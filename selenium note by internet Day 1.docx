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814" w:rsidRPr="008C1814" w:rsidRDefault="008C1814" w:rsidP="008C1814">
      <w:pPr>
        <w:spacing w:before="100" w:beforeAutospacing="1" w:after="100" w:afterAutospacing="1" w:line="240" w:lineRule="auto"/>
        <w:outlineLvl w:val="1"/>
        <w:rPr>
          <w:rFonts w:ascii="Times New Roman" w:eastAsia="Times New Roman" w:hAnsi="Times New Roman" w:cs="Times New Roman"/>
          <w:b/>
          <w:bCs/>
          <w:sz w:val="36"/>
          <w:szCs w:val="36"/>
        </w:rPr>
      </w:pPr>
      <w:r w:rsidRPr="0044742C">
        <w:rPr>
          <w:rFonts w:ascii="Times New Roman" w:eastAsia="Times New Roman" w:hAnsi="Times New Roman" w:cs="Times New Roman"/>
          <w:b/>
          <w:bCs/>
          <w:sz w:val="36"/>
          <w:szCs w:val="36"/>
          <w:u w:val="single"/>
        </w:rPr>
        <w:t>What is Selenium</w:t>
      </w:r>
      <w:r w:rsidRPr="008C1814">
        <w:rPr>
          <w:rFonts w:ascii="Times New Roman" w:eastAsia="Times New Roman" w:hAnsi="Times New Roman" w:cs="Times New Roman"/>
          <w:b/>
          <w:bCs/>
          <w:sz w:val="36"/>
          <w:szCs w:val="36"/>
        </w:rPr>
        <w:t>?</w:t>
      </w:r>
    </w:p>
    <w:p w:rsidR="008C1814" w:rsidRPr="0044742C"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44742C">
        <w:rPr>
          <w:rFonts w:ascii="Bookman Old Style" w:eastAsia="Times New Roman" w:hAnsi="Bookman Old Style" w:cs="Times New Roman"/>
          <w:sz w:val="24"/>
          <w:szCs w:val="24"/>
        </w:rPr>
        <w:t xml:space="preserve">Selenium is a free (open source) automated testing suite for web applications across different browsers and platforms. It is quite similar to HP Quick Test Pro (QTP now UFT) only that Selenium focuses on automating web-based applications. Testing done using Selenium tool is usually referred as Selenium Testing. </w:t>
      </w:r>
    </w:p>
    <w:p w:rsidR="008C1814" w:rsidRPr="0044742C"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44742C">
        <w:rPr>
          <w:rFonts w:ascii="Bookman Old Style" w:eastAsia="Times New Roman" w:hAnsi="Bookman Old Style" w:cs="Times New Roman"/>
          <w:sz w:val="24"/>
          <w:szCs w:val="24"/>
        </w:rPr>
        <w:t xml:space="preserve">Selenium is not just a single tool but a suite of software's, each catering to different testing needs of an organization. </w:t>
      </w:r>
      <w:r w:rsidRPr="0044742C">
        <w:rPr>
          <w:rFonts w:ascii="Bookman Old Style" w:eastAsia="Times New Roman" w:hAnsi="Bookman Old Style" w:cs="Times New Roman"/>
          <w:b/>
          <w:bCs/>
          <w:sz w:val="24"/>
          <w:szCs w:val="24"/>
        </w:rPr>
        <w:t>It has four components.</w:t>
      </w:r>
      <w:r w:rsidRPr="0044742C">
        <w:rPr>
          <w:rFonts w:ascii="Bookman Old Style" w:eastAsia="Times New Roman" w:hAnsi="Bookman Old Style" w:cs="Times New Roman"/>
          <w:sz w:val="24"/>
          <w:szCs w:val="24"/>
        </w:rPr>
        <w:t xml:space="preserve"> </w:t>
      </w:r>
    </w:p>
    <w:p w:rsidR="008C1814" w:rsidRPr="0044742C" w:rsidRDefault="008C1814" w:rsidP="008C1814">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44742C">
        <w:rPr>
          <w:rFonts w:ascii="Bookman Old Style" w:eastAsia="Times New Roman" w:hAnsi="Bookman Old Style" w:cs="Times New Roman"/>
          <w:sz w:val="24"/>
          <w:szCs w:val="24"/>
        </w:rPr>
        <w:t>Selenium Integrated Development Environment (IDE)</w:t>
      </w:r>
    </w:p>
    <w:p w:rsidR="008C1814" w:rsidRPr="0044742C" w:rsidRDefault="008C1814" w:rsidP="008C1814">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44742C">
        <w:rPr>
          <w:rFonts w:ascii="Bookman Old Style" w:eastAsia="Times New Roman" w:hAnsi="Bookman Old Style" w:cs="Times New Roman"/>
          <w:sz w:val="24"/>
          <w:szCs w:val="24"/>
        </w:rPr>
        <w:t>Selenium Remote Control (RC)</w:t>
      </w:r>
    </w:p>
    <w:p w:rsidR="008C1814" w:rsidRPr="0044742C" w:rsidRDefault="008C1814" w:rsidP="008C1814">
      <w:pPr>
        <w:numPr>
          <w:ilvl w:val="0"/>
          <w:numId w:val="1"/>
        </w:numPr>
        <w:spacing w:before="100" w:beforeAutospacing="1" w:after="100" w:afterAutospacing="1" w:line="240" w:lineRule="auto"/>
        <w:rPr>
          <w:rFonts w:ascii="Bookman Old Style" w:eastAsia="Times New Roman" w:hAnsi="Bookman Old Style" w:cs="Times New Roman"/>
          <w:sz w:val="24"/>
          <w:szCs w:val="24"/>
        </w:rPr>
      </w:pPr>
      <w:proofErr w:type="spellStart"/>
      <w:r w:rsidRPr="0044742C">
        <w:rPr>
          <w:rFonts w:ascii="Bookman Old Style" w:eastAsia="Times New Roman" w:hAnsi="Bookman Old Style" w:cs="Times New Roman"/>
          <w:sz w:val="24"/>
          <w:szCs w:val="24"/>
        </w:rPr>
        <w:t>WebDriver</w:t>
      </w:r>
      <w:proofErr w:type="spellEnd"/>
    </w:p>
    <w:p w:rsidR="008C1814" w:rsidRPr="0044742C" w:rsidRDefault="008C1814" w:rsidP="008C1814">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44742C">
        <w:rPr>
          <w:rFonts w:ascii="Bookman Old Style" w:eastAsia="Times New Roman" w:hAnsi="Bookman Old Style" w:cs="Times New Roman"/>
          <w:sz w:val="24"/>
          <w:szCs w:val="24"/>
        </w:rPr>
        <w:t>Selenium Grid</w:t>
      </w:r>
    </w:p>
    <w:p w:rsidR="008C1814" w:rsidRPr="008C1814" w:rsidRDefault="008C1814" w:rsidP="008C181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581650" cy="4152900"/>
            <wp:effectExtent l="19050" t="0" r="0" b="0"/>
            <wp:docPr id="1" name="Picture 1" descr="Introduction to Seleniu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lenium">
                      <a:hlinkClick r:id="rId5"/>
                    </pic:cNvPr>
                    <pic:cNvPicPr>
                      <a:picLocks noChangeAspect="1" noChangeArrowheads="1"/>
                    </pic:cNvPicPr>
                  </pic:nvPicPr>
                  <pic:blipFill>
                    <a:blip r:embed="rId6"/>
                    <a:srcRect/>
                    <a:stretch>
                      <a:fillRect/>
                    </a:stretch>
                  </pic:blipFill>
                  <pic:spPr bwMode="auto">
                    <a:xfrm>
                      <a:off x="0" y="0"/>
                      <a:ext cx="5581650" cy="4152900"/>
                    </a:xfrm>
                    <a:prstGeom prst="rect">
                      <a:avLst/>
                    </a:prstGeom>
                    <a:noFill/>
                    <a:ln w="9525">
                      <a:noFill/>
                      <a:miter lim="800000"/>
                      <a:headEnd/>
                      <a:tailEnd/>
                    </a:ln>
                  </pic:spPr>
                </pic:pic>
              </a:graphicData>
            </a:graphic>
          </wp:inline>
        </w:drawing>
      </w:r>
    </w:p>
    <w:p w:rsidR="0044742C" w:rsidRPr="0044742C" w:rsidRDefault="008C1814" w:rsidP="008C1814">
      <w:pPr>
        <w:spacing w:before="100" w:beforeAutospacing="1" w:after="100" w:afterAutospacing="1" w:line="240" w:lineRule="auto"/>
        <w:rPr>
          <w:rFonts w:ascii="Bookman Old Style" w:eastAsia="Times New Roman" w:hAnsi="Bookman Old Style" w:cs="Times New Roman"/>
          <w:sz w:val="28"/>
          <w:szCs w:val="28"/>
          <w:lang w:val="en-PH"/>
        </w:rPr>
      </w:pPr>
      <w:r w:rsidRPr="0044742C">
        <w:rPr>
          <w:rFonts w:ascii="Bookman Old Style" w:eastAsia="Times New Roman" w:hAnsi="Bookman Old Style" w:cs="Times New Roman"/>
          <w:sz w:val="28"/>
          <w:szCs w:val="28"/>
          <w:lang w:val="en-PH"/>
        </w:rPr>
        <w:t xml:space="preserve">At the moment, Selenium RC and </w:t>
      </w:r>
      <w:proofErr w:type="spellStart"/>
      <w:r w:rsidRPr="0044742C">
        <w:rPr>
          <w:rFonts w:ascii="Bookman Old Style" w:eastAsia="Times New Roman" w:hAnsi="Bookman Old Style" w:cs="Times New Roman"/>
          <w:sz w:val="28"/>
          <w:szCs w:val="28"/>
          <w:lang w:val="en-PH"/>
        </w:rPr>
        <w:t>WebDriver</w:t>
      </w:r>
      <w:proofErr w:type="spellEnd"/>
      <w:r w:rsidRPr="0044742C">
        <w:rPr>
          <w:rFonts w:ascii="Bookman Old Style" w:eastAsia="Times New Roman" w:hAnsi="Bookman Old Style" w:cs="Times New Roman"/>
          <w:sz w:val="28"/>
          <w:szCs w:val="28"/>
          <w:lang w:val="en-PH"/>
        </w:rPr>
        <w:t xml:space="preserve"> are merged into a single framework to form </w:t>
      </w:r>
      <w:r w:rsidRPr="0044742C">
        <w:rPr>
          <w:rFonts w:ascii="Bookman Old Style" w:eastAsia="Times New Roman" w:hAnsi="Bookman Old Style" w:cs="Times New Roman"/>
          <w:b/>
          <w:bCs/>
          <w:sz w:val="28"/>
          <w:szCs w:val="28"/>
          <w:lang w:val="en-PH"/>
        </w:rPr>
        <w:t>Selenium 2</w:t>
      </w:r>
      <w:r w:rsidRPr="0044742C">
        <w:rPr>
          <w:rFonts w:ascii="Bookman Old Style" w:eastAsia="Times New Roman" w:hAnsi="Bookman Old Style" w:cs="Times New Roman"/>
          <w:sz w:val="28"/>
          <w:szCs w:val="28"/>
          <w:lang w:val="en-PH"/>
        </w:rPr>
        <w:t xml:space="preserve">. </w:t>
      </w:r>
    </w:p>
    <w:p w:rsidR="008C1814" w:rsidRPr="0044742C" w:rsidRDefault="008C1814" w:rsidP="008C1814">
      <w:pPr>
        <w:spacing w:before="100" w:beforeAutospacing="1" w:after="100" w:afterAutospacing="1" w:line="240" w:lineRule="auto"/>
        <w:rPr>
          <w:rFonts w:ascii="Bookman Old Style" w:eastAsia="Times New Roman" w:hAnsi="Bookman Old Style" w:cs="Times New Roman"/>
          <w:sz w:val="28"/>
          <w:szCs w:val="28"/>
        </w:rPr>
      </w:pPr>
      <w:r w:rsidRPr="0044742C">
        <w:rPr>
          <w:rFonts w:ascii="Bookman Old Style" w:eastAsia="Times New Roman" w:hAnsi="Bookman Old Style" w:cs="Times New Roman"/>
          <w:sz w:val="28"/>
          <w:szCs w:val="28"/>
          <w:lang w:val="en-PH"/>
        </w:rPr>
        <w:t>Selenium 1, by the way, refers to Selenium RC. </w:t>
      </w:r>
      <w:r w:rsidRPr="0044742C">
        <w:rPr>
          <w:rFonts w:ascii="Bookman Old Style" w:eastAsia="Times New Roman" w:hAnsi="Bookman Old Style" w:cs="Times New Roman"/>
          <w:sz w:val="28"/>
          <w:szCs w:val="28"/>
        </w:rPr>
        <w:t xml:space="preserve"> </w:t>
      </w:r>
    </w:p>
    <w:p w:rsidR="008C1814" w:rsidRPr="008C1814" w:rsidRDefault="008C1814" w:rsidP="008C1814">
      <w:pPr>
        <w:spacing w:before="100" w:beforeAutospacing="1" w:after="100" w:afterAutospacing="1" w:line="240" w:lineRule="auto"/>
        <w:outlineLvl w:val="1"/>
        <w:rPr>
          <w:rFonts w:ascii="Times New Roman" w:eastAsia="Times New Roman" w:hAnsi="Times New Roman" w:cs="Times New Roman"/>
          <w:b/>
          <w:bCs/>
          <w:sz w:val="36"/>
          <w:szCs w:val="36"/>
        </w:rPr>
      </w:pPr>
      <w:r w:rsidRPr="008C1814">
        <w:rPr>
          <w:rFonts w:ascii="Times New Roman" w:eastAsia="Times New Roman" w:hAnsi="Times New Roman" w:cs="Times New Roman"/>
          <w:b/>
          <w:bCs/>
          <w:sz w:val="36"/>
          <w:szCs w:val="36"/>
        </w:rPr>
        <w:t>Who developed Selenium?</w:t>
      </w:r>
    </w:p>
    <w:p w:rsidR="008C1814" w:rsidRPr="0044742C"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44742C">
        <w:rPr>
          <w:rFonts w:ascii="Bookman Old Style" w:eastAsia="Times New Roman" w:hAnsi="Bookman Old Style" w:cs="Times New Roman"/>
          <w:sz w:val="24"/>
          <w:szCs w:val="24"/>
        </w:rPr>
        <w:t xml:space="preserve">Since Selenium is a collection of different tools, it had different developers as well. Below are the key persons who made notable contributions to the Selenium Project </w:t>
      </w:r>
    </w:p>
    <w:tbl>
      <w:tblPr>
        <w:tblW w:w="0" w:type="auto"/>
        <w:tblCellSpacing w:w="15" w:type="dxa"/>
        <w:tblCellMar>
          <w:top w:w="15" w:type="dxa"/>
          <w:left w:w="15" w:type="dxa"/>
          <w:bottom w:w="15" w:type="dxa"/>
          <w:right w:w="15" w:type="dxa"/>
        </w:tblCellMar>
        <w:tblLook w:val="04A0"/>
      </w:tblPr>
      <w:tblGrid>
        <w:gridCol w:w="5355"/>
        <w:gridCol w:w="5823"/>
      </w:tblGrid>
      <w:tr w:rsidR="008C1814" w:rsidRPr="0044742C" w:rsidTr="008C1814">
        <w:trPr>
          <w:tblCellSpacing w:w="15" w:type="dxa"/>
        </w:trPr>
        <w:tc>
          <w:tcPr>
            <w:tcW w:w="1750" w:type="pct"/>
            <w:vAlign w:val="center"/>
            <w:hideMark/>
          </w:tcPr>
          <w:p w:rsidR="008C1814" w:rsidRPr="0044742C"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44742C">
              <w:rPr>
                <w:rFonts w:ascii="Bookman Old Style" w:eastAsia="Times New Roman" w:hAnsi="Bookman Old Style" w:cs="Times New Roman"/>
                <w:noProof/>
                <w:color w:val="0000FF"/>
                <w:sz w:val="24"/>
                <w:szCs w:val="24"/>
              </w:rPr>
              <w:lastRenderedPageBreak/>
              <w:drawing>
                <wp:inline distT="0" distB="0" distL="0" distR="0">
                  <wp:extent cx="3333750" cy="1847850"/>
                  <wp:effectExtent l="19050" t="0" r="0" b="0"/>
                  <wp:docPr id="2" name="Picture 2" descr="Introduction to Seleniu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Selenium">
                            <a:hlinkClick r:id="rId7"/>
                          </pic:cNvPr>
                          <pic:cNvPicPr>
                            <a:picLocks noChangeAspect="1" noChangeArrowheads="1"/>
                          </pic:cNvPicPr>
                        </pic:nvPicPr>
                        <pic:blipFill>
                          <a:blip r:embed="rId8"/>
                          <a:srcRect/>
                          <a:stretch>
                            <a:fillRect/>
                          </a:stretch>
                        </pic:blipFill>
                        <pic:spPr bwMode="auto">
                          <a:xfrm>
                            <a:off x="0" y="0"/>
                            <a:ext cx="3333750" cy="1847850"/>
                          </a:xfrm>
                          <a:prstGeom prst="rect">
                            <a:avLst/>
                          </a:prstGeom>
                          <a:noFill/>
                          <a:ln w="9525">
                            <a:noFill/>
                            <a:miter lim="800000"/>
                            <a:headEnd/>
                            <a:tailEnd/>
                          </a:ln>
                        </pic:spPr>
                      </pic:pic>
                    </a:graphicData>
                  </a:graphic>
                </wp:inline>
              </w:drawing>
            </w:r>
          </w:p>
        </w:tc>
        <w:tc>
          <w:tcPr>
            <w:tcW w:w="0" w:type="auto"/>
            <w:vAlign w:val="center"/>
            <w:hideMark/>
          </w:tcPr>
          <w:p w:rsidR="008C1814" w:rsidRPr="0044742C"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44742C">
              <w:rPr>
                <w:rFonts w:ascii="Bookman Old Style" w:eastAsia="Times New Roman" w:hAnsi="Bookman Old Style" w:cs="Times New Roman"/>
                <w:sz w:val="24"/>
                <w:szCs w:val="24"/>
              </w:rPr>
              <w:t xml:space="preserve">Primarily, Selenium was </w:t>
            </w:r>
            <w:r w:rsidRPr="0044742C">
              <w:rPr>
                <w:rFonts w:ascii="Bookman Old Style" w:eastAsia="Times New Roman" w:hAnsi="Bookman Old Style" w:cs="Times New Roman"/>
                <w:b/>
                <w:bCs/>
                <w:sz w:val="24"/>
                <w:szCs w:val="24"/>
              </w:rPr>
              <w:t>created by Jason Huggins in 2004</w:t>
            </w:r>
            <w:r w:rsidRPr="0044742C">
              <w:rPr>
                <w:rFonts w:ascii="Bookman Old Style" w:eastAsia="Times New Roman" w:hAnsi="Bookman Old Style" w:cs="Times New Roman"/>
                <w:sz w:val="24"/>
                <w:szCs w:val="24"/>
              </w:rPr>
              <w:t xml:space="preserve">. An engineer at </w:t>
            </w:r>
            <w:proofErr w:type="spellStart"/>
            <w:r w:rsidRPr="0044742C">
              <w:rPr>
                <w:rFonts w:ascii="Bookman Old Style" w:eastAsia="Times New Roman" w:hAnsi="Bookman Old Style" w:cs="Times New Roman"/>
                <w:sz w:val="24"/>
                <w:szCs w:val="24"/>
              </w:rPr>
              <w:t>ThoughtWorks</w:t>
            </w:r>
            <w:proofErr w:type="spellEnd"/>
            <w:r w:rsidRPr="0044742C">
              <w:rPr>
                <w:rFonts w:ascii="Bookman Old Style" w:eastAsia="Times New Roman" w:hAnsi="Bookman Old Style" w:cs="Times New Roman"/>
                <w:sz w:val="24"/>
                <w:szCs w:val="24"/>
              </w:rPr>
              <w:t xml:space="preserve">, he was working on a web application that required frequent testing. Having realized that the repetitious </w:t>
            </w:r>
            <w:hyperlink r:id="rId9" w:history="1">
              <w:r w:rsidRPr="0044742C">
                <w:rPr>
                  <w:rFonts w:ascii="Bookman Old Style" w:eastAsia="Times New Roman" w:hAnsi="Bookman Old Style" w:cs="Times New Roman"/>
                  <w:color w:val="0000FF"/>
                  <w:sz w:val="24"/>
                  <w:szCs w:val="24"/>
                  <w:u w:val="single"/>
                </w:rPr>
                <w:t>Manual Testing</w:t>
              </w:r>
            </w:hyperlink>
            <w:r w:rsidRPr="0044742C">
              <w:rPr>
                <w:rFonts w:ascii="Bookman Old Style" w:eastAsia="Times New Roman" w:hAnsi="Bookman Old Style" w:cs="Times New Roman"/>
                <w:sz w:val="24"/>
                <w:szCs w:val="24"/>
              </w:rPr>
              <w:t xml:space="preserve"> of their application was becoming more and more inefficient, he created a</w:t>
            </w:r>
            <w:hyperlink r:id="rId10" w:history="1">
              <w:r w:rsidRPr="0044742C">
                <w:rPr>
                  <w:rFonts w:ascii="Bookman Old Style" w:eastAsia="Times New Roman" w:hAnsi="Bookman Old Style" w:cs="Times New Roman"/>
                  <w:color w:val="0000FF"/>
                  <w:sz w:val="24"/>
                  <w:szCs w:val="24"/>
                  <w:u w:val="single"/>
                </w:rPr>
                <w:t xml:space="preserve"> JavaScript </w:t>
              </w:r>
            </w:hyperlink>
            <w:r w:rsidRPr="0044742C">
              <w:rPr>
                <w:rFonts w:ascii="Bookman Old Style" w:eastAsia="Times New Roman" w:hAnsi="Bookman Old Style" w:cs="Times New Roman"/>
                <w:sz w:val="24"/>
                <w:szCs w:val="24"/>
              </w:rPr>
              <w:t>program that would automatically control the browser's actions. He named this program as the "</w:t>
            </w:r>
            <w:proofErr w:type="spellStart"/>
            <w:r w:rsidRPr="0044742C">
              <w:rPr>
                <w:rFonts w:ascii="Bookman Old Style" w:eastAsia="Times New Roman" w:hAnsi="Bookman Old Style" w:cs="Times New Roman"/>
                <w:b/>
                <w:bCs/>
                <w:sz w:val="24"/>
                <w:szCs w:val="24"/>
              </w:rPr>
              <w:t>JavaScriptTestRunner</w:t>
            </w:r>
            <w:proofErr w:type="spellEnd"/>
            <w:r w:rsidRPr="0044742C">
              <w:rPr>
                <w:rFonts w:ascii="Bookman Old Style" w:eastAsia="Times New Roman" w:hAnsi="Bookman Old Style" w:cs="Times New Roman"/>
                <w:sz w:val="24"/>
                <w:szCs w:val="24"/>
              </w:rPr>
              <w:t xml:space="preserve">." </w:t>
            </w:r>
          </w:p>
          <w:p w:rsidR="008C1814" w:rsidRPr="0044742C"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44742C">
              <w:rPr>
                <w:rFonts w:ascii="Bookman Old Style" w:eastAsia="Times New Roman" w:hAnsi="Bookman Old Style" w:cs="Times New Roman"/>
                <w:sz w:val="24"/>
                <w:szCs w:val="24"/>
              </w:rPr>
              <w:t xml:space="preserve">Seeing potential in this idea to help automate other web applications, he made </w:t>
            </w:r>
            <w:proofErr w:type="spellStart"/>
            <w:r w:rsidRPr="0044742C">
              <w:rPr>
                <w:rFonts w:ascii="Bookman Old Style" w:eastAsia="Times New Roman" w:hAnsi="Bookman Old Style" w:cs="Times New Roman"/>
                <w:sz w:val="24"/>
                <w:szCs w:val="24"/>
              </w:rPr>
              <w:t>JavaScriptRunner</w:t>
            </w:r>
            <w:proofErr w:type="spellEnd"/>
            <w:r w:rsidRPr="0044742C">
              <w:rPr>
                <w:rFonts w:ascii="Bookman Old Style" w:eastAsia="Times New Roman" w:hAnsi="Bookman Old Style" w:cs="Times New Roman"/>
                <w:sz w:val="24"/>
                <w:szCs w:val="24"/>
              </w:rPr>
              <w:t xml:space="preserve"> open-source which was later re-named as </w:t>
            </w:r>
            <w:r w:rsidRPr="0044742C">
              <w:rPr>
                <w:rFonts w:ascii="Bookman Old Style" w:eastAsia="Times New Roman" w:hAnsi="Bookman Old Style" w:cs="Times New Roman"/>
                <w:b/>
                <w:bCs/>
                <w:sz w:val="24"/>
                <w:szCs w:val="24"/>
              </w:rPr>
              <w:t>Selenium Core</w:t>
            </w:r>
            <w:r w:rsidRPr="0044742C">
              <w:rPr>
                <w:rFonts w:ascii="Bookman Old Style" w:eastAsia="Times New Roman" w:hAnsi="Bookman Old Style" w:cs="Times New Roman"/>
                <w:sz w:val="24"/>
                <w:szCs w:val="24"/>
              </w:rPr>
              <w:t xml:space="preserve">. </w:t>
            </w:r>
          </w:p>
        </w:tc>
      </w:tr>
    </w:tbl>
    <w:p w:rsidR="008C1814" w:rsidRPr="0044742C" w:rsidRDefault="008C1814" w:rsidP="008C1814">
      <w:pPr>
        <w:spacing w:before="100" w:beforeAutospacing="1" w:after="100" w:afterAutospacing="1" w:line="240" w:lineRule="auto"/>
        <w:outlineLvl w:val="1"/>
        <w:rPr>
          <w:rFonts w:ascii="Bookman Old Style" w:eastAsia="Times New Roman" w:hAnsi="Bookman Old Style" w:cs="Times New Roman"/>
          <w:b/>
          <w:bCs/>
          <w:sz w:val="36"/>
          <w:szCs w:val="36"/>
        </w:rPr>
      </w:pPr>
      <w:r w:rsidRPr="0044742C">
        <w:rPr>
          <w:rFonts w:ascii="Bookman Old Style" w:eastAsia="Times New Roman" w:hAnsi="Bookman Old Style" w:cs="Times New Roman"/>
          <w:b/>
          <w:bCs/>
          <w:sz w:val="36"/>
          <w:szCs w:val="36"/>
        </w:rPr>
        <w:t>The Same Origin Policy Issue</w:t>
      </w:r>
    </w:p>
    <w:p w:rsidR="008C1814" w:rsidRPr="0044742C"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44742C">
        <w:rPr>
          <w:rFonts w:ascii="Bookman Old Style" w:eastAsia="Times New Roman" w:hAnsi="Bookman Old Style" w:cs="Times New Roman"/>
          <w:b/>
          <w:bCs/>
          <w:sz w:val="24"/>
          <w:szCs w:val="24"/>
        </w:rPr>
        <w:t>Same Origin policy prohibits JavaScript code from accessing elements from a domain that is different from where it was launched</w:t>
      </w:r>
      <w:r w:rsidRPr="0044742C">
        <w:rPr>
          <w:rFonts w:ascii="Bookman Old Style" w:eastAsia="Times New Roman" w:hAnsi="Bookman Old Style" w:cs="Times New Roman"/>
          <w:sz w:val="24"/>
          <w:szCs w:val="24"/>
        </w:rPr>
        <w:t xml:space="preserve">. Example, the HTML code in www.google.com uses a JavaScript program "randomScript.js". The same origin policy will only allow randomScript.js to access pages within google.com such as google.com/mail, google.com/login, or google.com/signup. However, it cannot access pages from different sites such as yahoo.com/search or guru99.com because they belong to different domains. </w:t>
      </w:r>
    </w:p>
    <w:p w:rsidR="008C1814" w:rsidRPr="008C1814" w:rsidRDefault="008C1814" w:rsidP="008C181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57900" cy="4371975"/>
            <wp:effectExtent l="0" t="0" r="0" b="0"/>
            <wp:docPr id="3" name="Picture 3" descr="Introduction to Seleniu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Selenium">
                      <a:hlinkClick r:id="rId11"/>
                    </pic:cNvPr>
                    <pic:cNvPicPr>
                      <a:picLocks noChangeAspect="1" noChangeArrowheads="1"/>
                    </pic:cNvPicPr>
                  </pic:nvPicPr>
                  <pic:blipFill>
                    <a:blip r:embed="rId12"/>
                    <a:srcRect/>
                    <a:stretch>
                      <a:fillRect/>
                    </a:stretch>
                  </pic:blipFill>
                  <pic:spPr bwMode="auto">
                    <a:xfrm>
                      <a:off x="0" y="0"/>
                      <a:ext cx="6057900" cy="4371975"/>
                    </a:xfrm>
                    <a:prstGeom prst="rect">
                      <a:avLst/>
                    </a:prstGeom>
                    <a:noFill/>
                    <a:ln w="9525">
                      <a:noFill/>
                      <a:miter lim="800000"/>
                      <a:headEnd/>
                      <a:tailEnd/>
                    </a:ln>
                  </pic:spPr>
                </pic:pic>
              </a:graphicData>
            </a:graphic>
          </wp:inline>
        </w:drawing>
      </w:r>
    </w:p>
    <w:p w:rsidR="008C1814" w:rsidRPr="0044742C"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44742C">
        <w:rPr>
          <w:rFonts w:ascii="Bookman Old Style" w:eastAsia="Times New Roman" w:hAnsi="Bookman Old Style" w:cs="Times New Roman"/>
          <w:sz w:val="24"/>
          <w:szCs w:val="24"/>
        </w:rPr>
        <w:lastRenderedPageBreak/>
        <w:t xml:space="preserve">This is the reason why prior to Selenium RC, testers needed to install local copies of both Selenium Core (a JavaScript program) and the web server containing the web application being tested so they would belong to the same domain </w:t>
      </w:r>
    </w:p>
    <w:p w:rsidR="008C1814" w:rsidRPr="008C1814" w:rsidRDefault="008C1814" w:rsidP="008C1814">
      <w:pPr>
        <w:spacing w:before="100" w:beforeAutospacing="1" w:after="100" w:afterAutospacing="1" w:line="240" w:lineRule="auto"/>
        <w:outlineLvl w:val="1"/>
        <w:rPr>
          <w:rFonts w:ascii="Times New Roman" w:eastAsia="Times New Roman" w:hAnsi="Times New Roman" w:cs="Times New Roman"/>
          <w:b/>
          <w:bCs/>
          <w:sz w:val="36"/>
          <w:szCs w:val="36"/>
        </w:rPr>
      </w:pPr>
      <w:r w:rsidRPr="008C1814">
        <w:rPr>
          <w:rFonts w:ascii="Times New Roman" w:eastAsia="Times New Roman" w:hAnsi="Times New Roman" w:cs="Times New Roman"/>
          <w:b/>
          <w:bCs/>
          <w:sz w:val="36"/>
          <w:szCs w:val="36"/>
        </w:rPr>
        <w:t>Birth of Selenium Remote Control (Selenium RC)</w:t>
      </w:r>
    </w:p>
    <w:p w:rsidR="008C1814" w:rsidRPr="002950F7" w:rsidRDefault="008C1814" w:rsidP="008C18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52500" cy="1085850"/>
            <wp:effectExtent l="19050" t="0" r="0" b="0"/>
            <wp:docPr id="4" name="Picture 4" descr="Introduction to Seleniu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Selenium">
                      <a:hlinkClick r:id="rId13"/>
                    </pic:cNvPr>
                    <pic:cNvPicPr>
                      <a:picLocks noChangeAspect="1" noChangeArrowheads="1"/>
                    </pic:cNvPicPr>
                  </pic:nvPicPr>
                  <pic:blipFill>
                    <a:blip r:embed="rId14"/>
                    <a:srcRect/>
                    <a:stretch>
                      <a:fillRect/>
                    </a:stretch>
                  </pic:blipFill>
                  <pic:spPr bwMode="auto">
                    <a:xfrm>
                      <a:off x="0" y="0"/>
                      <a:ext cx="952500" cy="1085850"/>
                    </a:xfrm>
                    <a:prstGeom prst="rect">
                      <a:avLst/>
                    </a:prstGeom>
                    <a:noFill/>
                    <a:ln w="9525">
                      <a:noFill/>
                      <a:miter lim="800000"/>
                      <a:headEnd/>
                      <a:tailEnd/>
                    </a:ln>
                  </pic:spPr>
                </pic:pic>
              </a:graphicData>
            </a:graphic>
          </wp:inline>
        </w:drawing>
      </w:r>
      <w:r w:rsidRPr="002950F7">
        <w:rPr>
          <w:rFonts w:ascii="Bookman Old Style" w:eastAsia="Times New Roman" w:hAnsi="Bookman Old Style" w:cs="Times New Roman"/>
          <w:sz w:val="24"/>
          <w:szCs w:val="24"/>
        </w:rPr>
        <w:t xml:space="preserve">Unfortunately; testers using Selenium Core had to install the whole application under test and the web server on their own local computers because of the restrictions imposed by the </w:t>
      </w:r>
      <w:r w:rsidRPr="002950F7">
        <w:rPr>
          <w:rFonts w:ascii="Bookman Old Style" w:eastAsia="Times New Roman" w:hAnsi="Bookman Old Style" w:cs="Times New Roman"/>
          <w:b/>
          <w:bCs/>
          <w:sz w:val="24"/>
          <w:szCs w:val="24"/>
        </w:rPr>
        <w:t xml:space="preserve">same origin policy. </w:t>
      </w:r>
      <w:r w:rsidRPr="002950F7">
        <w:rPr>
          <w:rFonts w:ascii="Bookman Old Style" w:eastAsia="Times New Roman" w:hAnsi="Bookman Old Style" w:cs="Times New Roman"/>
          <w:sz w:val="24"/>
          <w:szCs w:val="24"/>
        </w:rPr>
        <w:t xml:space="preserve">So another </w:t>
      </w:r>
      <w:proofErr w:type="spellStart"/>
      <w:r w:rsidRPr="002950F7">
        <w:rPr>
          <w:rFonts w:ascii="Bookman Old Style" w:eastAsia="Times New Roman" w:hAnsi="Bookman Old Style" w:cs="Times New Roman"/>
          <w:sz w:val="24"/>
          <w:szCs w:val="24"/>
        </w:rPr>
        <w:t>ThoughtWork's</w:t>
      </w:r>
      <w:proofErr w:type="spellEnd"/>
      <w:r w:rsidRPr="002950F7">
        <w:rPr>
          <w:rFonts w:ascii="Bookman Old Style" w:eastAsia="Times New Roman" w:hAnsi="Bookman Old Style" w:cs="Times New Roman"/>
          <w:sz w:val="24"/>
          <w:szCs w:val="24"/>
        </w:rPr>
        <w:t xml:space="preserve"> engineer, </w:t>
      </w:r>
      <w:r w:rsidRPr="002950F7">
        <w:rPr>
          <w:rFonts w:ascii="Bookman Old Style" w:eastAsia="Times New Roman" w:hAnsi="Bookman Old Style" w:cs="Times New Roman"/>
          <w:b/>
          <w:bCs/>
          <w:sz w:val="24"/>
          <w:szCs w:val="24"/>
        </w:rPr>
        <w:t xml:space="preserve">Paul </w:t>
      </w:r>
      <w:proofErr w:type="spellStart"/>
      <w:r w:rsidRPr="002950F7">
        <w:rPr>
          <w:rFonts w:ascii="Bookman Old Style" w:eastAsia="Times New Roman" w:hAnsi="Bookman Old Style" w:cs="Times New Roman"/>
          <w:b/>
          <w:bCs/>
          <w:sz w:val="24"/>
          <w:szCs w:val="24"/>
        </w:rPr>
        <w:t>Hammant</w:t>
      </w:r>
      <w:proofErr w:type="spellEnd"/>
      <w:r w:rsidRPr="002950F7">
        <w:rPr>
          <w:rFonts w:ascii="Bookman Old Style" w:eastAsia="Times New Roman" w:hAnsi="Bookman Old Style" w:cs="Times New Roman"/>
          <w:sz w:val="24"/>
          <w:szCs w:val="24"/>
        </w:rPr>
        <w:t xml:space="preserve">, decided to create a server that will act as an HTTP proxy to "trick" the browser into believing that Selenium Core and the web application being tested come from the same domain. This system became known as the </w:t>
      </w:r>
      <w:r w:rsidRPr="002950F7">
        <w:rPr>
          <w:rFonts w:ascii="Bookman Old Style" w:eastAsia="Times New Roman" w:hAnsi="Bookman Old Style" w:cs="Times New Roman"/>
          <w:b/>
          <w:bCs/>
          <w:sz w:val="24"/>
          <w:szCs w:val="24"/>
        </w:rPr>
        <w:t>Selenium Remote Control</w:t>
      </w:r>
      <w:r w:rsidRPr="002950F7">
        <w:rPr>
          <w:rFonts w:ascii="Bookman Old Style" w:eastAsia="Times New Roman" w:hAnsi="Bookman Old Style" w:cs="Times New Roman"/>
          <w:sz w:val="24"/>
          <w:szCs w:val="24"/>
        </w:rPr>
        <w:t xml:space="preserve"> or </w:t>
      </w:r>
      <w:r w:rsidRPr="002950F7">
        <w:rPr>
          <w:rFonts w:ascii="Bookman Old Style" w:eastAsia="Times New Roman" w:hAnsi="Bookman Old Style" w:cs="Times New Roman"/>
          <w:b/>
          <w:bCs/>
          <w:sz w:val="24"/>
          <w:szCs w:val="24"/>
        </w:rPr>
        <w:t>Selenium 1</w:t>
      </w:r>
      <w:r w:rsidRPr="002950F7">
        <w:rPr>
          <w:rFonts w:ascii="Bookman Old Style" w:eastAsia="Times New Roman" w:hAnsi="Bookman Old Style" w:cs="Times New Roman"/>
          <w:sz w:val="24"/>
          <w:szCs w:val="24"/>
        </w:rPr>
        <w:t xml:space="preserve">. </w:t>
      </w:r>
    </w:p>
    <w:p w:rsidR="008C1814" w:rsidRPr="002950F7" w:rsidRDefault="008C1814" w:rsidP="008C1814">
      <w:pPr>
        <w:spacing w:before="100" w:beforeAutospacing="1" w:after="100" w:afterAutospacing="1" w:line="240" w:lineRule="auto"/>
        <w:outlineLvl w:val="1"/>
        <w:rPr>
          <w:rFonts w:ascii="Bookman Old Style" w:eastAsia="Times New Roman" w:hAnsi="Bookman Old Style" w:cs="Times New Roman"/>
          <w:b/>
          <w:bCs/>
          <w:sz w:val="36"/>
          <w:szCs w:val="36"/>
        </w:rPr>
      </w:pPr>
      <w:r w:rsidRPr="002950F7">
        <w:rPr>
          <w:rFonts w:ascii="Bookman Old Style" w:eastAsia="Times New Roman" w:hAnsi="Bookman Old Style" w:cs="Times New Roman"/>
          <w:b/>
          <w:bCs/>
          <w:sz w:val="36"/>
          <w:szCs w:val="36"/>
        </w:rPr>
        <w:t>Birth of Selenium Grid</w:t>
      </w:r>
    </w:p>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noProof/>
          <w:color w:val="0000FF"/>
          <w:sz w:val="24"/>
          <w:szCs w:val="24"/>
        </w:rPr>
        <w:drawing>
          <wp:inline distT="0" distB="0" distL="0" distR="0">
            <wp:extent cx="952500" cy="1019175"/>
            <wp:effectExtent l="19050" t="0" r="0" b="0"/>
            <wp:docPr id="5" name="Picture 5" descr="Introduction to Seleniu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Selenium">
                      <a:hlinkClick r:id="rId15"/>
                    </pic:cNvPr>
                    <pic:cNvPicPr>
                      <a:picLocks noChangeAspect="1" noChangeArrowheads="1"/>
                    </pic:cNvPicPr>
                  </pic:nvPicPr>
                  <pic:blipFill>
                    <a:blip r:embed="rId16"/>
                    <a:srcRect/>
                    <a:stretch>
                      <a:fillRect/>
                    </a:stretch>
                  </pic:blipFill>
                  <pic:spPr bwMode="auto">
                    <a:xfrm>
                      <a:off x="0" y="0"/>
                      <a:ext cx="952500" cy="1019175"/>
                    </a:xfrm>
                    <a:prstGeom prst="rect">
                      <a:avLst/>
                    </a:prstGeom>
                    <a:noFill/>
                    <a:ln w="9525">
                      <a:noFill/>
                      <a:miter lim="800000"/>
                      <a:headEnd/>
                      <a:tailEnd/>
                    </a:ln>
                  </pic:spPr>
                </pic:pic>
              </a:graphicData>
            </a:graphic>
          </wp:inline>
        </w:drawing>
      </w:r>
      <w:r w:rsidRPr="002950F7">
        <w:rPr>
          <w:rFonts w:ascii="Bookman Old Style" w:eastAsia="Times New Roman" w:hAnsi="Bookman Old Style" w:cs="Times New Roman"/>
          <w:sz w:val="24"/>
          <w:szCs w:val="24"/>
        </w:rPr>
        <w:t xml:space="preserve">Selenium Grid was developed by </w:t>
      </w:r>
      <w:r w:rsidRPr="002950F7">
        <w:rPr>
          <w:rFonts w:ascii="Bookman Old Style" w:eastAsia="Times New Roman" w:hAnsi="Bookman Old Style" w:cs="Times New Roman"/>
          <w:b/>
          <w:bCs/>
          <w:sz w:val="24"/>
          <w:szCs w:val="24"/>
        </w:rPr>
        <w:t xml:space="preserve">Patrick </w:t>
      </w:r>
      <w:proofErr w:type="spellStart"/>
      <w:r w:rsidRPr="002950F7">
        <w:rPr>
          <w:rFonts w:ascii="Bookman Old Style" w:eastAsia="Times New Roman" w:hAnsi="Bookman Old Style" w:cs="Times New Roman"/>
          <w:b/>
          <w:bCs/>
          <w:sz w:val="24"/>
          <w:szCs w:val="24"/>
        </w:rPr>
        <w:t>Lightbody</w:t>
      </w:r>
      <w:proofErr w:type="spellEnd"/>
      <w:r w:rsidRPr="002950F7">
        <w:rPr>
          <w:rFonts w:ascii="Bookman Old Style" w:eastAsia="Times New Roman" w:hAnsi="Bookman Old Style" w:cs="Times New Roman"/>
          <w:sz w:val="24"/>
          <w:szCs w:val="24"/>
        </w:rPr>
        <w:t xml:space="preserve"> to address the need of minimizing test execution times as much as possible. He initially called the system "</w:t>
      </w:r>
      <w:r w:rsidRPr="002950F7">
        <w:rPr>
          <w:rFonts w:ascii="Bookman Old Style" w:eastAsia="Times New Roman" w:hAnsi="Bookman Old Style" w:cs="Times New Roman"/>
          <w:b/>
          <w:bCs/>
          <w:sz w:val="24"/>
          <w:szCs w:val="24"/>
        </w:rPr>
        <w:t>Hosted QA</w:t>
      </w:r>
      <w:r w:rsidRPr="002950F7">
        <w:rPr>
          <w:rFonts w:ascii="Bookman Old Style" w:eastAsia="Times New Roman" w:hAnsi="Bookman Old Style" w:cs="Times New Roman"/>
          <w:sz w:val="24"/>
          <w:szCs w:val="24"/>
        </w:rPr>
        <w:t xml:space="preserve">." It was capable of capturing browser screenshots during significant stages, and also of </w:t>
      </w:r>
      <w:r w:rsidRPr="002950F7">
        <w:rPr>
          <w:rFonts w:ascii="Bookman Old Style" w:eastAsia="Times New Roman" w:hAnsi="Bookman Old Style" w:cs="Times New Roman"/>
          <w:b/>
          <w:bCs/>
          <w:sz w:val="24"/>
          <w:szCs w:val="24"/>
        </w:rPr>
        <w:t>sending out Selenium commands to different machines simultaneously.</w:t>
      </w:r>
      <w:r w:rsidRPr="002950F7">
        <w:rPr>
          <w:rFonts w:ascii="Bookman Old Style" w:eastAsia="Times New Roman" w:hAnsi="Bookman Old Style" w:cs="Times New Roman"/>
          <w:sz w:val="24"/>
          <w:szCs w:val="24"/>
        </w:rPr>
        <w:t xml:space="preserve"> </w:t>
      </w:r>
    </w:p>
    <w:p w:rsidR="008C1814" w:rsidRPr="002950F7" w:rsidRDefault="008C1814" w:rsidP="008C1814">
      <w:pPr>
        <w:spacing w:before="100" w:beforeAutospacing="1" w:after="100" w:afterAutospacing="1" w:line="240" w:lineRule="auto"/>
        <w:outlineLvl w:val="1"/>
        <w:rPr>
          <w:rFonts w:ascii="Bookman Old Style" w:eastAsia="Times New Roman" w:hAnsi="Bookman Old Style" w:cs="Times New Roman"/>
          <w:b/>
          <w:bCs/>
          <w:sz w:val="36"/>
          <w:szCs w:val="36"/>
        </w:rPr>
      </w:pPr>
      <w:r w:rsidRPr="002950F7">
        <w:rPr>
          <w:rFonts w:ascii="Bookman Old Style" w:eastAsia="Times New Roman" w:hAnsi="Bookman Old Style" w:cs="Times New Roman"/>
          <w:b/>
          <w:bCs/>
          <w:sz w:val="36"/>
          <w:szCs w:val="36"/>
        </w:rPr>
        <w:t>Birth of Selenium IDE</w:t>
      </w:r>
    </w:p>
    <w:p w:rsidR="008C1814" w:rsidRPr="002950F7" w:rsidRDefault="008C1814" w:rsidP="008C1814">
      <w:pPr>
        <w:spacing w:before="100" w:beforeAutospacing="1" w:after="100" w:afterAutospacing="1" w:line="240" w:lineRule="auto"/>
        <w:rPr>
          <w:ins w:id="0" w:author="Unknown"/>
          <w:rFonts w:ascii="Bookman Old Style" w:eastAsia="Times New Roman" w:hAnsi="Bookman Old Style" w:cs="Times New Roman"/>
          <w:sz w:val="24"/>
          <w:szCs w:val="24"/>
        </w:rPr>
      </w:pPr>
      <w:r w:rsidRPr="002950F7">
        <w:rPr>
          <w:rFonts w:ascii="Bookman Old Style" w:eastAsia="Times New Roman" w:hAnsi="Bookman Old Style" w:cs="Times New Roman"/>
          <w:b/>
          <w:bCs/>
          <w:noProof/>
          <w:color w:val="0000FF"/>
          <w:sz w:val="24"/>
          <w:szCs w:val="24"/>
        </w:rPr>
        <w:drawing>
          <wp:inline distT="0" distB="0" distL="0" distR="0">
            <wp:extent cx="1924050" cy="952500"/>
            <wp:effectExtent l="19050" t="0" r="0" b="0"/>
            <wp:docPr id="6" name="Picture 6" descr="Introduction to Seleniu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Selenium">
                      <a:hlinkClick r:id="rId17"/>
                    </pic:cNvPr>
                    <pic:cNvPicPr>
                      <a:picLocks noChangeAspect="1" noChangeArrowheads="1"/>
                    </pic:cNvPicPr>
                  </pic:nvPicPr>
                  <pic:blipFill>
                    <a:blip r:embed="rId18"/>
                    <a:srcRect/>
                    <a:stretch>
                      <a:fillRect/>
                    </a:stretch>
                  </pic:blipFill>
                  <pic:spPr bwMode="auto">
                    <a:xfrm>
                      <a:off x="0" y="0"/>
                      <a:ext cx="1924050" cy="952500"/>
                    </a:xfrm>
                    <a:prstGeom prst="rect">
                      <a:avLst/>
                    </a:prstGeom>
                    <a:noFill/>
                    <a:ln w="9525">
                      <a:noFill/>
                      <a:miter lim="800000"/>
                      <a:headEnd/>
                      <a:tailEnd/>
                    </a:ln>
                  </pic:spPr>
                </pic:pic>
              </a:graphicData>
            </a:graphic>
          </wp:inline>
        </w:drawing>
      </w:r>
      <w:ins w:id="1" w:author="Unknown">
        <w:r w:rsidRPr="002950F7">
          <w:rPr>
            <w:rFonts w:ascii="Bookman Old Style" w:eastAsia="Times New Roman" w:hAnsi="Bookman Old Style" w:cs="Times New Roman"/>
            <w:b/>
            <w:bCs/>
            <w:sz w:val="24"/>
            <w:szCs w:val="24"/>
            <w:u w:val="single"/>
          </w:rPr>
          <w:t xml:space="preserve">Shinya </w:t>
        </w:r>
        <w:proofErr w:type="spellStart"/>
        <w:r w:rsidRPr="002950F7">
          <w:rPr>
            <w:rFonts w:ascii="Bookman Old Style" w:eastAsia="Times New Roman" w:hAnsi="Bookman Old Style" w:cs="Times New Roman"/>
            <w:b/>
            <w:bCs/>
            <w:sz w:val="24"/>
            <w:szCs w:val="24"/>
            <w:u w:val="single"/>
          </w:rPr>
          <w:t>Kasatani</w:t>
        </w:r>
        <w:proofErr w:type="spellEnd"/>
        <w:r w:rsidRPr="002950F7">
          <w:rPr>
            <w:rFonts w:ascii="Bookman Old Style" w:eastAsia="Times New Roman" w:hAnsi="Bookman Old Style" w:cs="Times New Roman"/>
            <w:b/>
            <w:bCs/>
            <w:sz w:val="24"/>
            <w:szCs w:val="24"/>
            <w:u w:val="single"/>
          </w:rPr>
          <w:t xml:space="preserve"> </w:t>
        </w:r>
        <w:r w:rsidRPr="002950F7">
          <w:rPr>
            <w:rFonts w:ascii="Bookman Old Style" w:eastAsia="Times New Roman" w:hAnsi="Bookman Old Style" w:cs="Times New Roman"/>
            <w:sz w:val="24"/>
            <w:szCs w:val="24"/>
            <w:u w:val="single"/>
          </w:rPr>
          <w:t xml:space="preserve">of Japan created </w:t>
        </w:r>
        <w:r w:rsidRPr="002950F7">
          <w:rPr>
            <w:rFonts w:ascii="Bookman Old Style" w:eastAsia="Times New Roman" w:hAnsi="Bookman Old Style" w:cs="Times New Roman"/>
            <w:b/>
            <w:bCs/>
            <w:sz w:val="24"/>
            <w:szCs w:val="24"/>
            <w:u w:val="single"/>
          </w:rPr>
          <w:t>Selenium IDE</w:t>
        </w:r>
        <w:r w:rsidRPr="002950F7">
          <w:rPr>
            <w:rFonts w:ascii="Bookman Old Style" w:eastAsia="Times New Roman" w:hAnsi="Bookman Old Style" w:cs="Times New Roman"/>
            <w:sz w:val="24"/>
            <w:szCs w:val="24"/>
            <w:u w:val="single"/>
          </w:rPr>
          <w:t xml:space="preserve">, a Firefox extension that can automate the browser through a record-and-playback feature. He came up with this idea to further increase the speed in creating test cases. He donated Selenium IDE to the Selenium Project in </w:t>
        </w:r>
        <w:r w:rsidRPr="002950F7">
          <w:rPr>
            <w:rFonts w:ascii="Bookman Old Style" w:eastAsia="Times New Roman" w:hAnsi="Bookman Old Style" w:cs="Times New Roman"/>
            <w:b/>
            <w:bCs/>
            <w:sz w:val="24"/>
            <w:szCs w:val="24"/>
            <w:u w:val="single"/>
          </w:rPr>
          <w:t>2006</w:t>
        </w:r>
        <w:r w:rsidRPr="002950F7">
          <w:rPr>
            <w:rFonts w:ascii="Bookman Old Style" w:eastAsia="Times New Roman" w:hAnsi="Bookman Old Style" w:cs="Times New Roman"/>
            <w:sz w:val="24"/>
            <w:szCs w:val="24"/>
            <w:u w:val="single"/>
          </w:rPr>
          <w:t xml:space="preserve">. </w:t>
        </w:r>
      </w:ins>
    </w:p>
    <w:p w:rsidR="002950F7" w:rsidRDefault="008C1814" w:rsidP="002950F7">
      <w:pPr>
        <w:spacing w:before="100" w:beforeAutospacing="1" w:after="100" w:afterAutospacing="1" w:line="240" w:lineRule="auto"/>
        <w:outlineLvl w:val="1"/>
        <w:rPr>
          <w:rFonts w:ascii="Bookman Old Style" w:eastAsia="Times New Roman" w:hAnsi="Bookman Old Style" w:cs="Times New Roman"/>
          <w:b/>
          <w:bCs/>
          <w:sz w:val="36"/>
          <w:szCs w:val="36"/>
          <w:u w:val="single"/>
        </w:rPr>
      </w:pPr>
      <w:ins w:id="2" w:author="Unknown">
        <w:r w:rsidRPr="002950F7">
          <w:rPr>
            <w:rFonts w:ascii="Bookman Old Style" w:eastAsia="Times New Roman" w:hAnsi="Bookman Old Style" w:cs="Times New Roman"/>
            <w:b/>
            <w:bCs/>
            <w:sz w:val="36"/>
            <w:szCs w:val="36"/>
            <w:u w:val="single"/>
          </w:rPr>
          <w:t xml:space="preserve">Birth of </w:t>
        </w:r>
        <w:proofErr w:type="spellStart"/>
        <w:r w:rsidRPr="002950F7">
          <w:rPr>
            <w:rFonts w:ascii="Bookman Old Style" w:eastAsia="Times New Roman" w:hAnsi="Bookman Old Style" w:cs="Times New Roman"/>
            <w:b/>
            <w:bCs/>
            <w:sz w:val="36"/>
            <w:szCs w:val="36"/>
            <w:u w:val="single"/>
          </w:rPr>
          <w:t>WebDriver</w:t>
        </w:r>
      </w:ins>
      <w:proofErr w:type="spellEnd"/>
    </w:p>
    <w:p w:rsidR="008C1814" w:rsidRPr="002950F7" w:rsidRDefault="008C1814" w:rsidP="002950F7">
      <w:pPr>
        <w:spacing w:before="100" w:beforeAutospacing="1" w:after="100" w:afterAutospacing="1" w:line="240" w:lineRule="auto"/>
        <w:outlineLvl w:val="1"/>
        <w:rPr>
          <w:ins w:id="3" w:author="Unknown"/>
          <w:rFonts w:ascii="Bookman Old Style" w:eastAsia="Times New Roman" w:hAnsi="Bookman Old Style" w:cs="Times New Roman"/>
          <w:b/>
          <w:bCs/>
          <w:sz w:val="36"/>
          <w:szCs w:val="36"/>
          <w:u w:val="single"/>
        </w:rPr>
      </w:pPr>
      <w:r>
        <w:rPr>
          <w:rFonts w:ascii="Times New Roman" w:eastAsia="Times New Roman" w:hAnsi="Times New Roman" w:cs="Times New Roman"/>
          <w:b/>
          <w:bCs/>
          <w:noProof/>
          <w:color w:val="0000FF"/>
          <w:sz w:val="24"/>
          <w:szCs w:val="24"/>
        </w:rPr>
        <w:lastRenderedPageBreak/>
        <w:drawing>
          <wp:inline distT="0" distB="0" distL="0" distR="0">
            <wp:extent cx="1181100" cy="1428750"/>
            <wp:effectExtent l="19050" t="0" r="0" b="0"/>
            <wp:docPr id="7" name="Picture 7" descr="Introduction to Seleniu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Selenium">
                      <a:hlinkClick r:id="rId19"/>
                    </pic:cNvPr>
                    <pic:cNvPicPr>
                      <a:picLocks noChangeAspect="1" noChangeArrowheads="1"/>
                    </pic:cNvPicPr>
                  </pic:nvPicPr>
                  <pic:blipFill>
                    <a:blip r:embed="rId20"/>
                    <a:srcRect/>
                    <a:stretch>
                      <a:fillRect/>
                    </a:stretch>
                  </pic:blipFill>
                  <pic:spPr bwMode="auto">
                    <a:xfrm>
                      <a:off x="0" y="0"/>
                      <a:ext cx="1181100" cy="1428750"/>
                    </a:xfrm>
                    <a:prstGeom prst="rect">
                      <a:avLst/>
                    </a:prstGeom>
                    <a:noFill/>
                    <a:ln w="9525">
                      <a:noFill/>
                      <a:miter lim="800000"/>
                      <a:headEnd/>
                      <a:tailEnd/>
                    </a:ln>
                  </pic:spPr>
                </pic:pic>
              </a:graphicData>
            </a:graphic>
          </wp:inline>
        </w:drawing>
      </w:r>
    </w:p>
    <w:p w:rsidR="008C1814" w:rsidRPr="002950F7" w:rsidRDefault="008C1814" w:rsidP="008C1814">
      <w:pPr>
        <w:spacing w:before="100" w:beforeAutospacing="1" w:after="240" w:line="240" w:lineRule="auto"/>
        <w:rPr>
          <w:ins w:id="4" w:author="Unknown"/>
          <w:rFonts w:ascii="Bookman Old Style" w:eastAsia="Times New Roman" w:hAnsi="Bookman Old Style" w:cs="Times New Roman"/>
          <w:sz w:val="24"/>
          <w:szCs w:val="24"/>
        </w:rPr>
      </w:pPr>
      <w:ins w:id="5" w:author="Unknown">
        <w:r w:rsidRPr="002950F7">
          <w:rPr>
            <w:rFonts w:ascii="Bookman Old Style" w:eastAsia="Times New Roman" w:hAnsi="Bookman Old Style" w:cs="Times New Roman"/>
            <w:b/>
            <w:bCs/>
            <w:sz w:val="24"/>
            <w:szCs w:val="24"/>
          </w:rPr>
          <w:t>Simon Stewart </w:t>
        </w:r>
        <w:r w:rsidRPr="002950F7">
          <w:rPr>
            <w:rFonts w:ascii="Bookman Old Style" w:eastAsia="Times New Roman" w:hAnsi="Bookman Old Style" w:cs="Times New Roman"/>
            <w:sz w:val="24"/>
            <w:szCs w:val="24"/>
          </w:rPr>
          <w:t xml:space="preserve">created </w:t>
        </w:r>
        <w:proofErr w:type="spellStart"/>
        <w:r w:rsidRPr="002950F7">
          <w:rPr>
            <w:rFonts w:ascii="Bookman Old Style" w:eastAsia="Times New Roman" w:hAnsi="Bookman Old Style" w:cs="Times New Roman"/>
            <w:sz w:val="24"/>
            <w:szCs w:val="24"/>
          </w:rPr>
          <w:t>WebDriver</w:t>
        </w:r>
        <w:proofErr w:type="spellEnd"/>
        <w:r w:rsidRPr="002950F7">
          <w:rPr>
            <w:rFonts w:ascii="Bookman Old Style" w:eastAsia="Times New Roman" w:hAnsi="Bookman Old Style" w:cs="Times New Roman"/>
            <w:sz w:val="24"/>
            <w:szCs w:val="24"/>
          </w:rPr>
          <w:t xml:space="preserve"> circa </w:t>
        </w:r>
        <w:r w:rsidRPr="002950F7">
          <w:rPr>
            <w:rFonts w:ascii="Bookman Old Style" w:eastAsia="Times New Roman" w:hAnsi="Bookman Old Style" w:cs="Times New Roman"/>
            <w:b/>
            <w:bCs/>
            <w:sz w:val="24"/>
            <w:szCs w:val="24"/>
          </w:rPr>
          <w:t>2006</w:t>
        </w:r>
        <w:r w:rsidRPr="002950F7">
          <w:rPr>
            <w:rFonts w:ascii="Bookman Old Style" w:eastAsia="Times New Roman" w:hAnsi="Bookman Old Style" w:cs="Times New Roman"/>
            <w:sz w:val="24"/>
            <w:szCs w:val="24"/>
          </w:rPr>
          <w:t> when browsers and web applications were becoming more powerful and more restrictive with JavaScript programs like Selenium Core. </w:t>
        </w:r>
        <w:r w:rsidRPr="002950F7">
          <w:rPr>
            <w:rFonts w:ascii="Bookman Old Style" w:eastAsia="Times New Roman" w:hAnsi="Bookman Old Style" w:cs="Times New Roman"/>
            <w:b/>
            <w:bCs/>
            <w:sz w:val="24"/>
            <w:szCs w:val="24"/>
          </w:rPr>
          <w:t>It was the first cross-platform testing framework that could control the browser from the OS level.</w:t>
        </w:r>
        <w:r w:rsidRPr="002950F7">
          <w:rPr>
            <w:rFonts w:ascii="Bookman Old Style" w:eastAsia="Times New Roman" w:hAnsi="Bookman Old Style" w:cs="Times New Roman"/>
            <w:sz w:val="24"/>
            <w:szCs w:val="24"/>
          </w:rPr>
          <w:t xml:space="preserve"> </w:t>
        </w:r>
        <w:r w:rsidRPr="002950F7">
          <w:rPr>
            <w:rFonts w:ascii="Bookman Old Style" w:eastAsia="Times New Roman" w:hAnsi="Bookman Old Style" w:cs="Times New Roman"/>
            <w:sz w:val="24"/>
            <w:szCs w:val="24"/>
          </w:rPr>
          <w:br/>
        </w:r>
      </w:ins>
    </w:p>
    <w:p w:rsidR="008C1814" w:rsidRPr="002950F7" w:rsidRDefault="008C1814" w:rsidP="008C1814">
      <w:pPr>
        <w:spacing w:before="100" w:beforeAutospacing="1" w:after="100" w:afterAutospacing="1" w:line="240" w:lineRule="auto"/>
        <w:outlineLvl w:val="1"/>
        <w:rPr>
          <w:ins w:id="6" w:author="Unknown"/>
          <w:rFonts w:ascii="Bookman Old Style" w:eastAsia="Times New Roman" w:hAnsi="Bookman Old Style" w:cs="Times New Roman"/>
          <w:b/>
          <w:bCs/>
          <w:sz w:val="36"/>
          <w:szCs w:val="36"/>
        </w:rPr>
      </w:pPr>
      <w:ins w:id="7" w:author="Unknown">
        <w:r w:rsidRPr="002950F7">
          <w:rPr>
            <w:rFonts w:ascii="Bookman Old Style" w:eastAsia="Times New Roman" w:hAnsi="Bookman Old Style" w:cs="Times New Roman"/>
            <w:b/>
            <w:bCs/>
            <w:sz w:val="36"/>
            <w:szCs w:val="36"/>
          </w:rPr>
          <w:t>Birth of Selenium 2</w:t>
        </w:r>
      </w:ins>
    </w:p>
    <w:p w:rsidR="008C1814" w:rsidRPr="002950F7" w:rsidRDefault="008C1814" w:rsidP="008C1814">
      <w:pPr>
        <w:spacing w:before="100" w:beforeAutospacing="1" w:after="100" w:afterAutospacing="1" w:line="240" w:lineRule="auto"/>
        <w:rPr>
          <w:ins w:id="8" w:author="Unknown"/>
          <w:rFonts w:ascii="Bookman Old Style" w:eastAsia="Times New Roman" w:hAnsi="Bookman Old Style" w:cs="Times New Roman"/>
          <w:sz w:val="24"/>
          <w:szCs w:val="24"/>
        </w:rPr>
      </w:pPr>
      <w:ins w:id="9" w:author="Unknown">
        <w:r w:rsidRPr="002950F7">
          <w:rPr>
            <w:rFonts w:ascii="Bookman Old Style" w:eastAsia="Times New Roman" w:hAnsi="Bookman Old Style" w:cs="Times New Roman"/>
            <w:sz w:val="24"/>
            <w:szCs w:val="24"/>
          </w:rPr>
          <w:br/>
          <w:t xml:space="preserve">In </w:t>
        </w:r>
        <w:r w:rsidRPr="002950F7">
          <w:rPr>
            <w:rFonts w:ascii="Bookman Old Style" w:eastAsia="Times New Roman" w:hAnsi="Bookman Old Style" w:cs="Times New Roman"/>
            <w:b/>
            <w:bCs/>
            <w:sz w:val="24"/>
            <w:szCs w:val="24"/>
          </w:rPr>
          <w:t>2008</w:t>
        </w:r>
        <w:r w:rsidRPr="002950F7">
          <w:rPr>
            <w:rFonts w:ascii="Bookman Old Style" w:eastAsia="Times New Roman" w:hAnsi="Bookman Old Style" w:cs="Times New Roman"/>
            <w:sz w:val="24"/>
            <w:szCs w:val="24"/>
          </w:rPr>
          <w:t xml:space="preserve">, the whole Selenium Team decided to merge </w:t>
        </w:r>
        <w:proofErr w:type="spellStart"/>
        <w:r w:rsidRPr="002950F7">
          <w:rPr>
            <w:rFonts w:ascii="Bookman Old Style" w:eastAsia="Times New Roman" w:hAnsi="Bookman Old Style" w:cs="Times New Roman"/>
            <w:sz w:val="24"/>
            <w:szCs w:val="24"/>
          </w:rPr>
          <w:t>WebDriver</w:t>
        </w:r>
        <w:proofErr w:type="spellEnd"/>
        <w:r w:rsidRPr="002950F7">
          <w:rPr>
            <w:rFonts w:ascii="Bookman Old Style" w:eastAsia="Times New Roman" w:hAnsi="Bookman Old Style" w:cs="Times New Roman"/>
            <w:sz w:val="24"/>
            <w:szCs w:val="24"/>
          </w:rPr>
          <w:t xml:space="preserve"> and Selenium RC to form a more powerful tool called </w:t>
        </w:r>
        <w:r w:rsidRPr="002950F7">
          <w:rPr>
            <w:rFonts w:ascii="Bookman Old Style" w:eastAsia="Times New Roman" w:hAnsi="Bookman Old Style" w:cs="Times New Roman"/>
            <w:b/>
            <w:bCs/>
            <w:sz w:val="24"/>
            <w:szCs w:val="24"/>
          </w:rPr>
          <w:t>Selenium 2</w:t>
        </w:r>
        <w:r w:rsidRPr="002950F7">
          <w:rPr>
            <w:rFonts w:ascii="Bookman Old Style" w:eastAsia="Times New Roman" w:hAnsi="Bookman Old Style" w:cs="Times New Roman"/>
            <w:sz w:val="24"/>
            <w:szCs w:val="24"/>
          </w:rPr>
          <w:t xml:space="preserve">, with </w:t>
        </w:r>
        <w:proofErr w:type="spellStart"/>
        <w:r w:rsidRPr="002950F7">
          <w:rPr>
            <w:rFonts w:ascii="Bookman Old Style" w:eastAsia="Times New Roman" w:hAnsi="Bookman Old Style" w:cs="Times New Roman"/>
            <w:b/>
            <w:bCs/>
            <w:sz w:val="24"/>
            <w:szCs w:val="24"/>
          </w:rPr>
          <w:t>WebDriver</w:t>
        </w:r>
        <w:proofErr w:type="spellEnd"/>
        <w:r w:rsidRPr="002950F7">
          <w:rPr>
            <w:rFonts w:ascii="Bookman Old Style" w:eastAsia="Times New Roman" w:hAnsi="Bookman Old Style" w:cs="Times New Roman"/>
            <w:b/>
            <w:bCs/>
            <w:sz w:val="24"/>
            <w:szCs w:val="24"/>
          </w:rPr>
          <w:t xml:space="preserve"> being the core</w:t>
        </w:r>
        <w:r w:rsidRPr="002950F7">
          <w:rPr>
            <w:rFonts w:ascii="Bookman Old Style" w:eastAsia="Times New Roman" w:hAnsi="Bookman Old Style" w:cs="Times New Roman"/>
            <w:sz w:val="24"/>
            <w:szCs w:val="24"/>
          </w:rPr>
          <w:t xml:space="preserve">. Currently, Selenium RC is still being developed but only in maintenance mode. Most of the Selenium Project's efforts are now focused on Selenium 2. </w:t>
        </w:r>
      </w:ins>
    </w:p>
    <w:p w:rsidR="008C1814" w:rsidRPr="002950F7" w:rsidRDefault="008C1814" w:rsidP="008C1814">
      <w:pPr>
        <w:spacing w:before="100" w:beforeAutospacing="1" w:after="100" w:afterAutospacing="1" w:line="240" w:lineRule="auto"/>
        <w:outlineLvl w:val="1"/>
        <w:rPr>
          <w:ins w:id="10" w:author="Unknown"/>
          <w:rFonts w:ascii="Bookman Old Style" w:eastAsia="Times New Roman" w:hAnsi="Bookman Old Style" w:cs="Times New Roman"/>
          <w:b/>
          <w:bCs/>
          <w:sz w:val="36"/>
          <w:szCs w:val="36"/>
        </w:rPr>
      </w:pPr>
      <w:ins w:id="11" w:author="Unknown">
        <w:r w:rsidRPr="002950F7">
          <w:rPr>
            <w:rFonts w:ascii="Bookman Old Style" w:eastAsia="Times New Roman" w:hAnsi="Bookman Old Style" w:cs="Times New Roman"/>
            <w:b/>
            <w:bCs/>
            <w:sz w:val="36"/>
            <w:szCs w:val="36"/>
          </w:rPr>
          <w:t>So, Why the Name Selenium?</w:t>
        </w:r>
      </w:ins>
    </w:p>
    <w:p w:rsidR="008C1814" w:rsidRPr="002950F7" w:rsidRDefault="008C1814" w:rsidP="008C1814">
      <w:pPr>
        <w:spacing w:before="100" w:beforeAutospacing="1" w:after="100" w:afterAutospacing="1" w:line="240" w:lineRule="auto"/>
        <w:rPr>
          <w:ins w:id="12" w:author="Unknown"/>
          <w:rFonts w:ascii="Bookman Old Style" w:eastAsia="Times New Roman" w:hAnsi="Bookman Old Style" w:cs="Times New Roman"/>
          <w:sz w:val="24"/>
          <w:szCs w:val="24"/>
        </w:rPr>
      </w:pPr>
      <w:ins w:id="13" w:author="Unknown">
        <w:r w:rsidRPr="002950F7">
          <w:rPr>
            <w:rFonts w:ascii="Bookman Old Style" w:eastAsia="Times New Roman" w:hAnsi="Bookman Old Style" w:cs="Times New Roman"/>
            <w:sz w:val="24"/>
            <w:szCs w:val="24"/>
          </w:rPr>
          <w:t xml:space="preserve">It came from a joke which Jason cracked one time to his team. Another automated testing framework was popular during Selenium's development, and it was by the company called </w:t>
        </w:r>
        <w:r w:rsidRPr="002950F7">
          <w:rPr>
            <w:rFonts w:ascii="Bookman Old Style" w:eastAsia="Times New Roman" w:hAnsi="Bookman Old Style" w:cs="Times New Roman"/>
            <w:b/>
            <w:bCs/>
            <w:sz w:val="24"/>
            <w:szCs w:val="24"/>
          </w:rPr>
          <w:t xml:space="preserve">Mercury Interactive </w:t>
        </w:r>
        <w:r w:rsidRPr="002950F7">
          <w:rPr>
            <w:rFonts w:ascii="Bookman Old Style" w:eastAsia="Times New Roman" w:hAnsi="Bookman Old Style" w:cs="Times New Roman"/>
            <w:sz w:val="24"/>
            <w:szCs w:val="24"/>
          </w:rPr>
          <w:t xml:space="preserve">(yes, the company who originally made QTP before it was acquired by HP). Since Selenium is a well-known antidote for Mercury poisoning, Jason suggested that name. His teammates took it, and so that is how we got to call this framework up to the present. </w:t>
        </w:r>
      </w:ins>
    </w:p>
    <w:p w:rsidR="008C1814" w:rsidRPr="002950F7" w:rsidRDefault="008C1814" w:rsidP="008C1814">
      <w:pPr>
        <w:spacing w:before="100" w:beforeAutospacing="1" w:after="100" w:afterAutospacing="1" w:line="240" w:lineRule="auto"/>
        <w:jc w:val="center"/>
        <w:rPr>
          <w:ins w:id="14" w:author="Unknown"/>
          <w:rFonts w:ascii="Bookman Old Style" w:eastAsia="Times New Roman" w:hAnsi="Bookman Old Style" w:cs="Times New Roman"/>
          <w:sz w:val="24"/>
          <w:szCs w:val="24"/>
        </w:rPr>
      </w:pPr>
      <w:r w:rsidRPr="002950F7">
        <w:rPr>
          <w:rFonts w:ascii="Bookman Old Style" w:eastAsia="Times New Roman" w:hAnsi="Bookman Old Style" w:cs="Times New Roman"/>
          <w:noProof/>
          <w:color w:val="0000FF"/>
          <w:sz w:val="24"/>
          <w:szCs w:val="24"/>
        </w:rPr>
        <w:drawing>
          <wp:inline distT="0" distB="0" distL="0" distR="0">
            <wp:extent cx="4171950" cy="3295650"/>
            <wp:effectExtent l="19050" t="0" r="0" b="0"/>
            <wp:docPr id="8" name="Picture 8" descr="Introduction to Seleniu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 to Selenium">
                      <a:hlinkClick r:id="rId21"/>
                    </pic:cNvPr>
                    <pic:cNvPicPr>
                      <a:picLocks noChangeAspect="1" noChangeArrowheads="1"/>
                    </pic:cNvPicPr>
                  </pic:nvPicPr>
                  <pic:blipFill>
                    <a:blip r:embed="rId22"/>
                    <a:srcRect/>
                    <a:stretch>
                      <a:fillRect/>
                    </a:stretch>
                  </pic:blipFill>
                  <pic:spPr bwMode="auto">
                    <a:xfrm>
                      <a:off x="0" y="0"/>
                      <a:ext cx="4171950" cy="3295650"/>
                    </a:xfrm>
                    <a:prstGeom prst="rect">
                      <a:avLst/>
                    </a:prstGeom>
                    <a:noFill/>
                    <a:ln w="9525">
                      <a:noFill/>
                      <a:miter lim="800000"/>
                      <a:headEnd/>
                      <a:tailEnd/>
                    </a:ln>
                  </pic:spPr>
                </pic:pic>
              </a:graphicData>
            </a:graphic>
          </wp:inline>
        </w:drawing>
      </w:r>
    </w:p>
    <w:p w:rsidR="008C1814" w:rsidRPr="002950F7" w:rsidRDefault="008C1814" w:rsidP="008C1814">
      <w:pPr>
        <w:spacing w:before="100" w:beforeAutospacing="1" w:after="100" w:afterAutospacing="1" w:line="240" w:lineRule="auto"/>
        <w:outlineLvl w:val="1"/>
        <w:rPr>
          <w:ins w:id="15" w:author="Unknown"/>
          <w:rFonts w:ascii="Bookman Old Style" w:eastAsia="Times New Roman" w:hAnsi="Bookman Old Style" w:cs="Times New Roman"/>
          <w:b/>
          <w:bCs/>
          <w:sz w:val="36"/>
          <w:szCs w:val="36"/>
        </w:rPr>
      </w:pPr>
      <w:ins w:id="16" w:author="Unknown">
        <w:r w:rsidRPr="002950F7">
          <w:rPr>
            <w:rFonts w:ascii="Bookman Old Style" w:eastAsia="Times New Roman" w:hAnsi="Bookman Old Style" w:cs="Times New Roman"/>
            <w:b/>
            <w:bCs/>
            <w:sz w:val="36"/>
            <w:szCs w:val="36"/>
          </w:rPr>
          <w:lastRenderedPageBreak/>
          <w:t>Brief Introduction Selenium IDE</w:t>
        </w:r>
      </w:ins>
    </w:p>
    <w:p w:rsidR="008C1814" w:rsidRPr="002950F7" w:rsidRDefault="008C1814" w:rsidP="008C1814">
      <w:pPr>
        <w:spacing w:before="100" w:beforeAutospacing="1" w:after="100" w:afterAutospacing="1" w:line="240" w:lineRule="auto"/>
        <w:rPr>
          <w:ins w:id="17" w:author="Unknown"/>
          <w:rFonts w:ascii="Bookman Old Style" w:eastAsia="Times New Roman" w:hAnsi="Bookman Old Style" w:cs="Times New Roman"/>
          <w:sz w:val="24"/>
          <w:szCs w:val="24"/>
        </w:rPr>
      </w:pPr>
      <w:ins w:id="18" w:author="Unknown">
        <w:r w:rsidRPr="002950F7">
          <w:rPr>
            <w:rFonts w:ascii="Bookman Old Style" w:eastAsia="Times New Roman" w:hAnsi="Bookman Old Style" w:cs="Times New Roman"/>
            <w:sz w:val="24"/>
            <w:szCs w:val="24"/>
          </w:rPr>
          <w:t xml:space="preserve">Selenium Integrated Development Environment (IDE) is the </w:t>
        </w:r>
        <w:r w:rsidRPr="002950F7">
          <w:rPr>
            <w:rFonts w:ascii="Bookman Old Style" w:eastAsia="Times New Roman" w:hAnsi="Bookman Old Style" w:cs="Times New Roman"/>
            <w:b/>
            <w:bCs/>
            <w:sz w:val="24"/>
            <w:szCs w:val="24"/>
          </w:rPr>
          <w:t>simplest framework</w:t>
        </w:r>
        <w:r w:rsidRPr="002950F7">
          <w:rPr>
            <w:rFonts w:ascii="Bookman Old Style" w:eastAsia="Times New Roman" w:hAnsi="Bookman Old Style" w:cs="Times New Roman"/>
            <w:sz w:val="24"/>
            <w:szCs w:val="24"/>
          </w:rPr>
          <w:t xml:space="preserve"> in the Selenium suite and is </w:t>
        </w:r>
        <w:r w:rsidRPr="002950F7">
          <w:rPr>
            <w:rFonts w:ascii="Bookman Old Style" w:eastAsia="Times New Roman" w:hAnsi="Bookman Old Style" w:cs="Times New Roman"/>
            <w:b/>
            <w:bCs/>
            <w:sz w:val="24"/>
            <w:szCs w:val="24"/>
          </w:rPr>
          <w:t>the easiest one to learn</w:t>
        </w:r>
        <w:r w:rsidRPr="002950F7">
          <w:rPr>
            <w:rFonts w:ascii="Bookman Old Style" w:eastAsia="Times New Roman" w:hAnsi="Bookman Old Style" w:cs="Times New Roman"/>
            <w:sz w:val="24"/>
            <w:szCs w:val="24"/>
          </w:rPr>
          <w:t xml:space="preserve">. It is a </w:t>
        </w:r>
        <w:r w:rsidRPr="002950F7">
          <w:rPr>
            <w:rFonts w:ascii="Bookman Old Style" w:eastAsia="Times New Roman" w:hAnsi="Bookman Old Style" w:cs="Times New Roman"/>
            <w:b/>
            <w:bCs/>
            <w:sz w:val="24"/>
            <w:szCs w:val="24"/>
          </w:rPr>
          <w:t xml:space="preserve">Firefox </w:t>
        </w:r>
        <w:proofErr w:type="spellStart"/>
        <w:r w:rsidRPr="002950F7">
          <w:rPr>
            <w:rFonts w:ascii="Bookman Old Style" w:eastAsia="Times New Roman" w:hAnsi="Bookman Old Style" w:cs="Times New Roman"/>
            <w:b/>
            <w:bCs/>
            <w:sz w:val="24"/>
            <w:szCs w:val="24"/>
          </w:rPr>
          <w:t>plugin</w:t>
        </w:r>
        <w:proofErr w:type="spellEnd"/>
        <w:r w:rsidRPr="002950F7">
          <w:rPr>
            <w:rFonts w:ascii="Bookman Old Style" w:eastAsia="Times New Roman" w:hAnsi="Bookman Old Style" w:cs="Times New Roman"/>
            <w:sz w:val="24"/>
            <w:szCs w:val="24"/>
          </w:rPr>
          <w:t xml:space="preserve"> that you can install as easily as you can with other </w:t>
        </w:r>
        <w:proofErr w:type="spellStart"/>
        <w:r w:rsidRPr="002950F7">
          <w:rPr>
            <w:rFonts w:ascii="Bookman Old Style" w:eastAsia="Times New Roman" w:hAnsi="Bookman Old Style" w:cs="Times New Roman"/>
            <w:sz w:val="24"/>
            <w:szCs w:val="24"/>
          </w:rPr>
          <w:t>plugins</w:t>
        </w:r>
        <w:proofErr w:type="spellEnd"/>
        <w:r w:rsidRPr="002950F7">
          <w:rPr>
            <w:rFonts w:ascii="Bookman Old Style" w:eastAsia="Times New Roman" w:hAnsi="Bookman Old Style" w:cs="Times New Roman"/>
            <w:sz w:val="24"/>
            <w:szCs w:val="24"/>
          </w:rPr>
          <w:t xml:space="preserve">. However, because of its simplicity, Selenium IDE should only be used as a </w:t>
        </w:r>
        <w:r w:rsidRPr="002950F7">
          <w:rPr>
            <w:rFonts w:ascii="Bookman Old Style" w:eastAsia="Times New Roman" w:hAnsi="Bookman Old Style" w:cs="Times New Roman"/>
            <w:b/>
            <w:bCs/>
            <w:sz w:val="24"/>
            <w:szCs w:val="24"/>
          </w:rPr>
          <w:t>prototyping tool</w:t>
        </w:r>
        <w:r w:rsidRPr="002950F7">
          <w:rPr>
            <w:rFonts w:ascii="Bookman Old Style" w:eastAsia="Times New Roman" w:hAnsi="Bookman Old Style" w:cs="Times New Roman"/>
            <w:sz w:val="24"/>
            <w:szCs w:val="24"/>
          </w:rPr>
          <w:t xml:space="preserve">. If you want to create more advanced test cases, you will need to use either Selenium RC or </w:t>
        </w:r>
        <w:proofErr w:type="spellStart"/>
        <w:r w:rsidRPr="002950F7">
          <w:rPr>
            <w:rFonts w:ascii="Bookman Old Style" w:eastAsia="Times New Roman" w:hAnsi="Bookman Old Style" w:cs="Times New Roman"/>
            <w:sz w:val="24"/>
            <w:szCs w:val="24"/>
          </w:rPr>
          <w:t>WebDriver</w:t>
        </w:r>
        <w:proofErr w:type="spellEnd"/>
        <w:r w:rsidRPr="002950F7">
          <w:rPr>
            <w:rFonts w:ascii="Bookman Old Style" w:eastAsia="Times New Roman" w:hAnsi="Bookman Old Style" w:cs="Times New Roman"/>
            <w:sz w:val="24"/>
            <w:szCs w:val="24"/>
          </w:rPr>
          <w:t xml:space="preserve">. </w:t>
        </w:r>
      </w:ins>
    </w:p>
    <w:p w:rsidR="008C1814" w:rsidRPr="002950F7" w:rsidRDefault="008C1814" w:rsidP="008C1814">
      <w:pPr>
        <w:spacing w:before="100" w:beforeAutospacing="1" w:after="100" w:afterAutospacing="1" w:line="240" w:lineRule="auto"/>
        <w:jc w:val="center"/>
        <w:rPr>
          <w:ins w:id="19" w:author="Unknown"/>
          <w:rFonts w:ascii="Bookman Old Style" w:eastAsia="Times New Roman" w:hAnsi="Bookman Old Style" w:cs="Times New Roman"/>
          <w:sz w:val="24"/>
          <w:szCs w:val="24"/>
        </w:rPr>
      </w:pPr>
      <w:r w:rsidRPr="002950F7">
        <w:rPr>
          <w:rFonts w:ascii="Bookman Old Style" w:eastAsia="Times New Roman" w:hAnsi="Bookman Old Style" w:cs="Times New Roman"/>
          <w:noProof/>
          <w:color w:val="0000FF"/>
          <w:sz w:val="24"/>
          <w:szCs w:val="24"/>
        </w:rPr>
        <w:drawing>
          <wp:inline distT="0" distB="0" distL="0" distR="0">
            <wp:extent cx="6191250" cy="3467100"/>
            <wp:effectExtent l="19050" t="0" r="0" b="0"/>
            <wp:docPr id="9" name="Picture 9" descr="Introduction to Seleniu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Selenium">
                      <a:hlinkClick r:id="rId23"/>
                    </pic:cNvPr>
                    <pic:cNvPicPr>
                      <a:picLocks noChangeAspect="1" noChangeArrowheads="1"/>
                    </pic:cNvPicPr>
                  </pic:nvPicPr>
                  <pic:blipFill>
                    <a:blip r:embed="rId24"/>
                    <a:srcRect/>
                    <a:stretch>
                      <a:fillRect/>
                    </a:stretch>
                  </pic:blipFill>
                  <pic:spPr bwMode="auto">
                    <a:xfrm>
                      <a:off x="0" y="0"/>
                      <a:ext cx="6191250" cy="3467100"/>
                    </a:xfrm>
                    <a:prstGeom prst="rect">
                      <a:avLst/>
                    </a:prstGeom>
                    <a:noFill/>
                    <a:ln w="9525">
                      <a:noFill/>
                      <a:miter lim="800000"/>
                      <a:headEnd/>
                      <a:tailEnd/>
                    </a:ln>
                  </pic:spPr>
                </pic:pic>
              </a:graphicData>
            </a:graphic>
          </wp:inline>
        </w:drawing>
      </w:r>
      <w:ins w:id="20" w:author="Unknown">
        <w:r w:rsidRPr="002950F7">
          <w:rPr>
            <w:rFonts w:ascii="Bookman Old Style" w:eastAsia="Times New Roman" w:hAnsi="Bookman Old Style" w:cs="Times New Roman"/>
            <w:sz w:val="24"/>
            <w:szCs w:val="24"/>
          </w:rPr>
          <w:br/>
          <w:t xml:space="preserve">  </w:t>
        </w:r>
      </w:ins>
    </w:p>
    <w:p w:rsidR="008C1814" w:rsidRPr="002950F7" w:rsidRDefault="008C1814" w:rsidP="008C1814">
      <w:pPr>
        <w:spacing w:before="100" w:beforeAutospacing="1" w:after="100" w:afterAutospacing="1" w:line="240" w:lineRule="auto"/>
        <w:outlineLvl w:val="1"/>
        <w:rPr>
          <w:ins w:id="21" w:author="Unknown"/>
          <w:rFonts w:ascii="Bookman Old Style" w:eastAsia="Times New Roman" w:hAnsi="Bookman Old Style" w:cs="Times New Roman"/>
          <w:b/>
          <w:bCs/>
          <w:sz w:val="36"/>
          <w:szCs w:val="36"/>
        </w:rPr>
      </w:pPr>
      <w:ins w:id="22" w:author="Unknown">
        <w:r w:rsidRPr="002950F7">
          <w:rPr>
            <w:rFonts w:ascii="Bookman Old Style" w:eastAsia="Times New Roman" w:hAnsi="Bookman Old Style" w:cs="Times New Roman"/>
            <w:b/>
            <w:bCs/>
            <w:sz w:val="36"/>
            <w:szCs w:val="36"/>
          </w:rPr>
          <w:t>Brief Introduction Selenium Remote Control (Selenium RC)</w:t>
        </w:r>
      </w:ins>
    </w:p>
    <w:p w:rsidR="008C1814" w:rsidRPr="002950F7" w:rsidRDefault="008C1814" w:rsidP="008C1814">
      <w:pPr>
        <w:spacing w:before="100" w:beforeAutospacing="1" w:after="100" w:afterAutospacing="1" w:line="240" w:lineRule="auto"/>
        <w:rPr>
          <w:ins w:id="23" w:author="Unknown"/>
          <w:rFonts w:ascii="Bookman Old Style" w:eastAsia="Times New Roman" w:hAnsi="Bookman Old Style" w:cs="Times New Roman"/>
          <w:sz w:val="24"/>
          <w:szCs w:val="24"/>
        </w:rPr>
      </w:pPr>
      <w:ins w:id="24" w:author="Unknown">
        <w:r w:rsidRPr="002950F7">
          <w:rPr>
            <w:rFonts w:ascii="Bookman Old Style" w:eastAsia="Times New Roman" w:hAnsi="Bookman Old Style" w:cs="Times New Roman"/>
            <w:sz w:val="24"/>
            <w:szCs w:val="24"/>
          </w:rPr>
          <w:t>Selenium RC was the </w:t>
        </w:r>
        <w:r w:rsidRPr="002950F7">
          <w:rPr>
            <w:rFonts w:ascii="Bookman Old Style" w:eastAsia="Times New Roman" w:hAnsi="Bookman Old Style" w:cs="Times New Roman"/>
            <w:b/>
            <w:bCs/>
            <w:sz w:val="24"/>
            <w:szCs w:val="24"/>
          </w:rPr>
          <w:t>flagship testing framework</w:t>
        </w:r>
        <w:r w:rsidRPr="002950F7">
          <w:rPr>
            <w:rFonts w:ascii="Bookman Old Style" w:eastAsia="Times New Roman" w:hAnsi="Bookman Old Style" w:cs="Times New Roman"/>
            <w:sz w:val="24"/>
            <w:szCs w:val="24"/>
          </w:rPr>
          <w:t xml:space="preserve"> of the whole Selenium project for a long time. This is the first automated web testing tool that </w:t>
        </w:r>
        <w:r w:rsidRPr="002950F7">
          <w:rPr>
            <w:rFonts w:ascii="Bookman Old Style" w:eastAsia="Times New Roman" w:hAnsi="Bookman Old Style" w:cs="Times New Roman"/>
            <w:b/>
            <w:bCs/>
            <w:sz w:val="24"/>
            <w:szCs w:val="24"/>
          </w:rPr>
          <w:t>allowed users to use a programming language they prefer</w:t>
        </w:r>
        <w:r w:rsidRPr="002950F7">
          <w:rPr>
            <w:rFonts w:ascii="Bookman Old Style" w:eastAsia="Times New Roman" w:hAnsi="Bookman Old Style" w:cs="Times New Roman"/>
            <w:sz w:val="24"/>
            <w:szCs w:val="24"/>
          </w:rPr>
          <w:t xml:space="preserve">. As of version 2.25.0, RC can support the following programming languages: </w:t>
        </w:r>
      </w:ins>
    </w:p>
    <w:p w:rsidR="008C1814" w:rsidRPr="002950F7" w:rsidRDefault="002C377E" w:rsidP="008C1814">
      <w:pPr>
        <w:numPr>
          <w:ilvl w:val="0"/>
          <w:numId w:val="2"/>
        </w:numPr>
        <w:spacing w:before="100" w:beforeAutospacing="1" w:after="100" w:afterAutospacing="1" w:line="240" w:lineRule="auto"/>
        <w:rPr>
          <w:ins w:id="25" w:author="Unknown"/>
          <w:rFonts w:ascii="Bookman Old Style" w:eastAsia="Times New Roman" w:hAnsi="Bookman Old Style" w:cs="Times New Roman"/>
          <w:sz w:val="24"/>
          <w:szCs w:val="24"/>
        </w:rPr>
      </w:pPr>
      <w:ins w:id="26" w:author="Unknown">
        <w:r w:rsidRPr="002950F7">
          <w:rPr>
            <w:rFonts w:ascii="Bookman Old Style" w:eastAsia="Times New Roman" w:hAnsi="Bookman Old Style" w:cs="Times New Roman"/>
            <w:sz w:val="24"/>
            <w:szCs w:val="24"/>
          </w:rPr>
          <w:fldChar w:fldCharType="begin"/>
        </w:r>
        <w:r w:rsidR="008C1814" w:rsidRPr="002950F7">
          <w:rPr>
            <w:rFonts w:ascii="Bookman Old Style" w:eastAsia="Times New Roman" w:hAnsi="Bookman Old Style" w:cs="Times New Roman"/>
            <w:sz w:val="24"/>
            <w:szCs w:val="24"/>
          </w:rPr>
          <w:instrText xml:space="preserve"> HYPERLINK "https://www.guru99.com/java-tutorial.html" </w:instrText>
        </w:r>
        <w:r w:rsidRPr="002950F7">
          <w:rPr>
            <w:rFonts w:ascii="Bookman Old Style" w:eastAsia="Times New Roman" w:hAnsi="Bookman Old Style" w:cs="Times New Roman"/>
            <w:sz w:val="24"/>
            <w:szCs w:val="24"/>
          </w:rPr>
          <w:fldChar w:fldCharType="separate"/>
        </w:r>
        <w:r w:rsidR="008C1814" w:rsidRPr="002950F7">
          <w:rPr>
            <w:rFonts w:ascii="Bookman Old Style" w:eastAsia="Times New Roman" w:hAnsi="Bookman Old Style" w:cs="Times New Roman"/>
            <w:color w:val="0000FF"/>
            <w:sz w:val="24"/>
            <w:szCs w:val="24"/>
            <w:u w:val="single"/>
          </w:rPr>
          <w:t xml:space="preserve">Java </w:t>
        </w:r>
        <w:r w:rsidRPr="002950F7">
          <w:rPr>
            <w:rFonts w:ascii="Bookman Old Style" w:eastAsia="Times New Roman" w:hAnsi="Bookman Old Style" w:cs="Times New Roman"/>
            <w:sz w:val="24"/>
            <w:szCs w:val="24"/>
          </w:rPr>
          <w:fldChar w:fldCharType="end"/>
        </w:r>
      </w:ins>
    </w:p>
    <w:p w:rsidR="008C1814" w:rsidRPr="002950F7" w:rsidRDefault="002C377E" w:rsidP="008C1814">
      <w:pPr>
        <w:numPr>
          <w:ilvl w:val="0"/>
          <w:numId w:val="2"/>
        </w:numPr>
        <w:spacing w:before="100" w:beforeAutospacing="1" w:after="100" w:afterAutospacing="1" w:line="240" w:lineRule="auto"/>
        <w:rPr>
          <w:ins w:id="27" w:author="Unknown"/>
          <w:rFonts w:ascii="Bookman Old Style" w:eastAsia="Times New Roman" w:hAnsi="Bookman Old Style" w:cs="Times New Roman"/>
          <w:sz w:val="24"/>
          <w:szCs w:val="24"/>
        </w:rPr>
      </w:pPr>
      <w:ins w:id="28" w:author="Unknown">
        <w:r w:rsidRPr="002950F7">
          <w:rPr>
            <w:rFonts w:ascii="Bookman Old Style" w:eastAsia="Times New Roman" w:hAnsi="Bookman Old Style" w:cs="Times New Roman"/>
            <w:sz w:val="24"/>
            <w:szCs w:val="24"/>
          </w:rPr>
          <w:fldChar w:fldCharType="begin"/>
        </w:r>
        <w:r w:rsidR="008C1814" w:rsidRPr="002950F7">
          <w:rPr>
            <w:rFonts w:ascii="Bookman Old Style" w:eastAsia="Times New Roman" w:hAnsi="Bookman Old Style" w:cs="Times New Roman"/>
            <w:sz w:val="24"/>
            <w:szCs w:val="24"/>
          </w:rPr>
          <w:instrText xml:space="preserve"> HYPERLINK "https://www.guru99.com/c-tutorial.html" </w:instrText>
        </w:r>
        <w:r w:rsidRPr="002950F7">
          <w:rPr>
            <w:rFonts w:ascii="Bookman Old Style" w:eastAsia="Times New Roman" w:hAnsi="Bookman Old Style" w:cs="Times New Roman"/>
            <w:sz w:val="24"/>
            <w:szCs w:val="24"/>
          </w:rPr>
          <w:fldChar w:fldCharType="separate"/>
        </w:r>
        <w:r w:rsidR="008C1814" w:rsidRPr="002950F7">
          <w:rPr>
            <w:rFonts w:ascii="Bookman Old Style" w:eastAsia="Times New Roman" w:hAnsi="Bookman Old Style" w:cs="Times New Roman"/>
            <w:color w:val="0000FF"/>
            <w:sz w:val="24"/>
            <w:szCs w:val="24"/>
            <w:u w:val="single"/>
          </w:rPr>
          <w:t xml:space="preserve">C# </w:t>
        </w:r>
        <w:r w:rsidRPr="002950F7">
          <w:rPr>
            <w:rFonts w:ascii="Bookman Old Style" w:eastAsia="Times New Roman" w:hAnsi="Bookman Old Style" w:cs="Times New Roman"/>
            <w:sz w:val="24"/>
            <w:szCs w:val="24"/>
          </w:rPr>
          <w:fldChar w:fldCharType="end"/>
        </w:r>
      </w:ins>
    </w:p>
    <w:p w:rsidR="008C1814" w:rsidRPr="002950F7" w:rsidRDefault="002C377E" w:rsidP="008C1814">
      <w:pPr>
        <w:numPr>
          <w:ilvl w:val="0"/>
          <w:numId w:val="2"/>
        </w:numPr>
        <w:spacing w:before="100" w:beforeAutospacing="1" w:after="100" w:afterAutospacing="1" w:line="240" w:lineRule="auto"/>
        <w:rPr>
          <w:ins w:id="29" w:author="Unknown"/>
          <w:rFonts w:ascii="Bookman Old Style" w:eastAsia="Times New Roman" w:hAnsi="Bookman Old Style" w:cs="Times New Roman"/>
          <w:sz w:val="24"/>
          <w:szCs w:val="24"/>
        </w:rPr>
      </w:pPr>
      <w:ins w:id="30" w:author="Unknown">
        <w:r w:rsidRPr="002950F7">
          <w:rPr>
            <w:rFonts w:ascii="Bookman Old Style" w:eastAsia="Times New Roman" w:hAnsi="Bookman Old Style" w:cs="Times New Roman"/>
            <w:sz w:val="24"/>
            <w:szCs w:val="24"/>
          </w:rPr>
          <w:fldChar w:fldCharType="begin"/>
        </w:r>
        <w:r w:rsidR="008C1814" w:rsidRPr="002950F7">
          <w:rPr>
            <w:rFonts w:ascii="Bookman Old Style" w:eastAsia="Times New Roman" w:hAnsi="Bookman Old Style" w:cs="Times New Roman"/>
            <w:sz w:val="24"/>
            <w:szCs w:val="24"/>
          </w:rPr>
          <w:instrText xml:space="preserve"> HYPERLINK "https://www.guru99.com/php-tutorials.html" </w:instrText>
        </w:r>
        <w:r w:rsidRPr="002950F7">
          <w:rPr>
            <w:rFonts w:ascii="Bookman Old Style" w:eastAsia="Times New Roman" w:hAnsi="Bookman Old Style" w:cs="Times New Roman"/>
            <w:sz w:val="24"/>
            <w:szCs w:val="24"/>
          </w:rPr>
          <w:fldChar w:fldCharType="separate"/>
        </w:r>
        <w:r w:rsidR="008C1814" w:rsidRPr="002950F7">
          <w:rPr>
            <w:rFonts w:ascii="Bookman Old Style" w:eastAsia="Times New Roman" w:hAnsi="Bookman Old Style" w:cs="Times New Roman"/>
            <w:color w:val="0000FF"/>
            <w:sz w:val="24"/>
            <w:szCs w:val="24"/>
            <w:u w:val="single"/>
          </w:rPr>
          <w:t xml:space="preserve">PHP </w:t>
        </w:r>
        <w:r w:rsidRPr="002950F7">
          <w:rPr>
            <w:rFonts w:ascii="Bookman Old Style" w:eastAsia="Times New Roman" w:hAnsi="Bookman Old Style" w:cs="Times New Roman"/>
            <w:sz w:val="24"/>
            <w:szCs w:val="24"/>
          </w:rPr>
          <w:fldChar w:fldCharType="end"/>
        </w:r>
      </w:ins>
    </w:p>
    <w:p w:rsidR="008C1814" w:rsidRPr="002950F7" w:rsidRDefault="008C1814" w:rsidP="008C1814">
      <w:pPr>
        <w:numPr>
          <w:ilvl w:val="0"/>
          <w:numId w:val="2"/>
        </w:numPr>
        <w:spacing w:before="100" w:beforeAutospacing="1" w:after="100" w:afterAutospacing="1" w:line="240" w:lineRule="auto"/>
        <w:rPr>
          <w:ins w:id="31" w:author="Unknown"/>
          <w:rFonts w:ascii="Bookman Old Style" w:eastAsia="Times New Roman" w:hAnsi="Bookman Old Style" w:cs="Times New Roman"/>
          <w:sz w:val="24"/>
          <w:szCs w:val="24"/>
        </w:rPr>
      </w:pPr>
      <w:ins w:id="32" w:author="Unknown">
        <w:r w:rsidRPr="002950F7">
          <w:rPr>
            <w:rFonts w:ascii="Bookman Old Style" w:eastAsia="Times New Roman" w:hAnsi="Bookman Old Style" w:cs="Times New Roman"/>
            <w:sz w:val="24"/>
            <w:szCs w:val="24"/>
          </w:rPr>
          <w:t>Python</w:t>
        </w:r>
      </w:ins>
    </w:p>
    <w:p w:rsidR="008C1814" w:rsidRPr="002950F7" w:rsidRDefault="008C1814" w:rsidP="008C1814">
      <w:pPr>
        <w:numPr>
          <w:ilvl w:val="0"/>
          <w:numId w:val="2"/>
        </w:numPr>
        <w:spacing w:before="100" w:beforeAutospacing="1" w:after="100" w:afterAutospacing="1" w:line="240" w:lineRule="auto"/>
        <w:rPr>
          <w:ins w:id="33" w:author="Unknown"/>
          <w:rFonts w:ascii="Bookman Old Style" w:eastAsia="Times New Roman" w:hAnsi="Bookman Old Style" w:cs="Times New Roman"/>
          <w:sz w:val="24"/>
          <w:szCs w:val="24"/>
        </w:rPr>
      </w:pPr>
      <w:ins w:id="34" w:author="Unknown">
        <w:r w:rsidRPr="002950F7">
          <w:rPr>
            <w:rFonts w:ascii="Bookman Old Style" w:eastAsia="Times New Roman" w:hAnsi="Bookman Old Style" w:cs="Times New Roman"/>
            <w:sz w:val="24"/>
            <w:szCs w:val="24"/>
          </w:rPr>
          <w:t>Perl</w:t>
        </w:r>
      </w:ins>
    </w:p>
    <w:p w:rsidR="008C1814" w:rsidRPr="002950F7" w:rsidRDefault="008C1814" w:rsidP="008C1814">
      <w:pPr>
        <w:numPr>
          <w:ilvl w:val="0"/>
          <w:numId w:val="2"/>
        </w:numPr>
        <w:spacing w:before="100" w:beforeAutospacing="1" w:after="100" w:afterAutospacing="1" w:line="240" w:lineRule="auto"/>
        <w:rPr>
          <w:ins w:id="35" w:author="Unknown"/>
          <w:rFonts w:ascii="Bookman Old Style" w:eastAsia="Times New Roman" w:hAnsi="Bookman Old Style" w:cs="Times New Roman"/>
          <w:sz w:val="24"/>
          <w:szCs w:val="24"/>
        </w:rPr>
      </w:pPr>
      <w:ins w:id="36" w:author="Unknown">
        <w:r w:rsidRPr="002950F7">
          <w:rPr>
            <w:rFonts w:ascii="Bookman Old Style" w:eastAsia="Times New Roman" w:hAnsi="Bookman Old Style" w:cs="Times New Roman"/>
            <w:sz w:val="24"/>
            <w:szCs w:val="24"/>
          </w:rPr>
          <w:t>Ruby</w:t>
        </w:r>
      </w:ins>
    </w:p>
    <w:p w:rsidR="008C1814" w:rsidRPr="002950F7" w:rsidRDefault="008C1814" w:rsidP="008C1814">
      <w:pPr>
        <w:spacing w:before="100" w:beforeAutospacing="1" w:after="100" w:afterAutospacing="1" w:line="240" w:lineRule="auto"/>
        <w:jc w:val="center"/>
        <w:rPr>
          <w:ins w:id="37" w:author="Unknown"/>
          <w:rFonts w:ascii="Bookman Old Style" w:eastAsia="Times New Roman" w:hAnsi="Bookman Old Style" w:cs="Times New Roman"/>
          <w:sz w:val="24"/>
          <w:szCs w:val="24"/>
        </w:rPr>
      </w:pPr>
      <w:r w:rsidRPr="002950F7">
        <w:rPr>
          <w:rFonts w:ascii="Bookman Old Style" w:eastAsia="Times New Roman" w:hAnsi="Bookman Old Style" w:cs="Times New Roman"/>
          <w:noProof/>
          <w:color w:val="0000FF"/>
          <w:sz w:val="24"/>
          <w:szCs w:val="24"/>
        </w:rPr>
        <w:lastRenderedPageBreak/>
        <w:drawing>
          <wp:inline distT="0" distB="0" distL="0" distR="0">
            <wp:extent cx="5229225" cy="5829300"/>
            <wp:effectExtent l="19050" t="0" r="9525" b="0"/>
            <wp:docPr id="10" name="Picture 10" descr="Introduction to Seleniu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Selenium">
                      <a:hlinkClick r:id="rId25"/>
                    </pic:cNvPr>
                    <pic:cNvPicPr>
                      <a:picLocks noChangeAspect="1" noChangeArrowheads="1"/>
                    </pic:cNvPicPr>
                  </pic:nvPicPr>
                  <pic:blipFill>
                    <a:blip r:embed="rId26"/>
                    <a:srcRect/>
                    <a:stretch>
                      <a:fillRect/>
                    </a:stretch>
                  </pic:blipFill>
                  <pic:spPr bwMode="auto">
                    <a:xfrm>
                      <a:off x="0" y="0"/>
                      <a:ext cx="5229225" cy="5829300"/>
                    </a:xfrm>
                    <a:prstGeom prst="rect">
                      <a:avLst/>
                    </a:prstGeom>
                    <a:noFill/>
                    <a:ln w="9525">
                      <a:noFill/>
                      <a:miter lim="800000"/>
                      <a:headEnd/>
                      <a:tailEnd/>
                    </a:ln>
                  </pic:spPr>
                </pic:pic>
              </a:graphicData>
            </a:graphic>
          </wp:inline>
        </w:drawing>
      </w:r>
    </w:p>
    <w:p w:rsidR="008C1814" w:rsidRPr="002950F7" w:rsidRDefault="008C1814" w:rsidP="008C1814">
      <w:pPr>
        <w:spacing w:before="100" w:beforeAutospacing="1" w:after="100" w:afterAutospacing="1" w:line="240" w:lineRule="auto"/>
        <w:outlineLvl w:val="1"/>
        <w:rPr>
          <w:ins w:id="38" w:author="Unknown"/>
          <w:rFonts w:ascii="Bookman Old Style" w:eastAsia="Times New Roman" w:hAnsi="Bookman Old Style" w:cs="Times New Roman"/>
          <w:b/>
          <w:bCs/>
          <w:sz w:val="36"/>
          <w:szCs w:val="36"/>
        </w:rPr>
      </w:pPr>
      <w:ins w:id="39" w:author="Unknown">
        <w:r w:rsidRPr="002950F7">
          <w:rPr>
            <w:rFonts w:ascii="Bookman Old Style" w:eastAsia="Times New Roman" w:hAnsi="Bookman Old Style" w:cs="Times New Roman"/>
            <w:b/>
            <w:bCs/>
            <w:sz w:val="36"/>
            <w:szCs w:val="36"/>
          </w:rPr>
          <w:t xml:space="preserve">Brief Introduction </w:t>
        </w:r>
        <w:proofErr w:type="spellStart"/>
        <w:r w:rsidRPr="002950F7">
          <w:rPr>
            <w:rFonts w:ascii="Bookman Old Style" w:eastAsia="Times New Roman" w:hAnsi="Bookman Old Style" w:cs="Times New Roman"/>
            <w:b/>
            <w:bCs/>
            <w:sz w:val="36"/>
            <w:szCs w:val="36"/>
          </w:rPr>
          <w:t>WebDriver</w:t>
        </w:r>
        <w:proofErr w:type="spellEnd"/>
      </w:ins>
    </w:p>
    <w:p w:rsidR="008C1814" w:rsidRPr="002950F7" w:rsidRDefault="008C1814" w:rsidP="008C1814">
      <w:pPr>
        <w:spacing w:before="100" w:beforeAutospacing="1" w:after="100" w:afterAutospacing="1" w:line="240" w:lineRule="auto"/>
        <w:rPr>
          <w:ins w:id="40" w:author="Unknown"/>
          <w:rFonts w:ascii="Bookman Old Style" w:eastAsia="Times New Roman" w:hAnsi="Bookman Old Style" w:cs="Times New Roman"/>
          <w:sz w:val="24"/>
          <w:szCs w:val="24"/>
        </w:rPr>
      </w:pPr>
      <w:ins w:id="41" w:author="Unknown">
        <w:r w:rsidRPr="002950F7">
          <w:rPr>
            <w:rFonts w:ascii="Bookman Old Style" w:eastAsia="Times New Roman" w:hAnsi="Bookman Old Style" w:cs="Times New Roman"/>
            <w:sz w:val="24"/>
            <w:szCs w:val="24"/>
          </w:rPr>
          <w:t xml:space="preserve">The </w:t>
        </w:r>
        <w:proofErr w:type="spellStart"/>
        <w:r w:rsidRPr="002950F7">
          <w:rPr>
            <w:rFonts w:ascii="Bookman Old Style" w:eastAsia="Times New Roman" w:hAnsi="Bookman Old Style" w:cs="Times New Roman"/>
            <w:sz w:val="24"/>
            <w:szCs w:val="24"/>
          </w:rPr>
          <w:t>WebDriver</w:t>
        </w:r>
        <w:proofErr w:type="spellEnd"/>
        <w:r w:rsidRPr="002950F7">
          <w:rPr>
            <w:rFonts w:ascii="Bookman Old Style" w:eastAsia="Times New Roman" w:hAnsi="Bookman Old Style" w:cs="Times New Roman"/>
            <w:sz w:val="24"/>
            <w:szCs w:val="24"/>
          </w:rPr>
          <w:t xml:space="preserve"> proves itself to be </w:t>
        </w:r>
        <w:r w:rsidRPr="002950F7">
          <w:rPr>
            <w:rFonts w:ascii="Bookman Old Style" w:eastAsia="Times New Roman" w:hAnsi="Bookman Old Style" w:cs="Times New Roman"/>
            <w:b/>
            <w:bCs/>
            <w:sz w:val="24"/>
            <w:szCs w:val="24"/>
          </w:rPr>
          <w:t>better than both Selenium IDE and Selenium RC</w:t>
        </w:r>
        <w:r w:rsidRPr="002950F7">
          <w:rPr>
            <w:rFonts w:ascii="Bookman Old Style" w:eastAsia="Times New Roman" w:hAnsi="Bookman Old Style" w:cs="Times New Roman"/>
            <w:sz w:val="24"/>
            <w:szCs w:val="24"/>
          </w:rPr>
          <w:t xml:space="preserve"> in many aspects. It implements a more modern and stable approach in automating the browser's actions. </w:t>
        </w:r>
        <w:proofErr w:type="spellStart"/>
        <w:r w:rsidRPr="002950F7">
          <w:rPr>
            <w:rFonts w:ascii="Bookman Old Style" w:eastAsia="Times New Roman" w:hAnsi="Bookman Old Style" w:cs="Times New Roman"/>
            <w:sz w:val="24"/>
            <w:szCs w:val="24"/>
          </w:rPr>
          <w:t>WebDriver</w:t>
        </w:r>
        <w:proofErr w:type="spellEnd"/>
        <w:r w:rsidRPr="002950F7">
          <w:rPr>
            <w:rFonts w:ascii="Bookman Old Style" w:eastAsia="Times New Roman" w:hAnsi="Bookman Old Style" w:cs="Times New Roman"/>
            <w:sz w:val="24"/>
            <w:szCs w:val="24"/>
          </w:rPr>
          <w:t xml:space="preserve">, unlike Selenium RC, does not rely on JavaScript for Automation. </w:t>
        </w:r>
        <w:r w:rsidRPr="002950F7">
          <w:rPr>
            <w:rFonts w:ascii="Bookman Old Style" w:eastAsia="Times New Roman" w:hAnsi="Bookman Old Style" w:cs="Times New Roman"/>
            <w:b/>
            <w:bCs/>
            <w:sz w:val="24"/>
            <w:szCs w:val="24"/>
          </w:rPr>
          <w:t>It controls the browser by directly communicating with it.</w:t>
        </w:r>
        <w:r w:rsidRPr="002950F7">
          <w:rPr>
            <w:rFonts w:ascii="Bookman Old Style" w:eastAsia="Times New Roman" w:hAnsi="Bookman Old Style" w:cs="Times New Roman"/>
            <w:sz w:val="24"/>
            <w:szCs w:val="24"/>
          </w:rPr>
          <w:t xml:space="preserve"> </w:t>
        </w:r>
      </w:ins>
    </w:p>
    <w:p w:rsidR="008C1814" w:rsidRPr="002950F7" w:rsidRDefault="008C1814" w:rsidP="008C1814">
      <w:pPr>
        <w:spacing w:before="100" w:beforeAutospacing="1" w:after="100" w:afterAutospacing="1" w:line="240" w:lineRule="auto"/>
        <w:rPr>
          <w:ins w:id="42" w:author="Unknown"/>
          <w:rFonts w:ascii="Bookman Old Style" w:eastAsia="Times New Roman" w:hAnsi="Bookman Old Style" w:cs="Times New Roman"/>
          <w:sz w:val="24"/>
          <w:szCs w:val="24"/>
        </w:rPr>
      </w:pPr>
      <w:ins w:id="43" w:author="Unknown">
        <w:r w:rsidRPr="002950F7">
          <w:rPr>
            <w:rFonts w:ascii="Bookman Old Style" w:eastAsia="Times New Roman" w:hAnsi="Bookman Old Style" w:cs="Times New Roman"/>
            <w:sz w:val="24"/>
            <w:szCs w:val="24"/>
          </w:rPr>
          <w:t xml:space="preserve">The supported languages are the same as those in Selenium RC. </w:t>
        </w:r>
      </w:ins>
    </w:p>
    <w:p w:rsidR="008C1814" w:rsidRPr="002950F7" w:rsidRDefault="008C1814" w:rsidP="008C1814">
      <w:pPr>
        <w:numPr>
          <w:ilvl w:val="0"/>
          <w:numId w:val="3"/>
        </w:numPr>
        <w:spacing w:before="100" w:beforeAutospacing="1" w:after="100" w:afterAutospacing="1" w:line="240" w:lineRule="auto"/>
        <w:rPr>
          <w:ins w:id="44" w:author="Unknown"/>
          <w:rFonts w:ascii="Bookman Old Style" w:eastAsia="Times New Roman" w:hAnsi="Bookman Old Style" w:cs="Times New Roman"/>
          <w:sz w:val="24"/>
          <w:szCs w:val="24"/>
        </w:rPr>
      </w:pPr>
      <w:ins w:id="45" w:author="Unknown">
        <w:r w:rsidRPr="002950F7">
          <w:rPr>
            <w:rFonts w:ascii="Bookman Old Style" w:eastAsia="Times New Roman" w:hAnsi="Bookman Old Style" w:cs="Times New Roman"/>
            <w:sz w:val="24"/>
            <w:szCs w:val="24"/>
          </w:rPr>
          <w:t>Java</w:t>
        </w:r>
      </w:ins>
    </w:p>
    <w:p w:rsidR="008C1814" w:rsidRPr="002950F7" w:rsidRDefault="008C1814" w:rsidP="008C1814">
      <w:pPr>
        <w:numPr>
          <w:ilvl w:val="0"/>
          <w:numId w:val="3"/>
        </w:numPr>
        <w:spacing w:before="100" w:beforeAutospacing="1" w:after="100" w:afterAutospacing="1" w:line="240" w:lineRule="auto"/>
        <w:rPr>
          <w:ins w:id="46" w:author="Unknown"/>
          <w:rFonts w:ascii="Bookman Old Style" w:eastAsia="Times New Roman" w:hAnsi="Bookman Old Style" w:cs="Times New Roman"/>
          <w:sz w:val="24"/>
          <w:szCs w:val="24"/>
        </w:rPr>
      </w:pPr>
      <w:ins w:id="47" w:author="Unknown">
        <w:r w:rsidRPr="002950F7">
          <w:rPr>
            <w:rFonts w:ascii="Bookman Old Style" w:eastAsia="Times New Roman" w:hAnsi="Bookman Old Style" w:cs="Times New Roman"/>
            <w:sz w:val="24"/>
            <w:szCs w:val="24"/>
          </w:rPr>
          <w:t>C#</w:t>
        </w:r>
      </w:ins>
    </w:p>
    <w:p w:rsidR="008C1814" w:rsidRPr="002950F7" w:rsidRDefault="008C1814" w:rsidP="008C1814">
      <w:pPr>
        <w:numPr>
          <w:ilvl w:val="0"/>
          <w:numId w:val="3"/>
        </w:numPr>
        <w:spacing w:before="100" w:beforeAutospacing="1" w:after="100" w:afterAutospacing="1" w:line="240" w:lineRule="auto"/>
        <w:rPr>
          <w:ins w:id="48" w:author="Unknown"/>
          <w:rFonts w:ascii="Bookman Old Style" w:eastAsia="Times New Roman" w:hAnsi="Bookman Old Style" w:cs="Times New Roman"/>
          <w:sz w:val="24"/>
          <w:szCs w:val="24"/>
        </w:rPr>
      </w:pPr>
      <w:ins w:id="49" w:author="Unknown">
        <w:r w:rsidRPr="002950F7">
          <w:rPr>
            <w:rFonts w:ascii="Bookman Old Style" w:eastAsia="Times New Roman" w:hAnsi="Bookman Old Style" w:cs="Times New Roman"/>
            <w:sz w:val="24"/>
            <w:szCs w:val="24"/>
          </w:rPr>
          <w:t>PHP</w:t>
        </w:r>
      </w:ins>
    </w:p>
    <w:p w:rsidR="008C1814" w:rsidRPr="002950F7" w:rsidRDefault="008C1814" w:rsidP="008C1814">
      <w:pPr>
        <w:numPr>
          <w:ilvl w:val="0"/>
          <w:numId w:val="3"/>
        </w:numPr>
        <w:spacing w:before="100" w:beforeAutospacing="1" w:after="100" w:afterAutospacing="1" w:line="240" w:lineRule="auto"/>
        <w:rPr>
          <w:ins w:id="50" w:author="Unknown"/>
          <w:rFonts w:ascii="Bookman Old Style" w:eastAsia="Times New Roman" w:hAnsi="Bookman Old Style" w:cs="Times New Roman"/>
          <w:sz w:val="24"/>
          <w:szCs w:val="24"/>
        </w:rPr>
      </w:pPr>
      <w:ins w:id="51" w:author="Unknown">
        <w:r w:rsidRPr="002950F7">
          <w:rPr>
            <w:rFonts w:ascii="Bookman Old Style" w:eastAsia="Times New Roman" w:hAnsi="Bookman Old Style" w:cs="Times New Roman"/>
            <w:sz w:val="24"/>
            <w:szCs w:val="24"/>
          </w:rPr>
          <w:t>Python</w:t>
        </w:r>
      </w:ins>
    </w:p>
    <w:p w:rsidR="008C1814" w:rsidRPr="002950F7" w:rsidRDefault="008C1814" w:rsidP="008C1814">
      <w:pPr>
        <w:numPr>
          <w:ilvl w:val="0"/>
          <w:numId w:val="3"/>
        </w:numPr>
        <w:spacing w:before="100" w:beforeAutospacing="1" w:after="100" w:afterAutospacing="1" w:line="240" w:lineRule="auto"/>
        <w:rPr>
          <w:ins w:id="52" w:author="Unknown"/>
          <w:rFonts w:ascii="Bookman Old Style" w:eastAsia="Times New Roman" w:hAnsi="Bookman Old Style" w:cs="Times New Roman"/>
          <w:sz w:val="24"/>
          <w:szCs w:val="24"/>
        </w:rPr>
      </w:pPr>
      <w:ins w:id="53" w:author="Unknown">
        <w:r w:rsidRPr="002950F7">
          <w:rPr>
            <w:rFonts w:ascii="Bookman Old Style" w:eastAsia="Times New Roman" w:hAnsi="Bookman Old Style" w:cs="Times New Roman"/>
            <w:sz w:val="24"/>
            <w:szCs w:val="24"/>
          </w:rPr>
          <w:t>Perl</w:t>
        </w:r>
      </w:ins>
    </w:p>
    <w:p w:rsidR="008C1814" w:rsidRPr="002950F7" w:rsidRDefault="008C1814" w:rsidP="008C1814">
      <w:pPr>
        <w:numPr>
          <w:ilvl w:val="0"/>
          <w:numId w:val="3"/>
        </w:numPr>
        <w:spacing w:before="100" w:beforeAutospacing="1" w:after="100" w:afterAutospacing="1" w:line="240" w:lineRule="auto"/>
        <w:rPr>
          <w:ins w:id="54" w:author="Unknown"/>
          <w:rFonts w:ascii="Bookman Old Style" w:eastAsia="Times New Roman" w:hAnsi="Bookman Old Style" w:cs="Times New Roman"/>
          <w:sz w:val="24"/>
          <w:szCs w:val="24"/>
        </w:rPr>
      </w:pPr>
      <w:ins w:id="55" w:author="Unknown">
        <w:r w:rsidRPr="002950F7">
          <w:rPr>
            <w:rFonts w:ascii="Bookman Old Style" w:eastAsia="Times New Roman" w:hAnsi="Bookman Old Style" w:cs="Times New Roman"/>
            <w:sz w:val="24"/>
            <w:szCs w:val="24"/>
          </w:rPr>
          <w:t>Ruby</w:t>
        </w:r>
      </w:ins>
    </w:p>
    <w:p w:rsidR="008C1814" w:rsidRPr="002950F7" w:rsidRDefault="008C1814" w:rsidP="008C1814">
      <w:pPr>
        <w:spacing w:before="100" w:beforeAutospacing="1" w:after="100" w:afterAutospacing="1" w:line="240" w:lineRule="auto"/>
        <w:jc w:val="center"/>
        <w:rPr>
          <w:ins w:id="56" w:author="Unknown"/>
          <w:rFonts w:ascii="Bookman Old Style" w:eastAsia="Times New Roman" w:hAnsi="Bookman Old Style" w:cs="Times New Roman"/>
          <w:sz w:val="24"/>
          <w:szCs w:val="24"/>
        </w:rPr>
      </w:pPr>
      <w:r w:rsidRPr="002950F7">
        <w:rPr>
          <w:rFonts w:ascii="Bookman Old Style" w:eastAsia="Times New Roman" w:hAnsi="Bookman Old Style" w:cs="Times New Roman"/>
          <w:noProof/>
          <w:color w:val="0000FF"/>
          <w:sz w:val="24"/>
          <w:szCs w:val="24"/>
        </w:rPr>
        <w:lastRenderedPageBreak/>
        <w:drawing>
          <wp:inline distT="0" distB="0" distL="0" distR="0">
            <wp:extent cx="4953000" cy="3390900"/>
            <wp:effectExtent l="19050" t="0" r="0" b="0"/>
            <wp:docPr id="11" name="Picture 11" descr="Introduction to Seleniu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Selenium">
                      <a:hlinkClick r:id="rId27"/>
                    </pic:cNvPr>
                    <pic:cNvPicPr>
                      <a:picLocks noChangeAspect="1" noChangeArrowheads="1"/>
                    </pic:cNvPicPr>
                  </pic:nvPicPr>
                  <pic:blipFill>
                    <a:blip r:embed="rId28"/>
                    <a:srcRect/>
                    <a:stretch>
                      <a:fillRect/>
                    </a:stretch>
                  </pic:blipFill>
                  <pic:spPr bwMode="auto">
                    <a:xfrm>
                      <a:off x="0" y="0"/>
                      <a:ext cx="4953000" cy="3390900"/>
                    </a:xfrm>
                    <a:prstGeom prst="rect">
                      <a:avLst/>
                    </a:prstGeom>
                    <a:noFill/>
                    <a:ln w="9525">
                      <a:noFill/>
                      <a:miter lim="800000"/>
                      <a:headEnd/>
                      <a:tailEnd/>
                    </a:ln>
                  </pic:spPr>
                </pic:pic>
              </a:graphicData>
            </a:graphic>
          </wp:inline>
        </w:drawing>
      </w:r>
    </w:p>
    <w:p w:rsidR="008C1814" w:rsidRPr="002950F7" w:rsidRDefault="008C1814" w:rsidP="008C1814">
      <w:pPr>
        <w:spacing w:before="100" w:beforeAutospacing="1" w:after="100" w:afterAutospacing="1" w:line="240" w:lineRule="auto"/>
        <w:outlineLvl w:val="1"/>
        <w:rPr>
          <w:ins w:id="57" w:author="Unknown"/>
          <w:rFonts w:ascii="Bookman Old Style" w:eastAsia="Times New Roman" w:hAnsi="Bookman Old Style" w:cs="Times New Roman"/>
          <w:b/>
          <w:bCs/>
          <w:sz w:val="36"/>
          <w:szCs w:val="36"/>
        </w:rPr>
      </w:pPr>
      <w:ins w:id="58" w:author="Unknown">
        <w:r w:rsidRPr="002950F7">
          <w:rPr>
            <w:rFonts w:ascii="Bookman Old Style" w:eastAsia="Times New Roman" w:hAnsi="Bookman Old Style" w:cs="Times New Roman"/>
            <w:b/>
            <w:bCs/>
            <w:sz w:val="36"/>
            <w:szCs w:val="36"/>
          </w:rPr>
          <w:t>Selenium Grid</w:t>
        </w:r>
      </w:ins>
    </w:p>
    <w:p w:rsidR="008C1814" w:rsidRPr="002950F7" w:rsidRDefault="008C1814" w:rsidP="008C1814">
      <w:pPr>
        <w:spacing w:before="100" w:beforeAutospacing="1" w:after="100" w:afterAutospacing="1" w:line="240" w:lineRule="auto"/>
        <w:rPr>
          <w:ins w:id="59" w:author="Unknown"/>
          <w:rFonts w:ascii="Bookman Old Style" w:eastAsia="Times New Roman" w:hAnsi="Bookman Old Style" w:cs="Times New Roman"/>
          <w:sz w:val="24"/>
          <w:szCs w:val="24"/>
        </w:rPr>
      </w:pPr>
      <w:ins w:id="60" w:author="Unknown">
        <w:r w:rsidRPr="002950F7">
          <w:rPr>
            <w:rFonts w:ascii="Bookman Old Style" w:eastAsia="Times New Roman" w:hAnsi="Bookman Old Style" w:cs="Times New Roman"/>
            <w:sz w:val="24"/>
            <w:szCs w:val="24"/>
          </w:rPr>
          <w:t xml:space="preserve">Selenium Grid is a tool </w:t>
        </w:r>
        <w:r w:rsidRPr="002950F7">
          <w:rPr>
            <w:rFonts w:ascii="Bookman Old Style" w:eastAsia="Times New Roman" w:hAnsi="Bookman Old Style" w:cs="Times New Roman"/>
            <w:b/>
            <w:bCs/>
            <w:sz w:val="24"/>
            <w:szCs w:val="24"/>
          </w:rPr>
          <w:t>used together with Selenium RC to run parallel tests</w:t>
        </w:r>
        <w:r w:rsidRPr="002950F7">
          <w:rPr>
            <w:rFonts w:ascii="Bookman Old Style" w:eastAsia="Times New Roman" w:hAnsi="Bookman Old Style" w:cs="Times New Roman"/>
            <w:sz w:val="24"/>
            <w:szCs w:val="24"/>
          </w:rPr>
          <w:t xml:space="preserve"> across different machines and different browsers all at the same time. Parallel execution means running multiple tests at once. </w:t>
        </w:r>
      </w:ins>
    </w:p>
    <w:p w:rsidR="008C1814" w:rsidRPr="002950F7" w:rsidRDefault="008C1814" w:rsidP="008C1814">
      <w:pPr>
        <w:spacing w:before="100" w:beforeAutospacing="1" w:after="100" w:afterAutospacing="1" w:line="240" w:lineRule="auto"/>
        <w:rPr>
          <w:ins w:id="61" w:author="Unknown"/>
          <w:rFonts w:ascii="Bookman Old Style" w:eastAsia="Times New Roman" w:hAnsi="Bookman Old Style" w:cs="Times New Roman"/>
          <w:sz w:val="24"/>
          <w:szCs w:val="24"/>
        </w:rPr>
      </w:pPr>
      <w:ins w:id="62" w:author="Unknown">
        <w:r w:rsidRPr="002950F7">
          <w:rPr>
            <w:rFonts w:ascii="Bookman Old Style" w:eastAsia="Times New Roman" w:hAnsi="Bookman Old Style" w:cs="Times New Roman"/>
            <w:b/>
            <w:bCs/>
            <w:sz w:val="24"/>
            <w:szCs w:val="24"/>
          </w:rPr>
          <w:t>Features:</w:t>
        </w:r>
        <w:r w:rsidRPr="002950F7">
          <w:rPr>
            <w:rFonts w:ascii="Bookman Old Style" w:eastAsia="Times New Roman" w:hAnsi="Bookman Old Style" w:cs="Times New Roman"/>
            <w:sz w:val="24"/>
            <w:szCs w:val="24"/>
          </w:rPr>
          <w:t xml:space="preserve"> </w:t>
        </w:r>
      </w:ins>
    </w:p>
    <w:p w:rsidR="008C1814" w:rsidRPr="002950F7" w:rsidRDefault="008C1814" w:rsidP="008C1814">
      <w:pPr>
        <w:numPr>
          <w:ilvl w:val="0"/>
          <w:numId w:val="4"/>
        </w:numPr>
        <w:spacing w:before="100" w:beforeAutospacing="1" w:after="100" w:afterAutospacing="1" w:line="240" w:lineRule="auto"/>
        <w:rPr>
          <w:ins w:id="63" w:author="Unknown"/>
          <w:rFonts w:ascii="Bookman Old Style" w:eastAsia="Times New Roman" w:hAnsi="Bookman Old Style" w:cs="Times New Roman"/>
          <w:sz w:val="24"/>
          <w:szCs w:val="24"/>
        </w:rPr>
      </w:pPr>
      <w:ins w:id="64" w:author="Unknown">
        <w:r w:rsidRPr="002950F7">
          <w:rPr>
            <w:rFonts w:ascii="Bookman Old Style" w:eastAsia="Times New Roman" w:hAnsi="Bookman Old Style" w:cs="Times New Roman"/>
            <w:sz w:val="24"/>
            <w:szCs w:val="24"/>
          </w:rPr>
          <w:t xml:space="preserve">Enables </w:t>
        </w:r>
        <w:r w:rsidRPr="002950F7">
          <w:rPr>
            <w:rFonts w:ascii="Bookman Old Style" w:eastAsia="Times New Roman" w:hAnsi="Bookman Old Style" w:cs="Times New Roman"/>
            <w:b/>
            <w:bCs/>
            <w:sz w:val="24"/>
            <w:szCs w:val="24"/>
          </w:rPr>
          <w:t>simultaneous running of tests</w:t>
        </w:r>
        <w:r w:rsidRPr="002950F7">
          <w:rPr>
            <w:rFonts w:ascii="Bookman Old Style" w:eastAsia="Times New Roman" w:hAnsi="Bookman Old Style" w:cs="Times New Roman"/>
            <w:sz w:val="24"/>
            <w:szCs w:val="24"/>
          </w:rPr>
          <w:t xml:space="preserve"> in </w:t>
        </w:r>
        <w:r w:rsidRPr="002950F7">
          <w:rPr>
            <w:rFonts w:ascii="Bookman Old Style" w:eastAsia="Times New Roman" w:hAnsi="Bookman Old Style" w:cs="Times New Roman"/>
            <w:b/>
            <w:bCs/>
            <w:sz w:val="24"/>
            <w:szCs w:val="24"/>
          </w:rPr>
          <w:t>multiple browsers and environments.</w:t>
        </w:r>
      </w:ins>
    </w:p>
    <w:p w:rsidR="008C1814" w:rsidRPr="002950F7" w:rsidRDefault="008C1814" w:rsidP="008C1814">
      <w:pPr>
        <w:numPr>
          <w:ilvl w:val="0"/>
          <w:numId w:val="4"/>
        </w:numPr>
        <w:spacing w:before="100" w:beforeAutospacing="1" w:after="100" w:afterAutospacing="1" w:line="240" w:lineRule="auto"/>
        <w:rPr>
          <w:ins w:id="65" w:author="Unknown"/>
          <w:rFonts w:ascii="Bookman Old Style" w:eastAsia="Times New Roman" w:hAnsi="Bookman Old Style" w:cs="Times New Roman"/>
          <w:sz w:val="24"/>
          <w:szCs w:val="24"/>
        </w:rPr>
      </w:pPr>
      <w:ins w:id="66" w:author="Unknown">
        <w:r w:rsidRPr="002950F7">
          <w:rPr>
            <w:rFonts w:ascii="Bookman Old Style" w:eastAsia="Times New Roman" w:hAnsi="Bookman Old Style" w:cs="Times New Roman"/>
            <w:b/>
            <w:bCs/>
            <w:sz w:val="24"/>
            <w:szCs w:val="24"/>
          </w:rPr>
          <w:t>Saves time </w:t>
        </w:r>
        <w:r w:rsidRPr="002950F7">
          <w:rPr>
            <w:rFonts w:ascii="Bookman Old Style" w:eastAsia="Times New Roman" w:hAnsi="Bookman Old Style" w:cs="Times New Roman"/>
            <w:sz w:val="24"/>
            <w:szCs w:val="24"/>
          </w:rPr>
          <w:t>enormously.</w:t>
        </w:r>
      </w:ins>
    </w:p>
    <w:p w:rsidR="008C1814" w:rsidRPr="002950F7" w:rsidRDefault="008C1814" w:rsidP="008C1814">
      <w:pPr>
        <w:numPr>
          <w:ilvl w:val="0"/>
          <w:numId w:val="4"/>
        </w:numPr>
        <w:spacing w:before="100" w:beforeAutospacing="1" w:after="100" w:afterAutospacing="1" w:line="240" w:lineRule="auto"/>
        <w:rPr>
          <w:ins w:id="67" w:author="Unknown"/>
          <w:rFonts w:ascii="Bookman Old Style" w:eastAsia="Times New Roman" w:hAnsi="Bookman Old Style" w:cs="Times New Roman"/>
          <w:sz w:val="24"/>
          <w:szCs w:val="24"/>
        </w:rPr>
      </w:pPr>
      <w:ins w:id="68" w:author="Unknown">
        <w:r w:rsidRPr="002950F7">
          <w:rPr>
            <w:rFonts w:ascii="Bookman Old Style" w:eastAsia="Times New Roman" w:hAnsi="Bookman Old Style" w:cs="Times New Roman"/>
            <w:sz w:val="24"/>
            <w:szCs w:val="24"/>
          </w:rPr>
          <w:t xml:space="preserve">Utilizes the </w:t>
        </w:r>
        <w:r w:rsidRPr="002950F7">
          <w:rPr>
            <w:rFonts w:ascii="Bookman Old Style" w:eastAsia="Times New Roman" w:hAnsi="Bookman Old Style" w:cs="Times New Roman"/>
            <w:b/>
            <w:bCs/>
            <w:sz w:val="24"/>
            <w:szCs w:val="24"/>
          </w:rPr>
          <w:t>hub-and-nodes</w:t>
        </w:r>
        <w:r w:rsidRPr="002950F7">
          <w:rPr>
            <w:rFonts w:ascii="Bookman Old Style" w:eastAsia="Times New Roman" w:hAnsi="Bookman Old Style" w:cs="Times New Roman"/>
            <w:sz w:val="24"/>
            <w:szCs w:val="24"/>
          </w:rPr>
          <w:t xml:space="preserve"> concept. The hub acts as a central source of Selenium commands to each node connected to it.</w:t>
        </w:r>
      </w:ins>
    </w:p>
    <w:p w:rsidR="008C1814" w:rsidRPr="002950F7" w:rsidRDefault="008C1814" w:rsidP="008C1814">
      <w:pPr>
        <w:spacing w:before="100" w:beforeAutospacing="1" w:after="100" w:afterAutospacing="1" w:line="240" w:lineRule="auto"/>
        <w:outlineLvl w:val="1"/>
        <w:rPr>
          <w:ins w:id="69" w:author="Unknown"/>
          <w:rFonts w:ascii="Bookman Old Style" w:eastAsia="Times New Roman" w:hAnsi="Bookman Old Style" w:cs="Times New Roman"/>
          <w:b/>
          <w:bCs/>
          <w:sz w:val="36"/>
          <w:szCs w:val="36"/>
        </w:rPr>
      </w:pPr>
      <w:ins w:id="70" w:author="Unknown">
        <w:r w:rsidRPr="002950F7">
          <w:rPr>
            <w:rFonts w:ascii="Bookman Old Style" w:eastAsia="Times New Roman" w:hAnsi="Bookman Old Style" w:cs="Times New Roman"/>
            <w:b/>
            <w:bCs/>
            <w:sz w:val="36"/>
            <w:szCs w:val="36"/>
          </w:rPr>
          <w:t>Note on Browser and Environment Support</w:t>
        </w:r>
      </w:ins>
    </w:p>
    <w:p w:rsidR="008C1814" w:rsidRPr="002950F7" w:rsidRDefault="008C1814" w:rsidP="008C1814">
      <w:pPr>
        <w:spacing w:before="100" w:beforeAutospacing="1" w:after="100" w:afterAutospacing="1" w:line="240" w:lineRule="auto"/>
        <w:rPr>
          <w:ins w:id="71" w:author="Unknown"/>
          <w:rFonts w:ascii="Bookman Old Style" w:eastAsia="Times New Roman" w:hAnsi="Bookman Old Style" w:cs="Times New Roman"/>
          <w:sz w:val="24"/>
          <w:szCs w:val="24"/>
        </w:rPr>
      </w:pPr>
      <w:ins w:id="72" w:author="Unknown">
        <w:r w:rsidRPr="002950F7">
          <w:rPr>
            <w:rFonts w:ascii="Bookman Old Style" w:eastAsia="Times New Roman" w:hAnsi="Bookman Old Style" w:cs="Times New Roman"/>
            <w:sz w:val="24"/>
            <w:szCs w:val="24"/>
          </w:rPr>
          <w:t xml:space="preserve">Because of their architectural differences, Selenium IDE, Selenium RC, and </w:t>
        </w:r>
        <w:proofErr w:type="spellStart"/>
        <w:r w:rsidRPr="002950F7">
          <w:rPr>
            <w:rFonts w:ascii="Bookman Old Style" w:eastAsia="Times New Roman" w:hAnsi="Bookman Old Style" w:cs="Times New Roman"/>
            <w:sz w:val="24"/>
            <w:szCs w:val="24"/>
          </w:rPr>
          <w:t>WebDriver</w:t>
        </w:r>
        <w:proofErr w:type="spellEnd"/>
        <w:r w:rsidRPr="002950F7">
          <w:rPr>
            <w:rFonts w:ascii="Bookman Old Style" w:eastAsia="Times New Roman" w:hAnsi="Bookman Old Style" w:cs="Times New Roman"/>
            <w:sz w:val="24"/>
            <w:szCs w:val="24"/>
          </w:rPr>
          <w:t xml:space="preserve"> support different sets of browsers and operating environments. </w:t>
        </w:r>
      </w:ins>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64"/>
        <w:gridCol w:w="1214"/>
        <w:gridCol w:w="8640"/>
      </w:tblGrid>
      <w:tr w:rsidR="008C1814" w:rsidRPr="002950F7" w:rsidTr="008C1814">
        <w:trPr>
          <w:tblHeader/>
          <w:tblCellSpacing w:w="0"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jc w:val="center"/>
              <w:rPr>
                <w:rFonts w:ascii="Bookman Old Style" w:eastAsia="Times New Roman" w:hAnsi="Bookman Old Style" w:cs="Times New Roman"/>
                <w:b/>
                <w:bCs/>
                <w:sz w:val="24"/>
                <w:szCs w:val="24"/>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jc w:val="center"/>
              <w:rPr>
                <w:rFonts w:ascii="Bookman Old Style" w:eastAsia="Times New Roman" w:hAnsi="Bookman Old Style" w:cs="Times New Roman"/>
                <w:b/>
                <w:bCs/>
                <w:sz w:val="24"/>
                <w:szCs w:val="24"/>
              </w:rPr>
            </w:pPr>
            <w:r w:rsidRPr="002950F7">
              <w:rPr>
                <w:rFonts w:ascii="Bookman Old Style" w:eastAsia="Times New Roman" w:hAnsi="Bookman Old Style" w:cs="Times New Roman"/>
                <w:b/>
                <w:bCs/>
                <w:sz w:val="24"/>
                <w:szCs w:val="24"/>
              </w:rPr>
              <w:t xml:space="preserve">Selenium IDE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jc w:val="center"/>
              <w:rPr>
                <w:rFonts w:ascii="Bookman Old Style" w:eastAsia="Times New Roman" w:hAnsi="Bookman Old Style" w:cs="Times New Roman"/>
                <w:b/>
                <w:bCs/>
                <w:sz w:val="24"/>
                <w:szCs w:val="24"/>
              </w:rPr>
            </w:pPr>
            <w:proofErr w:type="spellStart"/>
            <w:r w:rsidRPr="002950F7">
              <w:rPr>
                <w:rFonts w:ascii="Bookman Old Style" w:eastAsia="Times New Roman" w:hAnsi="Bookman Old Style" w:cs="Times New Roman"/>
                <w:b/>
                <w:bCs/>
                <w:sz w:val="24"/>
                <w:szCs w:val="24"/>
              </w:rPr>
              <w:t>WebDriver</w:t>
            </w:r>
            <w:proofErr w:type="spellEnd"/>
            <w:r w:rsidRPr="002950F7">
              <w:rPr>
                <w:rFonts w:ascii="Bookman Old Style" w:eastAsia="Times New Roman" w:hAnsi="Bookman Old Style" w:cs="Times New Roman"/>
                <w:b/>
                <w:bCs/>
                <w:sz w:val="24"/>
                <w:szCs w:val="24"/>
              </w:rPr>
              <w:t xml:space="preserve"> </w:t>
            </w:r>
          </w:p>
        </w:tc>
      </w:tr>
      <w:tr w:rsidR="008C1814" w:rsidRPr="002950F7" w:rsidTr="008C181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b/>
                <w:bCs/>
                <w:sz w:val="24"/>
                <w:szCs w:val="24"/>
              </w:rPr>
              <w:t>Browser</w:t>
            </w:r>
            <w:r w:rsidRPr="002950F7">
              <w:rPr>
                <w:rFonts w:ascii="Bookman Old Style" w:eastAsia="Times New Roman" w:hAnsi="Bookman Old Style" w:cs="Times New Roman"/>
                <w:sz w:val="24"/>
                <w:szCs w:val="24"/>
              </w:rPr>
              <w:t xml:space="preserve"> </w:t>
            </w:r>
            <w:r w:rsidRPr="002950F7">
              <w:rPr>
                <w:rFonts w:ascii="Bookman Old Style" w:eastAsia="Times New Roman" w:hAnsi="Bookman Old Style" w:cs="Times New Roman"/>
                <w:b/>
                <w:bCs/>
                <w:sz w:val="24"/>
                <w:szCs w:val="24"/>
              </w:rPr>
              <w:t>Support</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Mozilla Firefox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Internet Explorer versions 6 to 11, both 32 and 64-bit </w:t>
            </w:r>
            <w:r w:rsidRPr="002950F7">
              <w:rPr>
                <w:rFonts w:ascii="Bookman Old Style" w:eastAsia="Times New Roman" w:hAnsi="Bookman Old Style" w:cs="Times New Roman"/>
                <w:sz w:val="24"/>
                <w:szCs w:val="24"/>
              </w:rPr>
              <w:br/>
            </w:r>
            <w:r w:rsidRPr="002950F7">
              <w:rPr>
                <w:rFonts w:ascii="Bookman Old Style" w:eastAsia="Times New Roman" w:hAnsi="Bookman Old Style" w:cs="Times New Roman"/>
                <w:sz w:val="24"/>
                <w:szCs w:val="24"/>
              </w:rPr>
              <w:br/>
              <w:t xml:space="preserve">Microsoft Edge version 12.10240 &amp; above </w:t>
            </w:r>
            <w:proofErr w:type="gramStart"/>
            <w:r w:rsidRPr="002950F7">
              <w:rPr>
                <w:rFonts w:ascii="Bookman Old Style" w:eastAsia="Times New Roman" w:hAnsi="Bookman Old Style" w:cs="Times New Roman"/>
                <w:sz w:val="24"/>
                <w:szCs w:val="24"/>
              </w:rPr>
              <w:t>( partial</w:t>
            </w:r>
            <w:proofErr w:type="gramEnd"/>
            <w:r w:rsidRPr="002950F7">
              <w:rPr>
                <w:rFonts w:ascii="Bookman Old Style" w:eastAsia="Times New Roman" w:hAnsi="Bookman Old Style" w:cs="Times New Roman"/>
                <w:sz w:val="24"/>
                <w:szCs w:val="24"/>
              </w:rPr>
              <w:t xml:space="preserve"> support some functionalities under development) </w:t>
            </w:r>
            <w:r w:rsidRPr="002950F7">
              <w:rPr>
                <w:rFonts w:ascii="Bookman Old Style" w:eastAsia="Times New Roman" w:hAnsi="Bookman Old Style" w:cs="Times New Roman"/>
                <w:sz w:val="24"/>
                <w:szCs w:val="24"/>
              </w:rPr>
              <w:br/>
              <w:t xml:space="preserve">Firefox 3.0 and above </w:t>
            </w:r>
            <w:r w:rsidRPr="002950F7">
              <w:rPr>
                <w:rFonts w:ascii="Bookman Old Style" w:eastAsia="Times New Roman" w:hAnsi="Bookman Old Style" w:cs="Times New Roman"/>
                <w:sz w:val="24"/>
                <w:szCs w:val="24"/>
              </w:rPr>
              <w:br/>
              <w:t xml:space="preserve">Google Chrome 12.0. and above </w:t>
            </w:r>
            <w:r w:rsidRPr="002950F7">
              <w:rPr>
                <w:rFonts w:ascii="Bookman Old Style" w:eastAsia="Times New Roman" w:hAnsi="Bookman Old Style" w:cs="Times New Roman"/>
                <w:sz w:val="24"/>
                <w:szCs w:val="24"/>
              </w:rPr>
              <w:br/>
              <w:t xml:space="preserve">Opera 11.5 and above </w:t>
            </w:r>
            <w:r w:rsidRPr="002950F7">
              <w:rPr>
                <w:rFonts w:ascii="Bookman Old Style" w:eastAsia="Times New Roman" w:hAnsi="Bookman Old Style" w:cs="Times New Roman"/>
                <w:sz w:val="24"/>
                <w:szCs w:val="24"/>
              </w:rPr>
              <w:br/>
              <w:t xml:space="preserve">Android - 2.3 and above for phones and tablets </w:t>
            </w:r>
            <w:r w:rsidRPr="002950F7">
              <w:rPr>
                <w:rFonts w:ascii="Bookman Old Style" w:eastAsia="Times New Roman" w:hAnsi="Bookman Old Style" w:cs="Times New Roman"/>
                <w:sz w:val="24"/>
                <w:szCs w:val="24"/>
              </w:rPr>
              <w:br/>
              <w:t xml:space="preserve">(devices &amp; emulators) </w:t>
            </w:r>
            <w:r w:rsidRPr="002950F7">
              <w:rPr>
                <w:rFonts w:ascii="Bookman Old Style" w:eastAsia="Times New Roman" w:hAnsi="Bookman Old Style" w:cs="Times New Roman"/>
                <w:sz w:val="24"/>
                <w:szCs w:val="24"/>
              </w:rPr>
              <w:br/>
            </w:r>
            <w:r w:rsidRPr="002950F7">
              <w:rPr>
                <w:rFonts w:ascii="Bookman Old Style" w:eastAsia="Times New Roman" w:hAnsi="Bookman Old Style" w:cs="Times New Roman"/>
                <w:sz w:val="24"/>
                <w:szCs w:val="24"/>
              </w:rPr>
              <w:br/>
            </w:r>
            <w:proofErr w:type="spellStart"/>
            <w:r w:rsidRPr="002950F7">
              <w:rPr>
                <w:rFonts w:ascii="Bookman Old Style" w:eastAsia="Times New Roman" w:hAnsi="Bookman Old Style" w:cs="Times New Roman"/>
                <w:sz w:val="24"/>
                <w:szCs w:val="24"/>
              </w:rPr>
              <w:lastRenderedPageBreak/>
              <w:t>iOS</w:t>
            </w:r>
            <w:proofErr w:type="spellEnd"/>
            <w:r w:rsidRPr="002950F7">
              <w:rPr>
                <w:rFonts w:ascii="Bookman Old Style" w:eastAsia="Times New Roman" w:hAnsi="Bookman Old Style" w:cs="Times New Roman"/>
                <w:sz w:val="24"/>
                <w:szCs w:val="24"/>
              </w:rPr>
              <w:t xml:space="preserve"> 3+ for phones (devices &amp; emulators) and 3.2+ for tablets (devices &amp; emulators) </w:t>
            </w:r>
            <w:r w:rsidRPr="002950F7">
              <w:rPr>
                <w:rFonts w:ascii="Bookman Old Style" w:eastAsia="Times New Roman" w:hAnsi="Bookman Old Style" w:cs="Times New Roman"/>
                <w:sz w:val="24"/>
                <w:szCs w:val="24"/>
              </w:rPr>
              <w:br/>
            </w:r>
            <w:r w:rsidRPr="002950F7">
              <w:rPr>
                <w:rFonts w:ascii="Bookman Old Style" w:eastAsia="Times New Roman" w:hAnsi="Bookman Old Style" w:cs="Times New Roman"/>
                <w:sz w:val="24"/>
                <w:szCs w:val="24"/>
              </w:rPr>
              <w:br/>
            </w:r>
            <w:proofErr w:type="spellStart"/>
            <w:r w:rsidRPr="002950F7">
              <w:rPr>
                <w:rFonts w:ascii="Bookman Old Style" w:eastAsia="Times New Roman" w:hAnsi="Bookman Old Style" w:cs="Times New Roman"/>
                <w:sz w:val="24"/>
                <w:szCs w:val="24"/>
              </w:rPr>
              <w:t>HtmlUnit</w:t>
            </w:r>
            <w:proofErr w:type="spellEnd"/>
            <w:r w:rsidRPr="002950F7">
              <w:rPr>
                <w:rFonts w:ascii="Bookman Old Style" w:eastAsia="Times New Roman" w:hAnsi="Bookman Old Style" w:cs="Times New Roman"/>
                <w:sz w:val="24"/>
                <w:szCs w:val="24"/>
              </w:rPr>
              <w:t xml:space="preserve"> 2.9 and above </w:t>
            </w:r>
          </w:p>
        </w:tc>
      </w:tr>
      <w:tr w:rsidR="008C1814" w:rsidRPr="002950F7" w:rsidTr="008C181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b/>
                <w:bCs/>
                <w:sz w:val="24"/>
                <w:szCs w:val="24"/>
              </w:rPr>
              <w:lastRenderedPageBreak/>
              <w:t>Operating System</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Windows, Mac OS X, Linux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All operating systems where the browsers above can run. </w:t>
            </w:r>
          </w:p>
        </w:tc>
      </w:tr>
    </w:tbl>
    <w:p w:rsidR="008C1814" w:rsidRPr="002950F7" w:rsidRDefault="008C1814" w:rsidP="008C1814">
      <w:pPr>
        <w:spacing w:before="100" w:beforeAutospacing="1" w:after="100" w:afterAutospacing="1" w:line="240" w:lineRule="auto"/>
        <w:rPr>
          <w:ins w:id="73" w:author="Unknown"/>
          <w:rFonts w:ascii="Bookman Old Style" w:eastAsia="Times New Roman" w:hAnsi="Bookman Old Style" w:cs="Times New Roman"/>
          <w:sz w:val="24"/>
          <w:szCs w:val="24"/>
        </w:rPr>
      </w:pPr>
      <w:ins w:id="74" w:author="Unknown">
        <w:r w:rsidRPr="002950F7">
          <w:rPr>
            <w:rFonts w:ascii="Bookman Old Style" w:eastAsia="Times New Roman" w:hAnsi="Bookman Old Style" w:cs="Times New Roman"/>
            <w:b/>
            <w:bCs/>
            <w:sz w:val="24"/>
            <w:szCs w:val="24"/>
          </w:rPr>
          <w:t>Note:</w:t>
        </w:r>
        <w:r w:rsidRPr="002950F7">
          <w:rPr>
            <w:rFonts w:ascii="Bookman Old Style" w:eastAsia="Times New Roman" w:hAnsi="Bookman Old Style" w:cs="Times New Roman"/>
            <w:sz w:val="24"/>
            <w:szCs w:val="24"/>
          </w:rPr>
          <w:t xml:space="preserve"> Selenium </w:t>
        </w:r>
        <w:proofErr w:type="spellStart"/>
        <w:r w:rsidRPr="002950F7">
          <w:rPr>
            <w:rFonts w:ascii="Bookman Old Style" w:eastAsia="Times New Roman" w:hAnsi="Bookman Old Style" w:cs="Times New Roman"/>
            <w:sz w:val="24"/>
            <w:szCs w:val="24"/>
          </w:rPr>
          <w:t>WebDriver</w:t>
        </w:r>
        <w:proofErr w:type="spellEnd"/>
        <w:r w:rsidRPr="002950F7">
          <w:rPr>
            <w:rFonts w:ascii="Bookman Old Style" w:eastAsia="Times New Roman" w:hAnsi="Bookman Old Style" w:cs="Times New Roman"/>
            <w:sz w:val="24"/>
            <w:szCs w:val="24"/>
          </w:rPr>
          <w:t xml:space="preserve"> is termed as the successor of Selenium RC which has been deprecated &amp; officially announced by </w:t>
        </w:r>
        <w:proofErr w:type="spellStart"/>
        <w:r w:rsidRPr="002950F7">
          <w:rPr>
            <w:rFonts w:ascii="Bookman Old Style" w:eastAsia="Times New Roman" w:hAnsi="Bookman Old Style" w:cs="Times New Roman"/>
            <w:sz w:val="24"/>
            <w:szCs w:val="24"/>
          </w:rPr>
          <w:t>SeleniumHQ</w:t>
        </w:r>
        <w:proofErr w:type="spellEnd"/>
        <w:r w:rsidRPr="002950F7">
          <w:rPr>
            <w:rFonts w:ascii="Bookman Old Style" w:eastAsia="Times New Roman" w:hAnsi="Bookman Old Style" w:cs="Times New Roman"/>
            <w:sz w:val="24"/>
            <w:szCs w:val="24"/>
          </w:rPr>
          <w:t xml:space="preserve">. </w:t>
        </w:r>
      </w:ins>
    </w:p>
    <w:p w:rsidR="008C1814" w:rsidRPr="002950F7" w:rsidRDefault="008C1814" w:rsidP="008C1814">
      <w:pPr>
        <w:spacing w:before="100" w:beforeAutospacing="1" w:after="100" w:afterAutospacing="1" w:line="240" w:lineRule="auto"/>
        <w:outlineLvl w:val="1"/>
        <w:rPr>
          <w:ins w:id="75" w:author="Unknown"/>
          <w:rFonts w:ascii="Bookman Old Style" w:eastAsia="Times New Roman" w:hAnsi="Bookman Old Style" w:cs="Times New Roman"/>
          <w:b/>
          <w:bCs/>
          <w:sz w:val="36"/>
          <w:szCs w:val="36"/>
        </w:rPr>
      </w:pPr>
      <w:ins w:id="76" w:author="Unknown">
        <w:r w:rsidRPr="002950F7">
          <w:rPr>
            <w:rFonts w:ascii="Bookman Old Style" w:eastAsia="Times New Roman" w:hAnsi="Bookman Old Style" w:cs="Times New Roman"/>
            <w:b/>
            <w:bCs/>
            <w:sz w:val="36"/>
            <w:szCs w:val="36"/>
          </w:rPr>
          <w:t>How to Choose the Right Selenium Tool for Your Need</w:t>
        </w:r>
      </w:ins>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77"/>
        <w:gridCol w:w="9441"/>
      </w:tblGrid>
      <w:tr w:rsidR="008C1814" w:rsidRPr="002950F7" w:rsidTr="008C1814">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jc w:val="center"/>
              <w:rPr>
                <w:rFonts w:ascii="Bookman Old Style" w:eastAsia="Times New Roman" w:hAnsi="Bookman Old Style" w:cs="Times New Roman"/>
                <w:b/>
                <w:bCs/>
                <w:sz w:val="24"/>
                <w:szCs w:val="24"/>
              </w:rPr>
            </w:pPr>
            <w:r w:rsidRPr="002950F7">
              <w:rPr>
                <w:rFonts w:ascii="Bookman Old Style" w:eastAsia="Times New Roman" w:hAnsi="Bookman Old Style" w:cs="Times New Roman"/>
                <w:b/>
                <w:bCs/>
                <w:sz w:val="24"/>
                <w:szCs w:val="24"/>
              </w:rPr>
              <w:t xml:space="preserve">Tool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jc w:val="center"/>
              <w:rPr>
                <w:rFonts w:ascii="Bookman Old Style" w:eastAsia="Times New Roman" w:hAnsi="Bookman Old Style" w:cs="Times New Roman"/>
                <w:b/>
                <w:bCs/>
                <w:sz w:val="24"/>
                <w:szCs w:val="24"/>
              </w:rPr>
            </w:pPr>
            <w:r w:rsidRPr="002950F7">
              <w:rPr>
                <w:rFonts w:ascii="Bookman Old Style" w:eastAsia="Times New Roman" w:hAnsi="Bookman Old Style" w:cs="Times New Roman"/>
                <w:b/>
                <w:bCs/>
                <w:sz w:val="24"/>
                <w:szCs w:val="24"/>
              </w:rPr>
              <w:t xml:space="preserve">Why Choose? </w:t>
            </w:r>
          </w:p>
        </w:tc>
      </w:tr>
      <w:tr w:rsidR="008C1814" w:rsidRPr="002950F7" w:rsidTr="008C181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jc w:val="center"/>
              <w:rPr>
                <w:rFonts w:ascii="Bookman Old Style" w:eastAsia="Times New Roman" w:hAnsi="Bookman Old Style" w:cs="Times New Roman"/>
                <w:sz w:val="24"/>
                <w:szCs w:val="24"/>
              </w:rPr>
            </w:pPr>
            <w:r w:rsidRPr="002950F7">
              <w:rPr>
                <w:rFonts w:ascii="Bookman Old Style" w:eastAsia="Times New Roman" w:hAnsi="Bookman Old Style" w:cs="Times New Roman"/>
                <w:b/>
                <w:bCs/>
                <w:sz w:val="24"/>
                <w:szCs w:val="24"/>
              </w:rPr>
              <w:t>Selenium IDE</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numPr>
                <w:ilvl w:val="0"/>
                <w:numId w:val="5"/>
              </w:num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To learn about concepts on automated testing and Selenium, including:</w:t>
            </w:r>
          </w:p>
          <w:p w:rsidR="008C1814" w:rsidRPr="002950F7" w:rsidRDefault="008C1814" w:rsidP="008C1814">
            <w:pPr>
              <w:numPr>
                <w:ilvl w:val="0"/>
                <w:numId w:val="5"/>
              </w:numPr>
              <w:spacing w:before="100" w:beforeAutospacing="1" w:after="100" w:afterAutospacing="1" w:line="240" w:lineRule="auto"/>
              <w:ind w:left="870"/>
              <w:rPr>
                <w:rFonts w:ascii="Bookman Old Style" w:eastAsia="Times New Roman" w:hAnsi="Bookman Old Style" w:cs="Times New Roman"/>
                <w:sz w:val="24"/>
                <w:szCs w:val="24"/>
              </w:rPr>
            </w:pPr>
            <w:proofErr w:type="spellStart"/>
            <w:r w:rsidRPr="002950F7">
              <w:rPr>
                <w:rFonts w:ascii="Bookman Old Style" w:eastAsia="Times New Roman" w:hAnsi="Bookman Old Style" w:cs="Times New Roman"/>
                <w:sz w:val="24"/>
                <w:szCs w:val="24"/>
              </w:rPr>
              <w:t>Selenese</w:t>
            </w:r>
            <w:proofErr w:type="spellEnd"/>
            <w:r w:rsidRPr="002950F7">
              <w:rPr>
                <w:rFonts w:ascii="Bookman Old Style" w:eastAsia="Times New Roman" w:hAnsi="Bookman Old Style" w:cs="Times New Roman"/>
                <w:sz w:val="24"/>
                <w:szCs w:val="24"/>
              </w:rPr>
              <w:t xml:space="preserve"> commands such as type, open, </w:t>
            </w:r>
            <w:proofErr w:type="spellStart"/>
            <w:r w:rsidRPr="002950F7">
              <w:rPr>
                <w:rFonts w:ascii="Bookman Old Style" w:eastAsia="Times New Roman" w:hAnsi="Bookman Old Style" w:cs="Times New Roman"/>
                <w:sz w:val="24"/>
                <w:szCs w:val="24"/>
              </w:rPr>
              <w:t>clickAndWait</w:t>
            </w:r>
            <w:proofErr w:type="spellEnd"/>
            <w:r w:rsidRPr="002950F7">
              <w:rPr>
                <w:rFonts w:ascii="Bookman Old Style" w:eastAsia="Times New Roman" w:hAnsi="Bookman Old Style" w:cs="Times New Roman"/>
                <w:sz w:val="24"/>
                <w:szCs w:val="24"/>
              </w:rPr>
              <w:t>, assert, verify, etc.</w:t>
            </w:r>
          </w:p>
          <w:p w:rsidR="008C1814" w:rsidRPr="002950F7" w:rsidRDefault="008C1814" w:rsidP="008C1814">
            <w:pPr>
              <w:numPr>
                <w:ilvl w:val="0"/>
                <w:numId w:val="5"/>
              </w:numPr>
              <w:spacing w:before="100" w:beforeAutospacing="1" w:after="100" w:afterAutospacing="1" w:line="240" w:lineRule="auto"/>
              <w:ind w:left="870"/>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Locators such as id, name, </w:t>
            </w:r>
            <w:proofErr w:type="spellStart"/>
            <w:r w:rsidRPr="002950F7">
              <w:rPr>
                <w:rFonts w:ascii="Bookman Old Style" w:eastAsia="Times New Roman" w:hAnsi="Bookman Old Style" w:cs="Times New Roman"/>
                <w:sz w:val="24"/>
                <w:szCs w:val="24"/>
              </w:rPr>
              <w:t>xpath</w:t>
            </w:r>
            <w:proofErr w:type="spellEnd"/>
            <w:r w:rsidRPr="002950F7">
              <w:rPr>
                <w:rFonts w:ascii="Bookman Old Style" w:eastAsia="Times New Roman" w:hAnsi="Bookman Old Style" w:cs="Times New Roman"/>
                <w:sz w:val="24"/>
                <w:szCs w:val="24"/>
              </w:rPr>
              <w:t xml:space="preserve">, </w:t>
            </w:r>
            <w:proofErr w:type="spellStart"/>
            <w:r w:rsidRPr="002950F7">
              <w:rPr>
                <w:rFonts w:ascii="Bookman Old Style" w:eastAsia="Times New Roman" w:hAnsi="Bookman Old Style" w:cs="Times New Roman"/>
                <w:sz w:val="24"/>
                <w:szCs w:val="24"/>
              </w:rPr>
              <w:t>css</w:t>
            </w:r>
            <w:proofErr w:type="spellEnd"/>
            <w:r w:rsidRPr="002950F7">
              <w:rPr>
                <w:rFonts w:ascii="Bookman Old Style" w:eastAsia="Times New Roman" w:hAnsi="Bookman Old Style" w:cs="Times New Roman"/>
                <w:sz w:val="24"/>
                <w:szCs w:val="24"/>
              </w:rPr>
              <w:t xml:space="preserve"> selector, etc.</w:t>
            </w:r>
          </w:p>
          <w:p w:rsidR="008C1814" w:rsidRPr="002950F7" w:rsidRDefault="008C1814" w:rsidP="008C1814">
            <w:pPr>
              <w:numPr>
                <w:ilvl w:val="0"/>
                <w:numId w:val="5"/>
              </w:numPr>
              <w:spacing w:before="100" w:beforeAutospacing="1" w:after="100" w:afterAutospacing="1" w:line="240" w:lineRule="auto"/>
              <w:ind w:left="870"/>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Executing customized JavaScript code using </w:t>
            </w:r>
            <w:proofErr w:type="spellStart"/>
            <w:r w:rsidRPr="002950F7">
              <w:rPr>
                <w:rFonts w:ascii="Bookman Old Style" w:eastAsia="Times New Roman" w:hAnsi="Bookman Old Style" w:cs="Times New Roman"/>
                <w:sz w:val="24"/>
                <w:szCs w:val="24"/>
              </w:rPr>
              <w:t>runScript</w:t>
            </w:r>
            <w:proofErr w:type="spellEnd"/>
          </w:p>
          <w:p w:rsidR="008C1814" w:rsidRPr="002950F7" w:rsidRDefault="008C1814" w:rsidP="008C1814">
            <w:pPr>
              <w:numPr>
                <w:ilvl w:val="0"/>
                <w:numId w:val="5"/>
              </w:numPr>
              <w:spacing w:before="100" w:beforeAutospacing="1" w:after="100" w:afterAutospacing="1" w:line="240" w:lineRule="auto"/>
              <w:ind w:left="870"/>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Exporting test cases in various formats.</w:t>
            </w:r>
          </w:p>
          <w:p w:rsidR="008C1814" w:rsidRPr="002950F7" w:rsidRDefault="008C1814" w:rsidP="008C1814">
            <w:pPr>
              <w:numPr>
                <w:ilvl w:val="0"/>
                <w:numId w:val="5"/>
              </w:num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To create tests with little or no prior knowledge in programming.</w:t>
            </w:r>
          </w:p>
          <w:p w:rsidR="008C1814" w:rsidRPr="002950F7" w:rsidRDefault="008C1814" w:rsidP="008C1814">
            <w:pPr>
              <w:numPr>
                <w:ilvl w:val="0"/>
                <w:numId w:val="5"/>
              </w:num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To create simple test cases and test suites that you can export later to RC or </w:t>
            </w:r>
            <w:proofErr w:type="spellStart"/>
            <w:r w:rsidRPr="002950F7">
              <w:rPr>
                <w:rFonts w:ascii="Bookman Old Style" w:eastAsia="Times New Roman" w:hAnsi="Bookman Old Style" w:cs="Times New Roman"/>
                <w:sz w:val="24"/>
                <w:szCs w:val="24"/>
              </w:rPr>
              <w:t>WebDriver</w:t>
            </w:r>
            <w:proofErr w:type="spellEnd"/>
            <w:r w:rsidRPr="002950F7">
              <w:rPr>
                <w:rFonts w:ascii="Bookman Old Style" w:eastAsia="Times New Roman" w:hAnsi="Bookman Old Style" w:cs="Times New Roman"/>
                <w:sz w:val="24"/>
                <w:szCs w:val="24"/>
              </w:rPr>
              <w:t>.</w:t>
            </w:r>
          </w:p>
          <w:p w:rsidR="008C1814" w:rsidRPr="002950F7" w:rsidRDefault="008C1814" w:rsidP="008C1814">
            <w:pPr>
              <w:numPr>
                <w:ilvl w:val="0"/>
                <w:numId w:val="5"/>
              </w:num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To test a web application against Firefox only.</w:t>
            </w:r>
          </w:p>
        </w:tc>
      </w:tr>
      <w:tr w:rsidR="008C1814" w:rsidRPr="002950F7" w:rsidTr="008C181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jc w:val="center"/>
              <w:rPr>
                <w:rFonts w:ascii="Bookman Old Style" w:eastAsia="Times New Roman" w:hAnsi="Bookman Old Style" w:cs="Times New Roman"/>
                <w:sz w:val="24"/>
                <w:szCs w:val="24"/>
              </w:rPr>
            </w:pPr>
            <w:r w:rsidRPr="002950F7">
              <w:rPr>
                <w:rFonts w:ascii="Bookman Old Style" w:eastAsia="Times New Roman" w:hAnsi="Bookman Old Style" w:cs="Times New Roman"/>
                <w:b/>
                <w:bCs/>
                <w:sz w:val="24"/>
                <w:szCs w:val="24"/>
              </w:rPr>
              <w:t>Selenium RC</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To design a test using a more expressive language than </w:t>
            </w:r>
            <w:proofErr w:type="spellStart"/>
            <w:r w:rsidRPr="002950F7">
              <w:rPr>
                <w:rFonts w:ascii="Bookman Old Style" w:eastAsia="Times New Roman" w:hAnsi="Bookman Old Style" w:cs="Times New Roman"/>
                <w:sz w:val="24"/>
                <w:szCs w:val="24"/>
              </w:rPr>
              <w:t>Selenese</w:t>
            </w:r>
            <w:proofErr w:type="spellEnd"/>
          </w:p>
          <w:p w:rsidR="008C1814" w:rsidRPr="002950F7" w:rsidRDefault="008C1814" w:rsidP="008C1814">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To run your test against different browsers (except </w:t>
            </w:r>
            <w:proofErr w:type="spellStart"/>
            <w:r w:rsidRPr="002950F7">
              <w:rPr>
                <w:rFonts w:ascii="Bookman Old Style" w:eastAsia="Times New Roman" w:hAnsi="Bookman Old Style" w:cs="Times New Roman"/>
                <w:sz w:val="24"/>
                <w:szCs w:val="24"/>
              </w:rPr>
              <w:t>HtmlUnit</w:t>
            </w:r>
            <w:proofErr w:type="spellEnd"/>
            <w:r w:rsidRPr="002950F7">
              <w:rPr>
                <w:rFonts w:ascii="Bookman Old Style" w:eastAsia="Times New Roman" w:hAnsi="Bookman Old Style" w:cs="Times New Roman"/>
                <w:sz w:val="24"/>
                <w:szCs w:val="24"/>
              </w:rPr>
              <w:t>) on different operating systems.</w:t>
            </w:r>
          </w:p>
          <w:p w:rsidR="008C1814" w:rsidRPr="002950F7" w:rsidRDefault="008C1814" w:rsidP="008C1814">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To deploy your tests across multiple environments using Selenium Grid.</w:t>
            </w:r>
          </w:p>
          <w:p w:rsidR="008C1814" w:rsidRPr="002950F7" w:rsidRDefault="008C1814" w:rsidP="008C1814">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To test your application against a new browser that supports JavaScript.</w:t>
            </w:r>
          </w:p>
          <w:p w:rsidR="008C1814" w:rsidRPr="002950F7" w:rsidRDefault="008C1814" w:rsidP="008C1814">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To test web applications with complex AJAX-based scenarios.</w:t>
            </w:r>
          </w:p>
        </w:tc>
      </w:tr>
      <w:tr w:rsidR="008C1814" w:rsidRPr="002950F7" w:rsidTr="008C181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jc w:val="center"/>
              <w:rPr>
                <w:rFonts w:ascii="Bookman Old Style" w:eastAsia="Times New Roman" w:hAnsi="Bookman Old Style" w:cs="Times New Roman"/>
                <w:sz w:val="24"/>
                <w:szCs w:val="24"/>
              </w:rPr>
            </w:pPr>
            <w:proofErr w:type="spellStart"/>
            <w:r w:rsidRPr="002950F7">
              <w:rPr>
                <w:rFonts w:ascii="Bookman Old Style" w:eastAsia="Times New Roman" w:hAnsi="Bookman Old Style" w:cs="Times New Roman"/>
                <w:b/>
                <w:bCs/>
                <w:sz w:val="24"/>
                <w:szCs w:val="24"/>
              </w:rPr>
              <w:t>WebDriver</w:t>
            </w:r>
            <w:proofErr w:type="spellEnd"/>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numPr>
                <w:ilvl w:val="0"/>
                <w:numId w:val="7"/>
              </w:num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To use a certain programming language in designing your test case.</w:t>
            </w:r>
          </w:p>
          <w:p w:rsidR="008C1814" w:rsidRPr="002950F7" w:rsidRDefault="008C1814" w:rsidP="008C1814">
            <w:pPr>
              <w:numPr>
                <w:ilvl w:val="0"/>
                <w:numId w:val="7"/>
              </w:num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To test applications </w:t>
            </w:r>
            <w:proofErr w:type="gramStart"/>
            <w:r w:rsidRPr="002950F7">
              <w:rPr>
                <w:rFonts w:ascii="Bookman Old Style" w:eastAsia="Times New Roman" w:hAnsi="Bookman Old Style" w:cs="Times New Roman"/>
                <w:sz w:val="24"/>
                <w:szCs w:val="24"/>
              </w:rPr>
              <w:t>that are</w:t>
            </w:r>
            <w:proofErr w:type="gramEnd"/>
            <w:r w:rsidRPr="002950F7">
              <w:rPr>
                <w:rFonts w:ascii="Bookman Old Style" w:eastAsia="Times New Roman" w:hAnsi="Bookman Old Style" w:cs="Times New Roman"/>
                <w:sz w:val="24"/>
                <w:szCs w:val="24"/>
              </w:rPr>
              <w:t xml:space="preserve"> rich in AJAX-based functionalities.</w:t>
            </w:r>
          </w:p>
          <w:p w:rsidR="008C1814" w:rsidRPr="002950F7" w:rsidRDefault="008C1814" w:rsidP="008C1814">
            <w:pPr>
              <w:numPr>
                <w:ilvl w:val="0"/>
                <w:numId w:val="7"/>
              </w:num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To execute tests on the </w:t>
            </w:r>
            <w:proofErr w:type="spellStart"/>
            <w:r w:rsidRPr="002950F7">
              <w:rPr>
                <w:rFonts w:ascii="Bookman Old Style" w:eastAsia="Times New Roman" w:hAnsi="Bookman Old Style" w:cs="Times New Roman"/>
                <w:sz w:val="24"/>
                <w:szCs w:val="24"/>
              </w:rPr>
              <w:t>HtmlUnit</w:t>
            </w:r>
            <w:proofErr w:type="spellEnd"/>
            <w:r w:rsidRPr="002950F7">
              <w:rPr>
                <w:rFonts w:ascii="Bookman Old Style" w:eastAsia="Times New Roman" w:hAnsi="Bookman Old Style" w:cs="Times New Roman"/>
                <w:sz w:val="24"/>
                <w:szCs w:val="24"/>
              </w:rPr>
              <w:t xml:space="preserve"> browser.</w:t>
            </w:r>
          </w:p>
          <w:p w:rsidR="008C1814" w:rsidRPr="002950F7" w:rsidRDefault="008C1814" w:rsidP="008C1814">
            <w:pPr>
              <w:numPr>
                <w:ilvl w:val="0"/>
                <w:numId w:val="7"/>
              </w:num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To create customized test results.</w:t>
            </w:r>
          </w:p>
        </w:tc>
      </w:tr>
      <w:tr w:rsidR="008C1814" w:rsidRPr="002950F7" w:rsidTr="008C181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jc w:val="center"/>
              <w:rPr>
                <w:rFonts w:ascii="Bookman Old Style" w:eastAsia="Times New Roman" w:hAnsi="Bookman Old Style" w:cs="Times New Roman"/>
                <w:sz w:val="24"/>
                <w:szCs w:val="24"/>
              </w:rPr>
            </w:pPr>
            <w:r w:rsidRPr="002950F7">
              <w:rPr>
                <w:rFonts w:ascii="Bookman Old Style" w:eastAsia="Times New Roman" w:hAnsi="Bookman Old Style" w:cs="Times New Roman"/>
                <w:b/>
                <w:bCs/>
                <w:sz w:val="24"/>
                <w:szCs w:val="24"/>
              </w:rPr>
              <w:t>Selenium Grid</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numPr>
                <w:ilvl w:val="0"/>
                <w:numId w:val="8"/>
              </w:num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To run your Selenium RC scripts in multiple browsers and operating systems simultaneously.</w:t>
            </w:r>
          </w:p>
          <w:p w:rsidR="008C1814" w:rsidRPr="002950F7" w:rsidRDefault="008C1814" w:rsidP="008C1814">
            <w:pPr>
              <w:numPr>
                <w:ilvl w:val="0"/>
                <w:numId w:val="8"/>
              </w:num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To run a huge test suite, that needs to complete in the soonest time possible.</w:t>
            </w:r>
          </w:p>
        </w:tc>
      </w:tr>
    </w:tbl>
    <w:p w:rsidR="008C1814" w:rsidRPr="002950F7" w:rsidRDefault="008C1814" w:rsidP="008C1814">
      <w:pPr>
        <w:spacing w:before="100" w:beforeAutospacing="1" w:after="100" w:afterAutospacing="1" w:line="240" w:lineRule="auto"/>
        <w:outlineLvl w:val="1"/>
        <w:rPr>
          <w:ins w:id="77" w:author="Unknown"/>
          <w:rFonts w:ascii="Bookman Old Style" w:eastAsia="Times New Roman" w:hAnsi="Bookman Old Style" w:cs="Times New Roman"/>
          <w:b/>
          <w:bCs/>
          <w:sz w:val="36"/>
          <w:szCs w:val="36"/>
        </w:rPr>
      </w:pPr>
      <w:ins w:id="78" w:author="Unknown">
        <w:r w:rsidRPr="002950F7">
          <w:rPr>
            <w:rFonts w:ascii="Bookman Old Style" w:eastAsia="Times New Roman" w:hAnsi="Bookman Old Style" w:cs="Times New Roman"/>
            <w:b/>
            <w:bCs/>
            <w:sz w:val="36"/>
            <w:szCs w:val="36"/>
          </w:rPr>
          <w:t xml:space="preserve">A Comparison between Selenium and </w:t>
        </w:r>
        <w:proofErr w:type="gramStart"/>
        <w:r w:rsidRPr="002950F7">
          <w:rPr>
            <w:rFonts w:ascii="Bookman Old Style" w:eastAsia="Times New Roman" w:hAnsi="Bookman Old Style" w:cs="Times New Roman"/>
            <w:b/>
            <w:bCs/>
            <w:sz w:val="36"/>
            <w:szCs w:val="36"/>
          </w:rPr>
          <w:t>QTP(</w:t>
        </w:r>
        <w:proofErr w:type="gramEnd"/>
        <w:r w:rsidRPr="002950F7">
          <w:rPr>
            <w:rFonts w:ascii="Bookman Old Style" w:eastAsia="Times New Roman" w:hAnsi="Bookman Old Style" w:cs="Times New Roman"/>
            <w:b/>
            <w:bCs/>
            <w:sz w:val="36"/>
            <w:szCs w:val="36"/>
          </w:rPr>
          <w:t>now UFT)</w:t>
        </w:r>
      </w:ins>
    </w:p>
    <w:p w:rsidR="008C1814" w:rsidRPr="002950F7" w:rsidRDefault="008C1814" w:rsidP="008C1814">
      <w:pPr>
        <w:spacing w:before="100" w:beforeAutospacing="1" w:after="100" w:afterAutospacing="1" w:line="240" w:lineRule="auto"/>
        <w:rPr>
          <w:ins w:id="79" w:author="Unknown"/>
          <w:rFonts w:ascii="Bookman Old Style" w:eastAsia="Times New Roman" w:hAnsi="Bookman Old Style" w:cs="Times New Roman"/>
          <w:sz w:val="24"/>
          <w:szCs w:val="24"/>
        </w:rPr>
      </w:pPr>
      <w:ins w:id="80" w:author="Unknown">
        <w:r w:rsidRPr="002950F7">
          <w:rPr>
            <w:rFonts w:ascii="Bookman Old Style" w:eastAsia="Times New Roman" w:hAnsi="Bookman Old Style" w:cs="Times New Roman"/>
            <w:b/>
            <w:bCs/>
            <w:sz w:val="24"/>
            <w:szCs w:val="24"/>
          </w:rPr>
          <w:t xml:space="preserve">Quick Test </w:t>
        </w:r>
        <w:proofErr w:type="gramStart"/>
        <w:r w:rsidRPr="002950F7">
          <w:rPr>
            <w:rFonts w:ascii="Bookman Old Style" w:eastAsia="Times New Roman" w:hAnsi="Bookman Old Style" w:cs="Times New Roman"/>
            <w:b/>
            <w:bCs/>
            <w:sz w:val="24"/>
            <w:szCs w:val="24"/>
          </w:rPr>
          <w:t>Professional(</w:t>
        </w:r>
        <w:proofErr w:type="gramEnd"/>
        <w:r w:rsidRPr="002950F7">
          <w:rPr>
            <w:rFonts w:ascii="Bookman Old Style" w:eastAsia="Times New Roman" w:hAnsi="Bookman Old Style" w:cs="Times New Roman"/>
            <w:b/>
            <w:bCs/>
            <w:sz w:val="24"/>
            <w:szCs w:val="24"/>
          </w:rPr>
          <w:t xml:space="preserve">QTP) </w:t>
        </w:r>
        <w:r w:rsidRPr="002950F7">
          <w:rPr>
            <w:rFonts w:ascii="Bookman Old Style" w:eastAsia="Times New Roman" w:hAnsi="Bookman Old Style" w:cs="Times New Roman"/>
            <w:sz w:val="24"/>
            <w:szCs w:val="24"/>
          </w:rPr>
          <w:t xml:space="preserve">is a proprietary automated testing tool previously owned by the company </w:t>
        </w:r>
        <w:r w:rsidRPr="002950F7">
          <w:rPr>
            <w:rFonts w:ascii="Bookman Old Style" w:eastAsia="Times New Roman" w:hAnsi="Bookman Old Style" w:cs="Times New Roman"/>
            <w:b/>
            <w:bCs/>
            <w:sz w:val="24"/>
            <w:szCs w:val="24"/>
          </w:rPr>
          <w:t>Mercury Interactive</w:t>
        </w:r>
        <w:r w:rsidRPr="002950F7">
          <w:rPr>
            <w:rFonts w:ascii="Bookman Old Style" w:eastAsia="Times New Roman" w:hAnsi="Bookman Old Style" w:cs="Times New Roman"/>
            <w:sz w:val="24"/>
            <w:szCs w:val="24"/>
          </w:rPr>
          <w:t xml:space="preserve"> before it was </w:t>
        </w:r>
        <w:r w:rsidRPr="002950F7">
          <w:rPr>
            <w:rFonts w:ascii="Bookman Old Style" w:eastAsia="Times New Roman" w:hAnsi="Bookman Old Style" w:cs="Times New Roman"/>
            <w:b/>
            <w:bCs/>
            <w:sz w:val="24"/>
            <w:szCs w:val="24"/>
          </w:rPr>
          <w:t>acquired by Hewlett-Packard in 2006</w:t>
        </w:r>
        <w:r w:rsidRPr="002950F7">
          <w:rPr>
            <w:rFonts w:ascii="Bookman Old Style" w:eastAsia="Times New Roman" w:hAnsi="Bookman Old Style" w:cs="Times New Roman"/>
            <w:sz w:val="24"/>
            <w:szCs w:val="24"/>
          </w:rPr>
          <w:t xml:space="preserve">. The Selenium Tool Suite has many advantages </w:t>
        </w:r>
        <w:proofErr w:type="gramStart"/>
        <w:r w:rsidRPr="002950F7">
          <w:rPr>
            <w:rFonts w:ascii="Bookman Old Style" w:eastAsia="Times New Roman" w:hAnsi="Bookman Old Style" w:cs="Times New Roman"/>
            <w:sz w:val="24"/>
            <w:szCs w:val="24"/>
          </w:rPr>
          <w:t>over  QTP</w:t>
        </w:r>
        <w:proofErr w:type="gramEnd"/>
        <w:r w:rsidRPr="002950F7">
          <w:rPr>
            <w:rFonts w:ascii="Bookman Old Style" w:eastAsia="Times New Roman" w:hAnsi="Bookman Old Style" w:cs="Times New Roman"/>
            <w:sz w:val="24"/>
            <w:szCs w:val="24"/>
          </w:rPr>
          <w:t xml:space="preserve"> as detailed below - </w:t>
        </w:r>
      </w:ins>
    </w:p>
    <w:p w:rsidR="008C1814" w:rsidRPr="002950F7" w:rsidRDefault="008C1814" w:rsidP="008C1814">
      <w:pPr>
        <w:spacing w:before="100" w:beforeAutospacing="1" w:after="100" w:afterAutospacing="1" w:line="240" w:lineRule="auto"/>
        <w:rPr>
          <w:ins w:id="81" w:author="Unknown"/>
          <w:rFonts w:ascii="Bookman Old Style" w:eastAsia="Times New Roman" w:hAnsi="Bookman Old Style" w:cs="Times New Roman"/>
          <w:sz w:val="24"/>
          <w:szCs w:val="24"/>
        </w:rPr>
      </w:pPr>
      <w:ins w:id="82" w:author="Unknown">
        <w:r w:rsidRPr="002950F7">
          <w:rPr>
            <w:rFonts w:ascii="Bookman Old Style" w:eastAsia="Times New Roman" w:hAnsi="Bookman Old Style" w:cs="Times New Roman"/>
            <w:sz w:val="24"/>
            <w:szCs w:val="24"/>
          </w:rPr>
          <w:lastRenderedPageBreak/>
          <w:t xml:space="preserve">Advantages of Selenium over QTP </w:t>
        </w:r>
      </w:ins>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559"/>
        <w:gridCol w:w="5559"/>
      </w:tblGrid>
      <w:tr w:rsidR="008C1814" w:rsidRPr="002950F7" w:rsidTr="008C1814">
        <w:trPr>
          <w:tblCellSpacing w:w="0"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jc w:val="center"/>
              <w:rPr>
                <w:rFonts w:ascii="Bookman Old Style" w:eastAsia="Times New Roman" w:hAnsi="Bookman Old Style" w:cs="Times New Roman"/>
                <w:b/>
                <w:bCs/>
                <w:sz w:val="24"/>
                <w:szCs w:val="24"/>
              </w:rPr>
            </w:pPr>
            <w:r w:rsidRPr="002950F7">
              <w:rPr>
                <w:rFonts w:ascii="Bookman Old Style" w:eastAsia="Times New Roman" w:hAnsi="Bookman Old Style" w:cs="Times New Roman"/>
                <w:b/>
                <w:bCs/>
                <w:sz w:val="24"/>
                <w:szCs w:val="24"/>
              </w:rPr>
              <w:t xml:space="preserve">Selenium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jc w:val="center"/>
              <w:rPr>
                <w:rFonts w:ascii="Bookman Old Style" w:eastAsia="Times New Roman" w:hAnsi="Bookman Old Style" w:cs="Times New Roman"/>
                <w:b/>
                <w:bCs/>
                <w:sz w:val="24"/>
                <w:szCs w:val="24"/>
              </w:rPr>
            </w:pPr>
            <w:r w:rsidRPr="002950F7">
              <w:rPr>
                <w:rFonts w:ascii="Bookman Old Style" w:eastAsia="Times New Roman" w:hAnsi="Bookman Old Style" w:cs="Times New Roman"/>
                <w:b/>
                <w:bCs/>
                <w:sz w:val="24"/>
                <w:szCs w:val="24"/>
              </w:rPr>
              <w:t xml:space="preserve">QTP </w:t>
            </w:r>
          </w:p>
        </w:tc>
      </w:tr>
      <w:tr w:rsidR="008C1814" w:rsidRPr="002950F7" w:rsidTr="008C181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b/>
                <w:bCs/>
                <w:sz w:val="24"/>
                <w:szCs w:val="24"/>
              </w:rPr>
              <w:t>Open source</w:t>
            </w:r>
            <w:r w:rsidRPr="002950F7">
              <w:rPr>
                <w:rFonts w:ascii="Bookman Old Style" w:eastAsia="Times New Roman" w:hAnsi="Bookman Old Style" w:cs="Times New Roman"/>
                <w:sz w:val="24"/>
                <w:szCs w:val="24"/>
              </w:rPr>
              <w:t xml:space="preserve">, </w:t>
            </w:r>
            <w:r w:rsidRPr="002950F7">
              <w:rPr>
                <w:rFonts w:ascii="Bookman Old Style" w:eastAsia="Times New Roman" w:hAnsi="Bookman Old Style" w:cs="Times New Roman"/>
                <w:b/>
                <w:bCs/>
                <w:sz w:val="24"/>
                <w:szCs w:val="24"/>
              </w:rPr>
              <w:t>free to use</w:t>
            </w:r>
            <w:r w:rsidRPr="002950F7">
              <w:rPr>
                <w:rFonts w:ascii="Bookman Old Style" w:eastAsia="Times New Roman" w:hAnsi="Bookman Old Style" w:cs="Times New Roman"/>
                <w:sz w:val="24"/>
                <w:szCs w:val="24"/>
              </w:rPr>
              <w:t xml:space="preserve">, and </w:t>
            </w:r>
            <w:r w:rsidRPr="002950F7">
              <w:rPr>
                <w:rFonts w:ascii="Bookman Old Style" w:eastAsia="Times New Roman" w:hAnsi="Bookman Old Style" w:cs="Times New Roman"/>
                <w:b/>
                <w:bCs/>
                <w:sz w:val="24"/>
                <w:szCs w:val="24"/>
              </w:rPr>
              <w:t>free of charge.</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b/>
                <w:bCs/>
                <w:sz w:val="24"/>
                <w:szCs w:val="24"/>
              </w:rPr>
              <w:t>Commercial</w:t>
            </w:r>
            <w:r w:rsidRPr="002950F7">
              <w:rPr>
                <w:rFonts w:ascii="Bookman Old Style" w:eastAsia="Times New Roman" w:hAnsi="Bookman Old Style" w:cs="Times New Roman"/>
                <w:sz w:val="24"/>
                <w:szCs w:val="24"/>
              </w:rPr>
              <w:t xml:space="preserve">. </w:t>
            </w:r>
          </w:p>
        </w:tc>
      </w:tr>
      <w:tr w:rsidR="008C1814" w:rsidRPr="002950F7" w:rsidTr="008C181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b/>
                <w:bCs/>
                <w:sz w:val="24"/>
                <w:szCs w:val="24"/>
              </w:rPr>
              <w:t>Highly extensible</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Limited add-ons </w:t>
            </w:r>
          </w:p>
        </w:tc>
      </w:tr>
      <w:tr w:rsidR="008C1814" w:rsidRPr="002950F7" w:rsidTr="008C181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Can run tests across </w:t>
            </w:r>
            <w:r w:rsidRPr="002950F7">
              <w:rPr>
                <w:rFonts w:ascii="Bookman Old Style" w:eastAsia="Times New Roman" w:hAnsi="Bookman Old Style" w:cs="Times New Roman"/>
                <w:b/>
                <w:bCs/>
                <w:sz w:val="24"/>
                <w:szCs w:val="24"/>
              </w:rPr>
              <w:t>different browsers</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Can only run tests in </w:t>
            </w:r>
            <w:r w:rsidRPr="002950F7">
              <w:rPr>
                <w:rFonts w:ascii="Bookman Old Style" w:eastAsia="Times New Roman" w:hAnsi="Bookman Old Style" w:cs="Times New Roman"/>
                <w:b/>
                <w:bCs/>
                <w:sz w:val="24"/>
                <w:szCs w:val="24"/>
              </w:rPr>
              <w:t>Firefox</w:t>
            </w:r>
            <w:r w:rsidRPr="002950F7">
              <w:rPr>
                <w:rFonts w:ascii="Bookman Old Style" w:eastAsia="Times New Roman" w:hAnsi="Bookman Old Style" w:cs="Times New Roman"/>
                <w:sz w:val="24"/>
                <w:szCs w:val="24"/>
              </w:rPr>
              <w:t xml:space="preserve">, </w:t>
            </w:r>
            <w:r w:rsidRPr="002950F7">
              <w:rPr>
                <w:rFonts w:ascii="Bookman Old Style" w:eastAsia="Times New Roman" w:hAnsi="Bookman Old Style" w:cs="Times New Roman"/>
                <w:b/>
                <w:bCs/>
                <w:sz w:val="24"/>
                <w:szCs w:val="24"/>
              </w:rPr>
              <w:t>Internet Explorer</w:t>
            </w:r>
            <w:r w:rsidRPr="002950F7">
              <w:rPr>
                <w:rFonts w:ascii="Bookman Old Style" w:eastAsia="Times New Roman" w:hAnsi="Bookman Old Style" w:cs="Times New Roman"/>
                <w:sz w:val="24"/>
                <w:szCs w:val="24"/>
              </w:rPr>
              <w:t xml:space="preserve"> and </w:t>
            </w:r>
            <w:r w:rsidRPr="002950F7">
              <w:rPr>
                <w:rFonts w:ascii="Bookman Old Style" w:eastAsia="Times New Roman" w:hAnsi="Bookman Old Style" w:cs="Times New Roman"/>
                <w:b/>
                <w:bCs/>
                <w:sz w:val="24"/>
                <w:szCs w:val="24"/>
              </w:rPr>
              <w:t>Chrome</w:t>
            </w:r>
            <w:r w:rsidRPr="002950F7">
              <w:rPr>
                <w:rFonts w:ascii="Bookman Old Style" w:eastAsia="Times New Roman" w:hAnsi="Bookman Old Style" w:cs="Times New Roman"/>
                <w:sz w:val="24"/>
                <w:szCs w:val="24"/>
              </w:rPr>
              <w:t xml:space="preserve"> </w:t>
            </w:r>
          </w:p>
        </w:tc>
      </w:tr>
      <w:tr w:rsidR="008C1814" w:rsidRPr="002950F7" w:rsidTr="008C181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Supports </w:t>
            </w:r>
            <w:r w:rsidRPr="002950F7">
              <w:rPr>
                <w:rFonts w:ascii="Bookman Old Style" w:eastAsia="Times New Roman" w:hAnsi="Bookman Old Style" w:cs="Times New Roman"/>
                <w:b/>
                <w:bCs/>
                <w:sz w:val="24"/>
                <w:szCs w:val="24"/>
              </w:rPr>
              <w:t>various operating systems</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Can only be used in </w:t>
            </w:r>
            <w:r w:rsidRPr="002950F7">
              <w:rPr>
                <w:rFonts w:ascii="Bookman Old Style" w:eastAsia="Times New Roman" w:hAnsi="Bookman Old Style" w:cs="Times New Roman"/>
                <w:b/>
                <w:bCs/>
                <w:sz w:val="24"/>
                <w:szCs w:val="24"/>
              </w:rPr>
              <w:t>Windows</w:t>
            </w:r>
            <w:r w:rsidRPr="002950F7">
              <w:rPr>
                <w:rFonts w:ascii="Bookman Old Style" w:eastAsia="Times New Roman" w:hAnsi="Bookman Old Style" w:cs="Times New Roman"/>
                <w:sz w:val="24"/>
                <w:szCs w:val="24"/>
              </w:rPr>
              <w:t xml:space="preserve"> </w:t>
            </w:r>
          </w:p>
        </w:tc>
      </w:tr>
      <w:tr w:rsidR="008C1814" w:rsidRPr="002950F7" w:rsidTr="008C181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Supports </w:t>
            </w:r>
            <w:r w:rsidRPr="002950F7">
              <w:rPr>
                <w:rFonts w:ascii="Bookman Old Style" w:eastAsia="Times New Roman" w:hAnsi="Bookman Old Style" w:cs="Times New Roman"/>
                <w:b/>
                <w:bCs/>
                <w:sz w:val="24"/>
                <w:szCs w:val="24"/>
              </w:rPr>
              <w:t>mobile devices</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QTP Supports Mobile app test automation (</w:t>
            </w:r>
            <w:proofErr w:type="spellStart"/>
            <w:r w:rsidRPr="002950F7">
              <w:rPr>
                <w:rFonts w:ascii="Bookman Old Style" w:eastAsia="Times New Roman" w:hAnsi="Bookman Old Style" w:cs="Times New Roman"/>
                <w:sz w:val="24"/>
                <w:szCs w:val="24"/>
              </w:rPr>
              <w:t>iOS</w:t>
            </w:r>
            <w:proofErr w:type="spellEnd"/>
            <w:r w:rsidRPr="002950F7">
              <w:rPr>
                <w:rFonts w:ascii="Bookman Old Style" w:eastAsia="Times New Roman" w:hAnsi="Bookman Old Style" w:cs="Times New Roman"/>
                <w:sz w:val="24"/>
                <w:szCs w:val="24"/>
              </w:rPr>
              <w:t xml:space="preserve"> &amp; Android) using HP solution called - HP Mobile Center </w:t>
            </w:r>
          </w:p>
        </w:tc>
      </w:tr>
      <w:tr w:rsidR="008C1814" w:rsidRPr="002950F7" w:rsidTr="008C181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Can execute tests </w:t>
            </w:r>
            <w:r w:rsidRPr="002950F7">
              <w:rPr>
                <w:rFonts w:ascii="Bookman Old Style" w:eastAsia="Times New Roman" w:hAnsi="Bookman Old Style" w:cs="Times New Roman"/>
                <w:b/>
                <w:bCs/>
                <w:sz w:val="24"/>
                <w:szCs w:val="24"/>
              </w:rPr>
              <w:t xml:space="preserve">while </w:t>
            </w:r>
            <w:r w:rsidRPr="002950F7">
              <w:rPr>
                <w:rFonts w:ascii="Bookman Old Style" w:eastAsia="Times New Roman" w:hAnsi="Bookman Old Style" w:cs="Times New Roman"/>
                <w:sz w:val="24"/>
                <w:szCs w:val="24"/>
              </w:rPr>
              <w:t xml:space="preserve">the </w:t>
            </w:r>
            <w:r w:rsidRPr="002950F7">
              <w:rPr>
                <w:rFonts w:ascii="Bookman Old Style" w:eastAsia="Times New Roman" w:hAnsi="Bookman Old Style" w:cs="Times New Roman"/>
                <w:b/>
                <w:bCs/>
                <w:sz w:val="24"/>
                <w:szCs w:val="24"/>
              </w:rPr>
              <w:t>browser is minimized</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Needs to have the application under test to be visible on the desktop </w:t>
            </w:r>
          </w:p>
        </w:tc>
      </w:tr>
      <w:tr w:rsidR="008C1814" w:rsidRPr="002950F7" w:rsidTr="008C181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Can execute tests </w:t>
            </w:r>
            <w:r w:rsidRPr="002950F7">
              <w:rPr>
                <w:rFonts w:ascii="Bookman Old Style" w:eastAsia="Times New Roman" w:hAnsi="Bookman Old Style" w:cs="Times New Roman"/>
                <w:b/>
                <w:bCs/>
                <w:sz w:val="24"/>
                <w:szCs w:val="24"/>
              </w:rPr>
              <w:t>in parallel</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Can only execute in parallel but using Quality Center which is again a paid product. </w:t>
            </w:r>
          </w:p>
        </w:tc>
      </w:tr>
    </w:tbl>
    <w:p w:rsidR="008C1814" w:rsidRPr="002950F7" w:rsidRDefault="008C1814" w:rsidP="008C1814">
      <w:pPr>
        <w:spacing w:before="100" w:beforeAutospacing="1" w:after="100" w:afterAutospacing="1" w:line="240" w:lineRule="auto"/>
        <w:rPr>
          <w:ins w:id="83" w:author="Unknown"/>
          <w:rFonts w:ascii="Bookman Old Style" w:eastAsia="Times New Roman" w:hAnsi="Bookman Old Style" w:cs="Times New Roman"/>
          <w:sz w:val="24"/>
          <w:szCs w:val="24"/>
        </w:rPr>
      </w:pPr>
      <w:ins w:id="84" w:author="Unknown">
        <w:r w:rsidRPr="002950F7">
          <w:rPr>
            <w:rFonts w:ascii="Bookman Old Style" w:eastAsia="Times New Roman" w:hAnsi="Bookman Old Style" w:cs="Times New Roman"/>
            <w:sz w:val="24"/>
            <w:szCs w:val="24"/>
          </w:rPr>
          <w:t> </w:t>
        </w:r>
      </w:ins>
    </w:p>
    <w:p w:rsidR="008C1814" w:rsidRPr="002950F7" w:rsidRDefault="008C1814" w:rsidP="008C1814">
      <w:pPr>
        <w:spacing w:before="100" w:beforeAutospacing="1" w:after="100" w:afterAutospacing="1" w:line="240" w:lineRule="auto"/>
        <w:outlineLvl w:val="1"/>
        <w:rPr>
          <w:ins w:id="85" w:author="Unknown"/>
          <w:rFonts w:ascii="Bookman Old Style" w:eastAsia="Times New Roman" w:hAnsi="Bookman Old Style" w:cs="Times New Roman"/>
          <w:b/>
          <w:bCs/>
          <w:sz w:val="36"/>
          <w:szCs w:val="36"/>
        </w:rPr>
      </w:pPr>
      <w:ins w:id="86" w:author="Unknown">
        <w:r w:rsidRPr="002950F7">
          <w:rPr>
            <w:rFonts w:ascii="Bookman Old Style" w:eastAsia="Times New Roman" w:hAnsi="Bookman Old Style" w:cs="Times New Roman"/>
            <w:b/>
            <w:bCs/>
            <w:sz w:val="36"/>
            <w:szCs w:val="36"/>
          </w:rPr>
          <w:t>Advantages of QTP over Selenium</w:t>
        </w:r>
      </w:ins>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544"/>
        <w:gridCol w:w="5544"/>
      </w:tblGrid>
      <w:tr w:rsidR="008C1814" w:rsidRPr="002950F7" w:rsidTr="008C1814">
        <w:trPr>
          <w:tblCellSpacing w:w="0" w:type="dxa"/>
        </w:trPr>
        <w:tc>
          <w:tcPr>
            <w:tcW w:w="0" w:type="auto"/>
            <w:gridSpan w:val="2"/>
            <w:tcBorders>
              <w:top w:val="nil"/>
              <w:left w:val="nil"/>
              <w:bottom w:val="nil"/>
              <w:right w:val="nil"/>
            </w:tcBorders>
            <w:vAlign w:val="center"/>
            <w:hideMark/>
          </w:tcPr>
          <w:p w:rsidR="008C1814" w:rsidRPr="002950F7" w:rsidRDefault="008C1814" w:rsidP="008C1814">
            <w:pPr>
              <w:spacing w:after="0" w:line="240" w:lineRule="auto"/>
              <w:jc w:val="center"/>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Advantages of QTP over Selenium</w:t>
            </w:r>
          </w:p>
        </w:tc>
      </w:tr>
      <w:tr w:rsidR="008C1814" w:rsidRPr="002950F7" w:rsidTr="008C1814">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jc w:val="center"/>
              <w:rPr>
                <w:rFonts w:ascii="Bookman Old Style" w:eastAsia="Times New Roman" w:hAnsi="Bookman Old Style" w:cs="Times New Roman"/>
                <w:b/>
                <w:bCs/>
                <w:sz w:val="24"/>
                <w:szCs w:val="24"/>
              </w:rPr>
            </w:pPr>
            <w:r w:rsidRPr="002950F7">
              <w:rPr>
                <w:rFonts w:ascii="Bookman Old Style" w:eastAsia="Times New Roman" w:hAnsi="Bookman Old Style" w:cs="Times New Roman"/>
                <w:b/>
                <w:bCs/>
                <w:sz w:val="24"/>
                <w:szCs w:val="24"/>
              </w:rPr>
              <w:t xml:space="preserve">QTP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jc w:val="center"/>
              <w:rPr>
                <w:rFonts w:ascii="Bookman Old Style" w:eastAsia="Times New Roman" w:hAnsi="Bookman Old Style" w:cs="Times New Roman"/>
                <w:b/>
                <w:bCs/>
                <w:sz w:val="24"/>
                <w:szCs w:val="24"/>
              </w:rPr>
            </w:pPr>
            <w:r w:rsidRPr="002950F7">
              <w:rPr>
                <w:rFonts w:ascii="Bookman Old Style" w:eastAsia="Times New Roman" w:hAnsi="Bookman Old Style" w:cs="Times New Roman"/>
                <w:b/>
                <w:bCs/>
                <w:sz w:val="24"/>
                <w:szCs w:val="24"/>
              </w:rPr>
              <w:t xml:space="preserve">Selenium </w:t>
            </w:r>
          </w:p>
        </w:tc>
      </w:tr>
      <w:tr w:rsidR="008C1814" w:rsidRPr="002950F7" w:rsidTr="008C18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Can test </w:t>
            </w:r>
            <w:r w:rsidRPr="002950F7">
              <w:rPr>
                <w:rFonts w:ascii="Bookman Old Style" w:eastAsia="Times New Roman" w:hAnsi="Bookman Old Style" w:cs="Times New Roman"/>
                <w:b/>
                <w:bCs/>
                <w:sz w:val="24"/>
                <w:szCs w:val="24"/>
              </w:rPr>
              <w:t>both web and desktop applications</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Can only test web applications </w:t>
            </w:r>
          </w:p>
        </w:tc>
      </w:tr>
      <w:tr w:rsidR="008C1814" w:rsidRPr="002950F7" w:rsidTr="008C18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after="0"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Comes with a </w:t>
            </w:r>
            <w:r w:rsidRPr="002950F7">
              <w:rPr>
                <w:rFonts w:ascii="Bookman Old Style" w:eastAsia="Times New Roman" w:hAnsi="Bookman Old Style" w:cs="Times New Roman"/>
                <w:b/>
                <w:bCs/>
                <w:sz w:val="24"/>
                <w:szCs w:val="24"/>
              </w:rPr>
              <w:t>built-in object repository</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Has no built-in object repository </w:t>
            </w:r>
          </w:p>
        </w:tc>
      </w:tr>
      <w:tr w:rsidR="008C1814" w:rsidRPr="002950F7" w:rsidTr="008C18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b/>
                <w:bCs/>
                <w:sz w:val="24"/>
                <w:szCs w:val="24"/>
              </w:rPr>
              <w:t>Automates faster than Selenium</w:t>
            </w:r>
            <w:r w:rsidRPr="002950F7">
              <w:rPr>
                <w:rFonts w:ascii="Bookman Old Style" w:eastAsia="Times New Roman" w:hAnsi="Bookman Old Style" w:cs="Times New Roman"/>
                <w:sz w:val="24"/>
                <w:szCs w:val="24"/>
              </w:rPr>
              <w:t xml:space="preserve"> because it is a fully featured IDE.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Automates at a slower rate because it does not have a native IDE and only third party IDE can be used for development </w:t>
            </w:r>
          </w:p>
        </w:tc>
      </w:tr>
      <w:tr w:rsidR="008C1814" w:rsidRPr="002950F7" w:rsidTr="008C18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Data-driven testing is easier to perform because </w:t>
            </w:r>
            <w:r w:rsidRPr="002950F7">
              <w:rPr>
                <w:rFonts w:ascii="Bookman Old Style" w:eastAsia="Times New Roman" w:hAnsi="Bookman Old Style" w:cs="Times New Roman"/>
                <w:b/>
                <w:bCs/>
                <w:sz w:val="24"/>
                <w:szCs w:val="24"/>
              </w:rPr>
              <w:t>it has built-in global and local data tables</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Data-driven testing is more cumbersome since you have to rely on the programming language's capabilities for setting values for your test data </w:t>
            </w:r>
          </w:p>
        </w:tc>
      </w:tr>
      <w:tr w:rsidR="008C1814" w:rsidRPr="002950F7" w:rsidTr="008C18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b/>
                <w:bCs/>
                <w:sz w:val="24"/>
                <w:szCs w:val="24"/>
              </w:rPr>
              <w:t xml:space="preserve">Can access controls within the </w:t>
            </w:r>
            <w:proofErr w:type="gramStart"/>
            <w:r w:rsidRPr="002950F7">
              <w:rPr>
                <w:rFonts w:ascii="Bookman Old Style" w:eastAsia="Times New Roman" w:hAnsi="Bookman Old Style" w:cs="Times New Roman"/>
                <w:b/>
                <w:bCs/>
                <w:sz w:val="24"/>
                <w:szCs w:val="24"/>
              </w:rPr>
              <w:t>browser</w:t>
            </w:r>
            <w:r w:rsidRPr="002950F7">
              <w:rPr>
                <w:rFonts w:ascii="Bookman Old Style" w:eastAsia="Times New Roman" w:hAnsi="Bookman Old Style" w:cs="Times New Roman"/>
                <w:sz w:val="24"/>
                <w:szCs w:val="24"/>
              </w:rPr>
              <w:t>(</w:t>
            </w:r>
            <w:proofErr w:type="gramEnd"/>
            <w:r w:rsidRPr="002950F7">
              <w:rPr>
                <w:rFonts w:ascii="Bookman Old Style" w:eastAsia="Times New Roman" w:hAnsi="Bookman Old Style" w:cs="Times New Roman"/>
                <w:sz w:val="24"/>
                <w:szCs w:val="24"/>
              </w:rPr>
              <w:t xml:space="preserve">such as the Favorites bar, Address bar, Back and Forward buttons, etc.)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Cannot access elements outside of the web application under test </w:t>
            </w:r>
          </w:p>
        </w:tc>
      </w:tr>
      <w:tr w:rsidR="008C1814" w:rsidRPr="002950F7" w:rsidTr="008C18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Provides professional </w:t>
            </w:r>
            <w:r w:rsidRPr="002950F7">
              <w:rPr>
                <w:rFonts w:ascii="Bookman Old Style" w:eastAsia="Times New Roman" w:hAnsi="Bookman Old Style" w:cs="Times New Roman"/>
                <w:b/>
                <w:bCs/>
                <w:sz w:val="24"/>
                <w:szCs w:val="24"/>
              </w:rPr>
              <w:t>customer support</w:t>
            </w:r>
            <w:r w:rsidRPr="002950F7">
              <w:rPr>
                <w:rFonts w:ascii="Bookman Old Style" w:eastAsia="Times New Roman" w:hAnsi="Bookman Old Style"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No official user support is being offered. </w:t>
            </w:r>
          </w:p>
        </w:tc>
      </w:tr>
      <w:tr w:rsidR="008C1814" w:rsidRPr="002950F7" w:rsidTr="008C18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Has native capability to </w:t>
            </w:r>
            <w:r w:rsidRPr="002950F7">
              <w:rPr>
                <w:rFonts w:ascii="Bookman Old Style" w:eastAsia="Times New Roman" w:hAnsi="Bookman Old Style" w:cs="Times New Roman"/>
                <w:b/>
                <w:bCs/>
                <w:sz w:val="24"/>
                <w:szCs w:val="24"/>
              </w:rPr>
              <w:t>export test data</w:t>
            </w:r>
            <w:r w:rsidRPr="002950F7">
              <w:rPr>
                <w:rFonts w:ascii="Bookman Old Style" w:eastAsia="Times New Roman" w:hAnsi="Bookman Old Style" w:cs="Times New Roman"/>
                <w:sz w:val="24"/>
                <w:szCs w:val="24"/>
              </w:rPr>
              <w:t xml:space="preserve"> into external formats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Has no native capability to export runtime data onto external formats </w:t>
            </w:r>
          </w:p>
        </w:tc>
      </w:tr>
      <w:tr w:rsidR="008C1814" w:rsidRPr="002950F7" w:rsidTr="008C18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Parameterization Support is built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Parameterization can be done via programming but is difficult to implement. </w:t>
            </w:r>
          </w:p>
        </w:tc>
      </w:tr>
      <w:tr w:rsidR="008C1814" w:rsidRPr="002950F7" w:rsidTr="008C181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Test Reports are generated automatically </w:t>
            </w:r>
          </w:p>
        </w:tc>
        <w:tc>
          <w:tcPr>
            <w:tcW w:w="0" w:type="auto"/>
            <w:tcBorders>
              <w:top w:val="outset" w:sz="6" w:space="0" w:color="auto"/>
              <w:left w:val="outset" w:sz="6" w:space="0" w:color="auto"/>
              <w:bottom w:val="outset" w:sz="6" w:space="0" w:color="auto"/>
              <w:right w:val="outset" w:sz="6" w:space="0" w:color="auto"/>
            </w:tcBorders>
            <w:vAlign w:val="center"/>
            <w:hideMark/>
          </w:tcPr>
          <w:p w:rsidR="008C1814" w:rsidRPr="002950F7" w:rsidRDefault="008C1814" w:rsidP="008C1814">
            <w:pPr>
              <w:spacing w:before="100" w:beforeAutospacing="1" w:after="100" w:afterAutospacing="1" w:line="240" w:lineRule="auto"/>
              <w:rPr>
                <w:rFonts w:ascii="Bookman Old Style" w:eastAsia="Times New Roman" w:hAnsi="Bookman Old Style" w:cs="Times New Roman"/>
                <w:sz w:val="24"/>
                <w:szCs w:val="24"/>
              </w:rPr>
            </w:pPr>
            <w:r w:rsidRPr="002950F7">
              <w:rPr>
                <w:rFonts w:ascii="Bookman Old Style" w:eastAsia="Times New Roman" w:hAnsi="Bookman Old Style" w:cs="Times New Roman"/>
                <w:sz w:val="24"/>
                <w:szCs w:val="24"/>
              </w:rPr>
              <w:t xml:space="preserve">No native support to generate test /bug reports. </w:t>
            </w:r>
          </w:p>
        </w:tc>
      </w:tr>
    </w:tbl>
    <w:p w:rsidR="008C1814" w:rsidRPr="002950F7" w:rsidRDefault="008C1814" w:rsidP="008C1814">
      <w:pPr>
        <w:spacing w:before="100" w:beforeAutospacing="1" w:after="100" w:afterAutospacing="1" w:line="240" w:lineRule="auto"/>
        <w:rPr>
          <w:ins w:id="87" w:author="Unknown"/>
          <w:rFonts w:ascii="Bookman Old Style" w:eastAsia="Times New Roman" w:hAnsi="Bookman Old Style" w:cs="Times New Roman"/>
          <w:sz w:val="24"/>
          <w:szCs w:val="24"/>
        </w:rPr>
      </w:pPr>
      <w:ins w:id="88" w:author="Unknown">
        <w:r w:rsidRPr="002950F7">
          <w:rPr>
            <w:rFonts w:ascii="Bookman Old Style" w:eastAsia="Times New Roman" w:hAnsi="Bookman Old Style" w:cs="Times New Roman"/>
            <w:sz w:val="24"/>
            <w:szCs w:val="24"/>
          </w:rPr>
          <w:t xml:space="preserve">  </w:t>
        </w:r>
      </w:ins>
    </w:p>
    <w:p w:rsidR="008C1814" w:rsidRPr="002950F7" w:rsidRDefault="008C1814" w:rsidP="008C1814">
      <w:pPr>
        <w:spacing w:before="100" w:beforeAutospacing="1" w:after="100" w:afterAutospacing="1" w:line="240" w:lineRule="auto"/>
        <w:rPr>
          <w:ins w:id="89" w:author="Unknown"/>
          <w:rFonts w:ascii="Bookman Old Style" w:eastAsia="Times New Roman" w:hAnsi="Bookman Old Style" w:cs="Times New Roman"/>
          <w:sz w:val="24"/>
          <w:szCs w:val="24"/>
        </w:rPr>
      </w:pPr>
      <w:ins w:id="90" w:author="Unknown">
        <w:r w:rsidRPr="002950F7">
          <w:rPr>
            <w:rFonts w:ascii="Bookman Old Style" w:eastAsia="Times New Roman" w:hAnsi="Bookman Old Style" w:cs="Times New Roman"/>
            <w:sz w:val="24"/>
            <w:szCs w:val="24"/>
          </w:rPr>
          <w:t>Though clearly,</w:t>
        </w:r>
        <w:r w:rsidR="002C377E" w:rsidRPr="002950F7">
          <w:rPr>
            <w:rFonts w:ascii="Bookman Old Style" w:eastAsia="Times New Roman" w:hAnsi="Bookman Old Style" w:cs="Times New Roman"/>
            <w:sz w:val="24"/>
            <w:szCs w:val="24"/>
          </w:rPr>
          <w:fldChar w:fldCharType="begin"/>
        </w:r>
        <w:r w:rsidRPr="002950F7">
          <w:rPr>
            <w:rFonts w:ascii="Bookman Old Style" w:eastAsia="Times New Roman" w:hAnsi="Bookman Old Style" w:cs="Times New Roman"/>
            <w:sz w:val="24"/>
            <w:szCs w:val="24"/>
          </w:rPr>
          <w:instrText xml:space="preserve"> HYPERLINK "https://www.guru99.com/quick-test-professional-qtp-tutorial.html" </w:instrText>
        </w:r>
        <w:r w:rsidR="002C377E" w:rsidRPr="002950F7">
          <w:rPr>
            <w:rFonts w:ascii="Bookman Old Style" w:eastAsia="Times New Roman" w:hAnsi="Bookman Old Style" w:cs="Times New Roman"/>
            <w:sz w:val="24"/>
            <w:szCs w:val="24"/>
          </w:rPr>
          <w:fldChar w:fldCharType="separate"/>
        </w:r>
        <w:r w:rsidRPr="002950F7">
          <w:rPr>
            <w:rFonts w:ascii="Bookman Old Style" w:eastAsia="Times New Roman" w:hAnsi="Bookman Old Style" w:cs="Times New Roman"/>
            <w:color w:val="0000FF"/>
            <w:sz w:val="24"/>
            <w:szCs w:val="24"/>
            <w:u w:val="single"/>
          </w:rPr>
          <w:t xml:space="preserve"> QTP </w:t>
        </w:r>
        <w:r w:rsidR="002C377E" w:rsidRPr="002950F7">
          <w:rPr>
            <w:rFonts w:ascii="Bookman Old Style" w:eastAsia="Times New Roman" w:hAnsi="Bookman Old Style" w:cs="Times New Roman"/>
            <w:sz w:val="24"/>
            <w:szCs w:val="24"/>
          </w:rPr>
          <w:fldChar w:fldCharType="end"/>
        </w:r>
        <w:r w:rsidRPr="002950F7">
          <w:rPr>
            <w:rFonts w:ascii="Bookman Old Style" w:eastAsia="Times New Roman" w:hAnsi="Bookman Old Style" w:cs="Times New Roman"/>
            <w:sz w:val="24"/>
            <w:szCs w:val="24"/>
          </w:rPr>
          <w:t xml:space="preserve">has more advanced capabilities, Selenium outweighs QTP in three main areas: </w:t>
        </w:r>
      </w:ins>
    </w:p>
    <w:p w:rsidR="008C1814" w:rsidRPr="002950F7" w:rsidRDefault="008C1814" w:rsidP="008C1814">
      <w:pPr>
        <w:numPr>
          <w:ilvl w:val="0"/>
          <w:numId w:val="9"/>
        </w:numPr>
        <w:spacing w:before="100" w:beforeAutospacing="1" w:after="100" w:afterAutospacing="1" w:line="240" w:lineRule="auto"/>
        <w:ind w:left="1440"/>
        <w:rPr>
          <w:ins w:id="91" w:author="Unknown"/>
          <w:rFonts w:ascii="Bookman Old Style" w:eastAsia="Times New Roman" w:hAnsi="Bookman Old Style" w:cs="Times New Roman"/>
          <w:sz w:val="24"/>
          <w:szCs w:val="24"/>
        </w:rPr>
      </w:pPr>
      <w:ins w:id="92" w:author="Unknown">
        <w:r w:rsidRPr="002950F7">
          <w:rPr>
            <w:rFonts w:ascii="Bookman Old Style" w:eastAsia="Times New Roman" w:hAnsi="Bookman Old Style" w:cs="Times New Roman"/>
            <w:b/>
            <w:bCs/>
            <w:sz w:val="24"/>
            <w:szCs w:val="24"/>
          </w:rPr>
          <w:t>Cost</w:t>
        </w:r>
        <w:r w:rsidRPr="002950F7">
          <w:rPr>
            <w:rFonts w:ascii="Bookman Old Style" w:eastAsia="Times New Roman" w:hAnsi="Bookman Old Style" w:cs="Times New Roman"/>
            <w:sz w:val="24"/>
            <w:szCs w:val="24"/>
          </w:rPr>
          <w:t>(because Selenium is completely free)</w:t>
        </w:r>
      </w:ins>
    </w:p>
    <w:p w:rsidR="008C1814" w:rsidRPr="002950F7" w:rsidRDefault="008C1814" w:rsidP="008C1814">
      <w:pPr>
        <w:numPr>
          <w:ilvl w:val="0"/>
          <w:numId w:val="9"/>
        </w:numPr>
        <w:spacing w:before="100" w:beforeAutospacing="1" w:after="100" w:afterAutospacing="1" w:line="240" w:lineRule="auto"/>
        <w:ind w:left="1440"/>
        <w:rPr>
          <w:ins w:id="93" w:author="Unknown"/>
          <w:rFonts w:ascii="Bookman Old Style" w:eastAsia="Times New Roman" w:hAnsi="Bookman Old Style" w:cs="Times New Roman"/>
          <w:sz w:val="24"/>
          <w:szCs w:val="24"/>
        </w:rPr>
      </w:pPr>
      <w:ins w:id="94" w:author="Unknown">
        <w:r w:rsidRPr="002950F7">
          <w:rPr>
            <w:rFonts w:ascii="Bookman Old Style" w:eastAsia="Times New Roman" w:hAnsi="Bookman Old Style" w:cs="Times New Roman"/>
            <w:b/>
            <w:bCs/>
            <w:sz w:val="24"/>
            <w:szCs w:val="24"/>
          </w:rPr>
          <w:lastRenderedPageBreak/>
          <w:t>Flexibility</w:t>
        </w:r>
        <w:r w:rsidRPr="002950F7">
          <w:rPr>
            <w:rFonts w:ascii="Bookman Old Style" w:eastAsia="Times New Roman" w:hAnsi="Bookman Old Style" w:cs="Times New Roman"/>
            <w:sz w:val="24"/>
            <w:szCs w:val="24"/>
          </w:rPr>
          <w:t>(because of a number of programming languages, browsers, and platforms it can support)</w:t>
        </w:r>
      </w:ins>
    </w:p>
    <w:p w:rsidR="008C1814" w:rsidRPr="004035B3" w:rsidRDefault="008C1814" w:rsidP="004035B3">
      <w:pPr>
        <w:numPr>
          <w:ilvl w:val="0"/>
          <w:numId w:val="9"/>
        </w:numPr>
        <w:spacing w:before="100" w:beforeAutospacing="1" w:after="100" w:afterAutospacing="1" w:line="240" w:lineRule="auto"/>
        <w:ind w:left="1440"/>
        <w:rPr>
          <w:rFonts w:ascii="Bookman Old Style" w:eastAsia="Times New Roman" w:hAnsi="Bookman Old Style" w:cs="Times New Roman"/>
          <w:sz w:val="24"/>
          <w:szCs w:val="24"/>
        </w:rPr>
      </w:pPr>
      <w:ins w:id="95" w:author="Unknown">
        <w:r w:rsidRPr="002950F7">
          <w:rPr>
            <w:rFonts w:ascii="Bookman Old Style" w:eastAsia="Times New Roman" w:hAnsi="Bookman Old Style" w:cs="Times New Roman"/>
            <w:b/>
            <w:bCs/>
            <w:sz w:val="24"/>
            <w:szCs w:val="24"/>
          </w:rPr>
          <w:t>Parallel testing</w:t>
        </w:r>
        <w:r w:rsidRPr="002950F7">
          <w:rPr>
            <w:rFonts w:ascii="Bookman Old Style" w:eastAsia="Times New Roman" w:hAnsi="Bookman Old Style" w:cs="Times New Roman"/>
            <w:sz w:val="24"/>
            <w:szCs w:val="24"/>
          </w:rPr>
          <w:t>(something that QTP is capable of but only with use of Quality Center)</w:t>
        </w:r>
      </w:ins>
    </w:p>
    <w:p w:rsidR="008C1814" w:rsidRPr="002950F7" w:rsidRDefault="008C1814">
      <w:pPr>
        <w:rPr>
          <w:rFonts w:ascii="Bookman Old Style" w:hAnsi="Bookman Old Style"/>
        </w:rPr>
      </w:pPr>
    </w:p>
    <w:p w:rsidR="008C1814" w:rsidRPr="002950F7" w:rsidRDefault="008C1814" w:rsidP="008C1814">
      <w:pPr>
        <w:pStyle w:val="Heading1"/>
        <w:rPr>
          <w:rFonts w:ascii="Bookman Old Style" w:hAnsi="Bookman Old Style"/>
        </w:rPr>
      </w:pPr>
      <w:r w:rsidRPr="002950F7">
        <w:rPr>
          <w:rFonts w:ascii="Bookman Old Style" w:hAnsi="Bookman Old Style"/>
        </w:rPr>
        <w:t xml:space="preserve">How to Download &amp; Install Selenium IDE for Firefox </w:t>
      </w:r>
    </w:p>
    <w:p w:rsidR="008C1814" w:rsidRPr="002950F7" w:rsidRDefault="008C1814" w:rsidP="008C1814">
      <w:pPr>
        <w:pStyle w:val="Heading3"/>
        <w:rPr>
          <w:ins w:id="96" w:author="Unknown"/>
          <w:rFonts w:ascii="Bookman Old Style" w:hAnsi="Bookman Old Style"/>
        </w:rPr>
      </w:pPr>
      <w:ins w:id="97" w:author="Unknown">
        <w:r w:rsidRPr="002950F7">
          <w:rPr>
            <w:rFonts w:ascii="Bookman Old Style" w:hAnsi="Bookman Old Style"/>
          </w:rPr>
          <w:t>Installation of Selenium IDE</w:t>
        </w:r>
      </w:ins>
    </w:p>
    <w:p w:rsidR="008C1814" w:rsidRPr="002950F7" w:rsidRDefault="008C1814" w:rsidP="008C1814">
      <w:pPr>
        <w:pStyle w:val="NormalWeb"/>
        <w:rPr>
          <w:ins w:id="98" w:author="Unknown"/>
          <w:rFonts w:ascii="Bookman Old Style" w:hAnsi="Bookman Old Style"/>
        </w:rPr>
      </w:pPr>
      <w:ins w:id="99" w:author="Unknown">
        <w:r w:rsidRPr="002950F7">
          <w:rPr>
            <w:rFonts w:ascii="Bookman Old Style" w:hAnsi="Bookman Old Style"/>
          </w:rPr>
          <w:t xml:space="preserve">What you need </w:t>
        </w:r>
      </w:ins>
    </w:p>
    <w:p w:rsidR="008C1814" w:rsidRPr="002950F7" w:rsidRDefault="008C1814" w:rsidP="008C1814">
      <w:pPr>
        <w:numPr>
          <w:ilvl w:val="0"/>
          <w:numId w:val="11"/>
        </w:numPr>
        <w:spacing w:before="100" w:beforeAutospacing="1" w:after="100" w:afterAutospacing="1" w:line="240" w:lineRule="auto"/>
        <w:rPr>
          <w:ins w:id="100" w:author="Unknown"/>
          <w:rFonts w:ascii="Bookman Old Style" w:hAnsi="Bookman Old Style"/>
        </w:rPr>
      </w:pPr>
      <w:ins w:id="101" w:author="Unknown">
        <w:r w:rsidRPr="002950F7">
          <w:rPr>
            <w:rFonts w:ascii="Bookman Old Style" w:hAnsi="Bookman Old Style"/>
          </w:rPr>
          <w:t>Mozilla Firefox</w:t>
        </w:r>
      </w:ins>
    </w:p>
    <w:p w:rsidR="008C1814" w:rsidRPr="002950F7" w:rsidRDefault="008C1814" w:rsidP="008C1814">
      <w:pPr>
        <w:numPr>
          <w:ilvl w:val="0"/>
          <w:numId w:val="11"/>
        </w:numPr>
        <w:spacing w:before="100" w:beforeAutospacing="1" w:after="100" w:afterAutospacing="1" w:line="240" w:lineRule="auto"/>
        <w:rPr>
          <w:ins w:id="102" w:author="Unknown"/>
          <w:rFonts w:ascii="Bookman Old Style" w:hAnsi="Bookman Old Style"/>
        </w:rPr>
      </w:pPr>
      <w:ins w:id="103" w:author="Unknown">
        <w:r w:rsidRPr="002950F7">
          <w:rPr>
            <w:rFonts w:ascii="Bookman Old Style" w:hAnsi="Bookman Old Style"/>
          </w:rPr>
          <w:t>Active Internet Connection</w:t>
        </w:r>
      </w:ins>
    </w:p>
    <w:p w:rsidR="008C1814" w:rsidRPr="002950F7" w:rsidRDefault="008C1814" w:rsidP="008C1814">
      <w:pPr>
        <w:pStyle w:val="NormalWeb"/>
        <w:rPr>
          <w:ins w:id="104" w:author="Unknown"/>
          <w:rFonts w:ascii="Bookman Old Style" w:hAnsi="Bookman Old Style"/>
        </w:rPr>
      </w:pPr>
      <w:ins w:id="105" w:author="Unknown">
        <w:r w:rsidRPr="002950F7">
          <w:rPr>
            <w:rFonts w:ascii="Bookman Old Style" w:hAnsi="Bookman Old Style"/>
          </w:rPr>
          <w:t xml:space="preserve">If you do not have Mozilla Firefox yet, you can download it from </w:t>
        </w:r>
        <w:r w:rsidR="002C377E" w:rsidRPr="002950F7">
          <w:rPr>
            <w:rFonts w:ascii="Bookman Old Style" w:hAnsi="Bookman Old Style"/>
          </w:rPr>
          <w:fldChar w:fldCharType="begin"/>
        </w:r>
        <w:r w:rsidRPr="002950F7">
          <w:rPr>
            <w:rFonts w:ascii="Bookman Old Style" w:hAnsi="Bookman Old Style"/>
          </w:rPr>
          <w:instrText xml:space="preserve"> HYPERLINK "http://www.mozilla.org/en-US/firefox/new" </w:instrText>
        </w:r>
        <w:r w:rsidR="002C377E" w:rsidRPr="002950F7">
          <w:rPr>
            <w:rFonts w:ascii="Bookman Old Style" w:hAnsi="Bookman Old Style"/>
          </w:rPr>
          <w:fldChar w:fldCharType="separate"/>
        </w:r>
        <w:r w:rsidRPr="002950F7">
          <w:rPr>
            <w:rStyle w:val="Hyperlink"/>
            <w:rFonts w:ascii="Bookman Old Style" w:hAnsi="Bookman Old Style"/>
          </w:rPr>
          <w:t>http://www.mozilla.org/en-US/firefox/new</w:t>
        </w:r>
        <w:r w:rsidR="002C377E" w:rsidRPr="002950F7">
          <w:rPr>
            <w:rFonts w:ascii="Bookman Old Style" w:hAnsi="Bookman Old Style"/>
          </w:rPr>
          <w:fldChar w:fldCharType="end"/>
        </w:r>
        <w:r w:rsidRPr="002950F7">
          <w:rPr>
            <w:rFonts w:ascii="Bookman Old Style" w:hAnsi="Bookman Old Style"/>
          </w:rPr>
          <w:t xml:space="preserve">. </w:t>
        </w:r>
      </w:ins>
    </w:p>
    <w:p w:rsidR="008C1814" w:rsidRPr="002950F7" w:rsidRDefault="008C1814" w:rsidP="008C1814">
      <w:pPr>
        <w:pStyle w:val="NormalWeb"/>
        <w:rPr>
          <w:ins w:id="106" w:author="Unknown"/>
          <w:rFonts w:ascii="Bookman Old Style" w:hAnsi="Bookman Old Style"/>
        </w:rPr>
      </w:pPr>
      <w:ins w:id="107" w:author="Unknown">
        <w:r w:rsidRPr="002950F7">
          <w:rPr>
            <w:rStyle w:val="Strong"/>
            <w:rFonts w:ascii="Bookman Old Style" w:hAnsi="Bookman Old Style"/>
          </w:rPr>
          <w:t>Steps 1)</w:t>
        </w:r>
        <w:r w:rsidRPr="002950F7">
          <w:rPr>
            <w:rFonts w:ascii="Bookman Old Style" w:hAnsi="Bookman Old Style"/>
          </w:rPr>
          <w:t xml:space="preserve"> Launch Firefox and navigate to </w:t>
        </w:r>
        <w:r w:rsidR="002C377E" w:rsidRPr="002950F7">
          <w:rPr>
            <w:rFonts w:ascii="Bookman Old Style" w:hAnsi="Bookman Old Style"/>
          </w:rPr>
          <w:fldChar w:fldCharType="begin"/>
        </w:r>
        <w:r w:rsidRPr="002950F7">
          <w:rPr>
            <w:rFonts w:ascii="Bookman Old Style" w:hAnsi="Bookman Old Style"/>
          </w:rPr>
          <w:instrText xml:space="preserve"> HYPERLINK "https://addons.mozilla.org/en-US/firefox/addon/selenium-ide/" </w:instrText>
        </w:r>
        <w:r w:rsidR="002C377E" w:rsidRPr="002950F7">
          <w:rPr>
            <w:rFonts w:ascii="Bookman Old Style" w:hAnsi="Bookman Old Style"/>
          </w:rPr>
          <w:fldChar w:fldCharType="separate"/>
        </w:r>
        <w:r w:rsidRPr="002950F7">
          <w:rPr>
            <w:rStyle w:val="Hyperlink"/>
            <w:rFonts w:ascii="Bookman Old Style" w:hAnsi="Bookman Old Style"/>
          </w:rPr>
          <w:t>https://addons.mozilla.org/en-US/firefox/addon/selenium-ide/</w:t>
        </w:r>
        <w:r w:rsidR="002C377E" w:rsidRPr="002950F7">
          <w:rPr>
            <w:rFonts w:ascii="Bookman Old Style" w:hAnsi="Bookman Old Style"/>
          </w:rPr>
          <w:fldChar w:fldCharType="end"/>
        </w:r>
        <w:r w:rsidRPr="002950F7">
          <w:rPr>
            <w:rFonts w:ascii="Bookman Old Style" w:hAnsi="Bookman Old Style"/>
          </w:rPr>
          <w:t xml:space="preserve">. Click on Add to Firefox </w:t>
        </w:r>
      </w:ins>
    </w:p>
    <w:p w:rsidR="008C1814" w:rsidRPr="002950F7" w:rsidRDefault="008C1814" w:rsidP="008C1814">
      <w:pPr>
        <w:pStyle w:val="NormalWeb"/>
        <w:jc w:val="center"/>
        <w:rPr>
          <w:ins w:id="108" w:author="Unknown"/>
          <w:rFonts w:ascii="Bookman Old Style" w:hAnsi="Bookman Old Style"/>
        </w:rPr>
      </w:pPr>
      <w:r w:rsidRPr="002950F7">
        <w:rPr>
          <w:rFonts w:ascii="Bookman Old Style" w:hAnsi="Bookman Old Style"/>
          <w:noProof/>
          <w:color w:val="0000FF"/>
        </w:rPr>
        <w:drawing>
          <wp:inline distT="0" distB="0" distL="0" distR="0">
            <wp:extent cx="7239000" cy="3933825"/>
            <wp:effectExtent l="19050" t="0" r="0" b="0"/>
            <wp:docPr id="23" name="Picture 23" descr="https://www.guru99.com/images/1/073118_0611_Installatio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uru99.com/images/1/073118_0611_Installatio1.png">
                      <a:hlinkClick r:id="rId29"/>
                    </pic:cNvPr>
                    <pic:cNvPicPr>
                      <a:picLocks noChangeAspect="1" noChangeArrowheads="1"/>
                    </pic:cNvPicPr>
                  </pic:nvPicPr>
                  <pic:blipFill>
                    <a:blip r:embed="rId30"/>
                    <a:srcRect/>
                    <a:stretch>
                      <a:fillRect/>
                    </a:stretch>
                  </pic:blipFill>
                  <pic:spPr bwMode="auto">
                    <a:xfrm>
                      <a:off x="0" y="0"/>
                      <a:ext cx="7239000" cy="3933825"/>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109" w:author="Unknown"/>
          <w:rFonts w:ascii="Bookman Old Style" w:hAnsi="Bookman Old Style"/>
        </w:rPr>
      </w:pPr>
      <w:ins w:id="110" w:author="Unknown">
        <w:r w:rsidRPr="002950F7">
          <w:rPr>
            <w:rStyle w:val="Strong"/>
            <w:rFonts w:ascii="Bookman Old Style" w:hAnsi="Bookman Old Style"/>
          </w:rPr>
          <w:t>Steps 2)</w:t>
        </w:r>
        <w:r w:rsidRPr="002950F7">
          <w:rPr>
            <w:rFonts w:ascii="Bookman Old Style" w:hAnsi="Bookman Old Style"/>
          </w:rPr>
          <w:t xml:space="preserve"> Wait until Firefox completes the download and then click "</w:t>
        </w:r>
        <w:r w:rsidRPr="002950F7">
          <w:rPr>
            <w:rStyle w:val="Strong"/>
            <w:rFonts w:ascii="Bookman Old Style" w:hAnsi="Bookman Old Style"/>
          </w:rPr>
          <w:t>Add.</w:t>
        </w:r>
        <w:r w:rsidRPr="002950F7">
          <w:rPr>
            <w:rFonts w:ascii="Bookman Old Style" w:hAnsi="Bookman Old Style"/>
          </w:rPr>
          <w:t xml:space="preserve">" </w:t>
        </w:r>
      </w:ins>
    </w:p>
    <w:p w:rsidR="008C1814" w:rsidRPr="002950F7" w:rsidRDefault="008C1814" w:rsidP="008C1814">
      <w:pPr>
        <w:pStyle w:val="NormalWeb"/>
        <w:jc w:val="center"/>
        <w:rPr>
          <w:ins w:id="111" w:author="Unknown"/>
          <w:rFonts w:ascii="Bookman Old Style" w:hAnsi="Bookman Old Style"/>
        </w:rPr>
      </w:pPr>
      <w:r w:rsidRPr="002950F7">
        <w:rPr>
          <w:rFonts w:ascii="Bookman Old Style" w:hAnsi="Bookman Old Style"/>
          <w:noProof/>
          <w:color w:val="0000FF"/>
        </w:rPr>
        <w:lastRenderedPageBreak/>
        <w:drawing>
          <wp:inline distT="0" distB="0" distL="0" distR="0">
            <wp:extent cx="7667625" cy="3171825"/>
            <wp:effectExtent l="19050" t="0" r="9525" b="0"/>
            <wp:docPr id="24" name="Picture 24" descr="https://www.guru99.com/images/1/073118_0611_Installatio2.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guru99.com/images/1/073118_0611_Installatio2.png">
                      <a:hlinkClick r:id="rId31"/>
                    </pic:cNvPr>
                    <pic:cNvPicPr>
                      <a:picLocks noChangeAspect="1" noChangeArrowheads="1"/>
                    </pic:cNvPicPr>
                  </pic:nvPicPr>
                  <pic:blipFill>
                    <a:blip r:embed="rId32"/>
                    <a:srcRect/>
                    <a:stretch>
                      <a:fillRect/>
                    </a:stretch>
                  </pic:blipFill>
                  <pic:spPr bwMode="auto">
                    <a:xfrm>
                      <a:off x="0" y="0"/>
                      <a:ext cx="7667625" cy="3171825"/>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112" w:author="Unknown"/>
          <w:rFonts w:ascii="Bookman Old Style" w:hAnsi="Bookman Old Style"/>
        </w:rPr>
      </w:pPr>
      <w:ins w:id="113" w:author="Unknown">
        <w:r w:rsidRPr="002950F7">
          <w:rPr>
            <w:rStyle w:val="Strong"/>
            <w:rFonts w:ascii="Bookman Old Style" w:hAnsi="Bookman Old Style"/>
          </w:rPr>
          <w:t xml:space="preserve">Steps 3) </w:t>
        </w:r>
        <w:proofErr w:type="gramStart"/>
        <w:r w:rsidRPr="002950F7">
          <w:rPr>
            <w:rFonts w:ascii="Bookman Old Style" w:hAnsi="Bookman Old Style"/>
          </w:rPr>
          <w:t>Once</w:t>
        </w:r>
        <w:proofErr w:type="gramEnd"/>
        <w:r w:rsidRPr="002950F7">
          <w:rPr>
            <w:rFonts w:ascii="Bookman Old Style" w:hAnsi="Bookman Old Style"/>
          </w:rPr>
          <w:t xml:space="preserve"> install is complete, you will get a confirmation message. Click</w:t>
        </w:r>
        <w:r w:rsidRPr="002950F7">
          <w:rPr>
            <w:rStyle w:val="Strong"/>
            <w:rFonts w:ascii="Bookman Old Style" w:hAnsi="Bookman Old Style"/>
          </w:rPr>
          <w:t xml:space="preserve"> "OK"</w:t>
        </w:r>
        <w:r w:rsidRPr="002950F7">
          <w:rPr>
            <w:rFonts w:ascii="Bookman Old Style" w:hAnsi="Bookman Old Style"/>
          </w:rPr>
          <w:t xml:space="preserve"> </w:t>
        </w:r>
      </w:ins>
    </w:p>
    <w:p w:rsidR="008C1814" w:rsidRPr="002950F7" w:rsidRDefault="008C1814" w:rsidP="008C1814">
      <w:pPr>
        <w:pStyle w:val="NormalWeb"/>
        <w:jc w:val="center"/>
        <w:rPr>
          <w:ins w:id="114" w:author="Unknown"/>
          <w:rFonts w:ascii="Bookman Old Style" w:hAnsi="Bookman Old Style"/>
        </w:rPr>
      </w:pPr>
      <w:r w:rsidRPr="002950F7">
        <w:rPr>
          <w:rFonts w:ascii="Bookman Old Style" w:hAnsi="Bookman Old Style"/>
          <w:noProof/>
          <w:color w:val="0000FF"/>
        </w:rPr>
        <w:drawing>
          <wp:inline distT="0" distB="0" distL="0" distR="0">
            <wp:extent cx="6248400" cy="1800225"/>
            <wp:effectExtent l="19050" t="0" r="0" b="0"/>
            <wp:docPr id="25" name="Picture 25" descr="https://www.guru99.com/images/1/073118_0611_Installatio3.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uru99.com/images/1/073118_0611_Installatio3.png">
                      <a:hlinkClick r:id="rId33"/>
                    </pic:cNvPr>
                    <pic:cNvPicPr>
                      <a:picLocks noChangeAspect="1" noChangeArrowheads="1"/>
                    </pic:cNvPicPr>
                  </pic:nvPicPr>
                  <pic:blipFill>
                    <a:blip r:embed="rId34"/>
                    <a:srcRect/>
                    <a:stretch>
                      <a:fillRect/>
                    </a:stretch>
                  </pic:blipFill>
                  <pic:spPr bwMode="auto">
                    <a:xfrm>
                      <a:off x="0" y="0"/>
                      <a:ext cx="6248400" cy="1800225"/>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115" w:author="Unknown"/>
          <w:rFonts w:ascii="Bookman Old Style" w:hAnsi="Bookman Old Style"/>
        </w:rPr>
      </w:pPr>
      <w:ins w:id="116" w:author="Unknown">
        <w:r w:rsidRPr="002950F7">
          <w:rPr>
            <w:rStyle w:val="Strong"/>
            <w:rFonts w:ascii="Bookman Old Style" w:hAnsi="Bookman Old Style"/>
          </w:rPr>
          <w:t xml:space="preserve">Steps 4) </w:t>
        </w:r>
        <w:proofErr w:type="gramStart"/>
        <w:r w:rsidRPr="002950F7">
          <w:rPr>
            <w:rFonts w:ascii="Bookman Old Style" w:hAnsi="Bookman Old Style"/>
          </w:rPr>
          <w:t>Click</w:t>
        </w:r>
        <w:proofErr w:type="gramEnd"/>
        <w:r w:rsidRPr="002950F7">
          <w:rPr>
            <w:rFonts w:ascii="Bookman Old Style" w:hAnsi="Bookman Old Style"/>
          </w:rPr>
          <w:t xml:space="preserve"> on the Selenium IDE icon</w:t>
        </w:r>
        <w:r w:rsidRPr="002950F7">
          <w:rPr>
            <w:rStyle w:val="Strong"/>
            <w:rFonts w:ascii="Bookman Old Style" w:hAnsi="Bookman Old Style"/>
          </w:rPr>
          <w:t xml:space="preserve"> </w:t>
        </w:r>
      </w:ins>
    </w:p>
    <w:p w:rsidR="008C1814" w:rsidRPr="002950F7" w:rsidRDefault="008C1814" w:rsidP="008C1814">
      <w:pPr>
        <w:pStyle w:val="NormalWeb"/>
        <w:jc w:val="center"/>
        <w:rPr>
          <w:ins w:id="117" w:author="Unknown"/>
          <w:rFonts w:ascii="Bookman Old Style" w:hAnsi="Bookman Old Style"/>
        </w:rPr>
      </w:pPr>
      <w:r w:rsidRPr="002950F7">
        <w:rPr>
          <w:rFonts w:ascii="Bookman Old Style" w:hAnsi="Bookman Old Style"/>
          <w:noProof/>
          <w:color w:val="0000FF"/>
        </w:rPr>
        <w:drawing>
          <wp:inline distT="0" distB="0" distL="0" distR="0">
            <wp:extent cx="1619250" cy="381000"/>
            <wp:effectExtent l="19050" t="0" r="0" b="0"/>
            <wp:docPr id="26" name="Picture 26" descr="https://www.guru99.com/images/1/073118_0611_Installatio4.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uru99.com/images/1/073118_0611_Installatio4.png">
                      <a:hlinkClick r:id="rId35"/>
                    </pic:cNvPr>
                    <pic:cNvPicPr>
                      <a:picLocks noChangeAspect="1" noChangeArrowheads="1"/>
                    </pic:cNvPicPr>
                  </pic:nvPicPr>
                  <pic:blipFill>
                    <a:blip r:embed="rId36"/>
                    <a:srcRect/>
                    <a:stretch>
                      <a:fillRect/>
                    </a:stretch>
                  </pic:blipFill>
                  <pic:spPr bwMode="auto">
                    <a:xfrm>
                      <a:off x="0" y="0"/>
                      <a:ext cx="1619250" cy="381000"/>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118" w:author="Unknown"/>
          <w:rFonts w:ascii="Bookman Old Style" w:hAnsi="Bookman Old Style"/>
        </w:rPr>
      </w:pPr>
      <w:ins w:id="119" w:author="Unknown">
        <w:r w:rsidRPr="002950F7">
          <w:rPr>
            <w:rFonts w:ascii="Bookman Old Style" w:hAnsi="Bookman Old Style"/>
          </w:rPr>
          <w:t xml:space="preserve">Selenium IDE will open </w:t>
        </w:r>
      </w:ins>
    </w:p>
    <w:p w:rsidR="008C1814" w:rsidRPr="002950F7" w:rsidRDefault="008C1814" w:rsidP="008C1814">
      <w:pPr>
        <w:pStyle w:val="NormalWeb"/>
        <w:jc w:val="center"/>
        <w:rPr>
          <w:ins w:id="120" w:author="Unknown"/>
          <w:rFonts w:ascii="Bookman Old Style" w:hAnsi="Bookman Old Style"/>
        </w:rPr>
      </w:pPr>
      <w:r w:rsidRPr="002950F7">
        <w:rPr>
          <w:rFonts w:ascii="Bookman Old Style" w:hAnsi="Bookman Old Style"/>
          <w:noProof/>
          <w:color w:val="0000FF"/>
        </w:rPr>
        <w:lastRenderedPageBreak/>
        <w:drawing>
          <wp:inline distT="0" distB="0" distL="0" distR="0">
            <wp:extent cx="5105400" cy="6562725"/>
            <wp:effectExtent l="19050" t="0" r="0" b="0"/>
            <wp:docPr id="27" name="Picture 27" descr="https://www.guru99.com/images/1/073118_0611_Installatio5.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guru99.com/images/1/073118_0611_Installatio5.png">
                      <a:hlinkClick r:id="rId37"/>
                    </pic:cNvPr>
                    <pic:cNvPicPr>
                      <a:picLocks noChangeAspect="1" noChangeArrowheads="1"/>
                    </pic:cNvPicPr>
                  </pic:nvPicPr>
                  <pic:blipFill>
                    <a:blip r:embed="rId38"/>
                    <a:srcRect/>
                    <a:stretch>
                      <a:fillRect/>
                    </a:stretch>
                  </pic:blipFill>
                  <pic:spPr bwMode="auto">
                    <a:xfrm>
                      <a:off x="0" y="0"/>
                      <a:ext cx="5105400" cy="6562725"/>
                    </a:xfrm>
                    <a:prstGeom prst="rect">
                      <a:avLst/>
                    </a:prstGeom>
                    <a:noFill/>
                    <a:ln w="9525">
                      <a:noFill/>
                      <a:miter lim="800000"/>
                      <a:headEnd/>
                      <a:tailEnd/>
                    </a:ln>
                  </pic:spPr>
                </pic:pic>
              </a:graphicData>
            </a:graphic>
          </wp:inline>
        </w:drawing>
      </w:r>
    </w:p>
    <w:p w:rsidR="008C1814" w:rsidRPr="002950F7" w:rsidRDefault="008C1814" w:rsidP="008C1814">
      <w:pPr>
        <w:pStyle w:val="Heading2"/>
        <w:rPr>
          <w:ins w:id="121" w:author="Unknown"/>
          <w:rFonts w:ascii="Bookman Old Style" w:hAnsi="Bookman Old Style"/>
        </w:rPr>
      </w:pPr>
      <w:ins w:id="122" w:author="Unknown">
        <w:r w:rsidRPr="002950F7">
          <w:rPr>
            <w:rStyle w:val="Strong"/>
            <w:rFonts w:ascii="Bookman Old Style" w:hAnsi="Bookman Old Style"/>
            <w:b/>
            <w:bCs/>
          </w:rPr>
          <w:t xml:space="preserve">Firefox </w:t>
        </w:r>
        <w:proofErr w:type="spellStart"/>
        <w:r w:rsidRPr="002950F7">
          <w:rPr>
            <w:rStyle w:val="Strong"/>
            <w:rFonts w:ascii="Bookman Old Style" w:hAnsi="Bookman Old Style"/>
            <w:b/>
            <w:bCs/>
          </w:rPr>
          <w:t>DevTools</w:t>
        </w:r>
        <w:proofErr w:type="spellEnd"/>
        <w:r w:rsidRPr="002950F7">
          <w:rPr>
            <w:rStyle w:val="Strong"/>
            <w:rFonts w:ascii="Bookman Old Style" w:hAnsi="Bookman Old Style"/>
            <w:b/>
            <w:bCs/>
          </w:rPr>
          <w:t xml:space="preserve"> in Firefox</w:t>
        </w:r>
      </w:ins>
    </w:p>
    <w:p w:rsidR="008C1814" w:rsidRPr="002950F7" w:rsidRDefault="008C1814" w:rsidP="008C1814">
      <w:pPr>
        <w:pStyle w:val="NormalWeb"/>
        <w:rPr>
          <w:ins w:id="123" w:author="Unknown"/>
          <w:rFonts w:ascii="Bookman Old Style" w:hAnsi="Bookman Old Style"/>
        </w:rPr>
      </w:pPr>
      <w:ins w:id="124" w:author="Unknown">
        <w:r w:rsidRPr="002950F7">
          <w:rPr>
            <w:rFonts w:ascii="Bookman Old Style" w:hAnsi="Bookman Old Style"/>
          </w:rPr>
          <w:t xml:space="preserve">Firefox </w:t>
        </w:r>
        <w:proofErr w:type="spellStart"/>
        <w:r w:rsidRPr="002950F7">
          <w:rPr>
            <w:rFonts w:ascii="Bookman Old Style" w:hAnsi="Bookman Old Style"/>
          </w:rPr>
          <w:t>DevTools</w:t>
        </w:r>
        <w:proofErr w:type="spellEnd"/>
        <w:r w:rsidRPr="002950F7">
          <w:rPr>
            <w:rFonts w:ascii="Bookman Old Style" w:hAnsi="Bookman Old Style"/>
          </w:rPr>
          <w:t xml:space="preserve"> is a Firefox feature that we will use to </w:t>
        </w:r>
        <w:r w:rsidRPr="002950F7">
          <w:rPr>
            <w:rStyle w:val="Strong"/>
            <w:rFonts w:ascii="Bookman Old Style" w:hAnsi="Bookman Old Style"/>
          </w:rPr>
          <w:t>inspect the HTML elements</w:t>
        </w:r>
        <w:r w:rsidRPr="002950F7">
          <w:rPr>
            <w:rFonts w:ascii="Bookman Old Style" w:hAnsi="Bookman Old Style"/>
          </w:rPr>
          <w:t xml:space="preserve"> of the web application under test. It will provide us the name of the element that our </w:t>
        </w:r>
        <w:proofErr w:type="spellStart"/>
        <w:r w:rsidRPr="002950F7">
          <w:rPr>
            <w:rFonts w:ascii="Bookman Old Style" w:hAnsi="Bookman Old Style"/>
          </w:rPr>
          <w:t>Selenese</w:t>
        </w:r>
        <w:proofErr w:type="spellEnd"/>
        <w:r w:rsidRPr="002950F7">
          <w:rPr>
            <w:rFonts w:ascii="Bookman Old Style" w:hAnsi="Bookman Old Style"/>
          </w:rPr>
          <w:t xml:space="preserve"> command would act upon. </w:t>
        </w:r>
      </w:ins>
    </w:p>
    <w:p w:rsidR="008C1814" w:rsidRPr="002950F7" w:rsidRDefault="008C1814" w:rsidP="008C1814">
      <w:pPr>
        <w:pStyle w:val="NormalWeb"/>
        <w:rPr>
          <w:ins w:id="125" w:author="Unknown"/>
          <w:rFonts w:ascii="Bookman Old Style" w:hAnsi="Bookman Old Style"/>
        </w:rPr>
      </w:pPr>
      <w:ins w:id="126" w:author="Unknown">
        <w:r w:rsidRPr="002950F7">
          <w:rPr>
            <w:rStyle w:val="Strong"/>
            <w:rFonts w:ascii="Bookman Old Style" w:hAnsi="Bookman Old Style"/>
          </w:rPr>
          <w:t xml:space="preserve">Step 1) </w:t>
        </w:r>
        <w:r w:rsidRPr="002950F7">
          <w:rPr>
            <w:rFonts w:ascii="Bookman Old Style" w:hAnsi="Bookman Old Style"/>
          </w:rPr>
          <w:t xml:space="preserve">Right click anywhere on the page and select Inspect Element. You can also use shortcut </w:t>
        </w:r>
        <w:proofErr w:type="spellStart"/>
        <w:r w:rsidRPr="002950F7">
          <w:rPr>
            <w:rFonts w:ascii="Bookman Old Style" w:hAnsi="Bookman Old Style"/>
          </w:rPr>
          <w:t>Cntrl</w:t>
        </w:r>
        <w:proofErr w:type="spellEnd"/>
        <w:r w:rsidRPr="002950F7">
          <w:rPr>
            <w:rFonts w:ascii="Bookman Old Style" w:hAnsi="Bookman Old Style"/>
          </w:rPr>
          <w:t xml:space="preserve"> + Shift + I </w:t>
        </w:r>
      </w:ins>
    </w:p>
    <w:p w:rsidR="008C1814" w:rsidRPr="002950F7" w:rsidRDefault="008C1814" w:rsidP="008C1814">
      <w:pPr>
        <w:pStyle w:val="NormalWeb"/>
        <w:jc w:val="center"/>
        <w:rPr>
          <w:ins w:id="127" w:author="Unknown"/>
          <w:rFonts w:ascii="Bookman Old Style" w:hAnsi="Bookman Old Style"/>
        </w:rPr>
      </w:pPr>
      <w:r w:rsidRPr="002950F7">
        <w:rPr>
          <w:rFonts w:ascii="Bookman Old Style" w:hAnsi="Bookman Old Style"/>
          <w:noProof/>
          <w:color w:val="0000FF"/>
        </w:rPr>
        <w:lastRenderedPageBreak/>
        <w:drawing>
          <wp:inline distT="0" distB="0" distL="0" distR="0">
            <wp:extent cx="4371975" cy="3343275"/>
            <wp:effectExtent l="19050" t="0" r="9525" b="0"/>
            <wp:docPr id="28" name="Picture 28" descr="https://www.guru99.com/images/1/073118_0611_Installatio6.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uru99.com/images/1/073118_0611_Installatio6.png">
                      <a:hlinkClick r:id="rId39"/>
                    </pic:cNvPr>
                    <pic:cNvPicPr>
                      <a:picLocks noChangeAspect="1" noChangeArrowheads="1"/>
                    </pic:cNvPicPr>
                  </pic:nvPicPr>
                  <pic:blipFill>
                    <a:blip r:embed="rId40"/>
                    <a:srcRect/>
                    <a:stretch>
                      <a:fillRect/>
                    </a:stretch>
                  </pic:blipFill>
                  <pic:spPr bwMode="auto">
                    <a:xfrm>
                      <a:off x="0" y="0"/>
                      <a:ext cx="4371975" cy="3343275"/>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128" w:author="Unknown"/>
          <w:rFonts w:ascii="Bookman Old Style" w:hAnsi="Bookman Old Style"/>
        </w:rPr>
      </w:pPr>
      <w:ins w:id="129" w:author="Unknown">
        <w:r w:rsidRPr="002950F7">
          <w:rPr>
            <w:rStyle w:val="Strong"/>
            <w:rFonts w:ascii="Bookman Old Style" w:hAnsi="Bookman Old Style"/>
          </w:rPr>
          <w:t xml:space="preserve">Step 2) </w:t>
        </w:r>
        <w:proofErr w:type="gramStart"/>
        <w:r w:rsidRPr="002950F7">
          <w:rPr>
            <w:rFonts w:ascii="Bookman Old Style" w:hAnsi="Bookman Old Style"/>
          </w:rPr>
          <w:t>You</w:t>
        </w:r>
        <w:proofErr w:type="gramEnd"/>
        <w:r w:rsidRPr="002950F7">
          <w:rPr>
            <w:rFonts w:ascii="Bookman Old Style" w:hAnsi="Bookman Old Style"/>
          </w:rPr>
          <w:t xml:space="preserve"> will see the Interface </w:t>
        </w:r>
      </w:ins>
    </w:p>
    <w:p w:rsidR="008C1814" w:rsidRPr="002950F7" w:rsidRDefault="008C1814" w:rsidP="008C1814">
      <w:pPr>
        <w:pStyle w:val="NormalWeb"/>
        <w:jc w:val="center"/>
        <w:rPr>
          <w:ins w:id="130" w:author="Unknown"/>
          <w:rFonts w:ascii="Bookman Old Style" w:hAnsi="Bookman Old Style"/>
        </w:rPr>
      </w:pPr>
      <w:r w:rsidRPr="002950F7">
        <w:rPr>
          <w:rFonts w:ascii="Bookman Old Style" w:hAnsi="Bookman Old Style"/>
          <w:noProof/>
          <w:color w:val="0000FF"/>
        </w:rPr>
        <w:drawing>
          <wp:inline distT="0" distB="0" distL="0" distR="0">
            <wp:extent cx="5734050" cy="2876550"/>
            <wp:effectExtent l="19050" t="0" r="0" b="0"/>
            <wp:docPr id="29" name="Picture 29" descr="https://www.guru99.com/images/2-2017/022017_1124_InstallingS12.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uru99.com/images/2-2017/022017_1124_InstallingS12.png">
                      <a:hlinkClick r:id="rId41"/>
                    </pic:cNvPr>
                    <pic:cNvPicPr>
                      <a:picLocks noChangeAspect="1" noChangeArrowheads="1"/>
                    </pic:cNvPicPr>
                  </pic:nvPicPr>
                  <pic:blipFill>
                    <a:blip r:embed="rId42"/>
                    <a:srcRect/>
                    <a:stretch>
                      <a:fillRect/>
                    </a:stretch>
                  </pic:blipFill>
                  <pic:spPr bwMode="auto">
                    <a:xfrm>
                      <a:off x="0" y="0"/>
                      <a:ext cx="5734050" cy="2876550"/>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131" w:author="Unknown"/>
          <w:rFonts w:ascii="Bookman Old Style" w:hAnsi="Bookman Old Style"/>
        </w:rPr>
      </w:pPr>
      <w:ins w:id="132" w:author="Unknown">
        <w:r w:rsidRPr="002950F7">
          <w:rPr>
            <w:rStyle w:val="Strong"/>
            <w:rFonts w:ascii="Bookman Old Style" w:hAnsi="Bookman Old Style"/>
          </w:rPr>
          <w:t xml:space="preserve">Step 3) </w:t>
        </w:r>
        <w:proofErr w:type="gramStart"/>
        <w:r w:rsidRPr="002950F7">
          <w:rPr>
            <w:rFonts w:ascii="Bookman Old Style" w:hAnsi="Bookman Old Style"/>
          </w:rPr>
          <w:t>You</w:t>
        </w:r>
        <w:proofErr w:type="gramEnd"/>
        <w:r w:rsidRPr="002950F7">
          <w:rPr>
            <w:rFonts w:ascii="Bookman Old Style" w:hAnsi="Bookman Old Style"/>
          </w:rPr>
          <w:t xml:space="preserve"> can right click on an element and chose CSS or </w:t>
        </w:r>
        <w:proofErr w:type="spellStart"/>
        <w:r w:rsidRPr="002950F7">
          <w:rPr>
            <w:rFonts w:ascii="Bookman Old Style" w:hAnsi="Bookman Old Style"/>
          </w:rPr>
          <w:t>XPath</w:t>
        </w:r>
        <w:proofErr w:type="spellEnd"/>
        <w:r w:rsidRPr="002950F7">
          <w:rPr>
            <w:rFonts w:ascii="Bookman Old Style" w:hAnsi="Bookman Old Style"/>
          </w:rPr>
          <w:t>. This is useful in object identification</w:t>
        </w:r>
        <w:r w:rsidRPr="002950F7">
          <w:rPr>
            <w:rStyle w:val="Strong"/>
            <w:rFonts w:ascii="Bookman Old Style" w:hAnsi="Bookman Old Style"/>
          </w:rPr>
          <w:t xml:space="preserve"> </w:t>
        </w:r>
      </w:ins>
    </w:p>
    <w:p w:rsidR="008C1814" w:rsidRPr="002950F7" w:rsidRDefault="008C1814" w:rsidP="008C1814">
      <w:pPr>
        <w:pStyle w:val="NormalWeb"/>
        <w:jc w:val="center"/>
        <w:rPr>
          <w:ins w:id="133" w:author="Unknown"/>
          <w:rFonts w:ascii="Bookman Old Style" w:hAnsi="Bookman Old Style"/>
        </w:rPr>
      </w:pPr>
      <w:r w:rsidRPr="002950F7">
        <w:rPr>
          <w:rFonts w:ascii="Bookman Old Style" w:hAnsi="Bookman Old Style"/>
          <w:noProof/>
          <w:color w:val="0000FF"/>
        </w:rPr>
        <w:lastRenderedPageBreak/>
        <w:drawing>
          <wp:inline distT="0" distB="0" distL="0" distR="0">
            <wp:extent cx="6429375" cy="5095875"/>
            <wp:effectExtent l="19050" t="0" r="9525" b="0"/>
            <wp:docPr id="30" name="Picture 30" descr="https://www.guru99.com/images/1/073118_0611_Installatio8.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guru99.com/images/1/073118_0611_Installatio8.png">
                      <a:hlinkClick r:id="rId43"/>
                    </pic:cNvPr>
                    <pic:cNvPicPr>
                      <a:picLocks noChangeAspect="1" noChangeArrowheads="1"/>
                    </pic:cNvPicPr>
                  </pic:nvPicPr>
                  <pic:blipFill>
                    <a:blip r:embed="rId44"/>
                    <a:srcRect/>
                    <a:stretch>
                      <a:fillRect/>
                    </a:stretch>
                  </pic:blipFill>
                  <pic:spPr bwMode="auto">
                    <a:xfrm>
                      <a:off x="0" y="0"/>
                      <a:ext cx="6429375" cy="5095875"/>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134" w:author="Unknown"/>
          <w:rFonts w:ascii="Bookman Old Style" w:hAnsi="Bookman Old Style"/>
        </w:rPr>
      </w:pPr>
      <w:ins w:id="135" w:author="Unknown">
        <w:r w:rsidRPr="002950F7">
          <w:rPr>
            <w:rFonts w:ascii="Bookman Old Style" w:hAnsi="Bookman Old Style"/>
          </w:rPr>
          <w:t>Note: Likewise, you can also use Developer Tools in Chrome to identify object properties</w:t>
        </w:r>
      </w:ins>
    </w:p>
    <w:p w:rsidR="008C1814" w:rsidRPr="002950F7" w:rsidRDefault="008C1814" w:rsidP="008C1814">
      <w:pPr>
        <w:pStyle w:val="NormalWeb"/>
        <w:jc w:val="center"/>
        <w:rPr>
          <w:ins w:id="136" w:author="Unknown"/>
          <w:rFonts w:ascii="Bookman Old Style" w:hAnsi="Bookman Old Style"/>
        </w:rPr>
      </w:pPr>
      <w:r w:rsidRPr="002950F7">
        <w:rPr>
          <w:rFonts w:ascii="Bookman Old Style" w:hAnsi="Bookman Old Style"/>
          <w:noProof/>
          <w:color w:val="0000FF"/>
        </w:rPr>
        <w:lastRenderedPageBreak/>
        <w:drawing>
          <wp:inline distT="0" distB="0" distL="0" distR="0">
            <wp:extent cx="6505575" cy="5657850"/>
            <wp:effectExtent l="19050" t="0" r="9525" b="0"/>
            <wp:docPr id="31" name="Picture 31" descr="https://www.guru99.com/images/1/073118_0611_Installatio9.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uru99.com/images/1/073118_0611_Installatio9.png">
                      <a:hlinkClick r:id="rId45"/>
                    </pic:cNvPr>
                    <pic:cNvPicPr>
                      <a:picLocks noChangeAspect="1" noChangeArrowheads="1"/>
                    </pic:cNvPicPr>
                  </pic:nvPicPr>
                  <pic:blipFill>
                    <a:blip r:embed="rId46"/>
                    <a:srcRect/>
                    <a:stretch>
                      <a:fillRect/>
                    </a:stretch>
                  </pic:blipFill>
                  <pic:spPr bwMode="auto">
                    <a:xfrm>
                      <a:off x="0" y="0"/>
                      <a:ext cx="6505575" cy="5657850"/>
                    </a:xfrm>
                    <a:prstGeom prst="rect">
                      <a:avLst/>
                    </a:prstGeom>
                    <a:noFill/>
                    <a:ln w="9525">
                      <a:noFill/>
                      <a:miter lim="800000"/>
                      <a:headEnd/>
                      <a:tailEnd/>
                    </a:ln>
                  </pic:spPr>
                </pic:pic>
              </a:graphicData>
            </a:graphic>
          </wp:inline>
        </w:drawing>
      </w:r>
    </w:p>
    <w:p w:rsidR="008C1814" w:rsidRPr="002950F7" w:rsidRDefault="008C1814" w:rsidP="008C1814">
      <w:pPr>
        <w:pStyle w:val="alert"/>
        <w:rPr>
          <w:ins w:id="137" w:author="Unknown"/>
          <w:rFonts w:ascii="Bookman Old Style" w:hAnsi="Bookman Old Style"/>
        </w:rPr>
      </w:pPr>
      <w:ins w:id="138" w:author="Unknown">
        <w:r w:rsidRPr="002950F7">
          <w:rPr>
            <w:rFonts w:ascii="Bookman Old Style" w:hAnsi="Bookman Old Style"/>
          </w:rPr>
          <w:t xml:space="preserve">Selenium IDE was deprecated, and the development had stopped. Only recently the project has been resurrected. The new Selenium lacks many features compared to the deprecated IDE. Features are being added but at a slow pace. To explore all the features of Selenium IDE, we recommend you use the old version. To use the old version of IDE </w:t>
        </w:r>
      </w:ins>
    </w:p>
    <w:p w:rsidR="008C1814" w:rsidRPr="002950F7" w:rsidRDefault="008C1814" w:rsidP="008C1814">
      <w:pPr>
        <w:pStyle w:val="NormalWeb"/>
        <w:rPr>
          <w:ins w:id="139" w:author="Unknown"/>
          <w:rFonts w:ascii="Bookman Old Style" w:hAnsi="Bookman Old Style"/>
        </w:rPr>
      </w:pPr>
      <w:ins w:id="140" w:author="Unknown">
        <w:r w:rsidRPr="002950F7">
          <w:rPr>
            <w:rFonts w:ascii="Bookman Old Style" w:hAnsi="Bookman Old Style"/>
          </w:rPr>
          <w:t xml:space="preserve">Step 1) Use Firefox 54 Portable Version check </w:t>
        </w:r>
        <w:r w:rsidR="002C377E" w:rsidRPr="002950F7">
          <w:rPr>
            <w:rFonts w:ascii="Bookman Old Style" w:hAnsi="Bookman Old Style"/>
          </w:rPr>
          <w:fldChar w:fldCharType="begin"/>
        </w:r>
        <w:r w:rsidRPr="002950F7">
          <w:rPr>
            <w:rFonts w:ascii="Bookman Old Style" w:hAnsi="Bookman Old Style"/>
          </w:rPr>
          <w:instrText xml:space="preserve"> HYPERLINK "https://sourceforge.net/projects/portableapps/files/Mozilla%20Firefox%2C%20Portable%20Ed./Mozilla%20Firefox%2C%20Portable%20Edition%2054.0/" </w:instrText>
        </w:r>
        <w:r w:rsidR="002C377E" w:rsidRPr="002950F7">
          <w:rPr>
            <w:rFonts w:ascii="Bookman Old Style" w:hAnsi="Bookman Old Style"/>
          </w:rPr>
          <w:fldChar w:fldCharType="separate"/>
        </w:r>
        <w:r w:rsidRPr="002950F7">
          <w:rPr>
            <w:rStyle w:val="Hyperlink"/>
            <w:rFonts w:ascii="Bookman Old Style" w:hAnsi="Bookman Old Style"/>
          </w:rPr>
          <w:t>here</w:t>
        </w:r>
        <w:r w:rsidR="002C377E" w:rsidRPr="002950F7">
          <w:rPr>
            <w:rFonts w:ascii="Bookman Old Style" w:hAnsi="Bookman Old Style"/>
          </w:rPr>
          <w:fldChar w:fldCharType="end"/>
        </w:r>
        <w:r w:rsidRPr="002950F7">
          <w:rPr>
            <w:rFonts w:ascii="Bookman Old Style" w:hAnsi="Bookman Old Style"/>
          </w:rPr>
          <w:t xml:space="preserve"> </w:t>
        </w:r>
      </w:ins>
    </w:p>
    <w:p w:rsidR="008C1814" w:rsidRPr="002950F7" w:rsidRDefault="008C1814" w:rsidP="008C1814">
      <w:pPr>
        <w:pStyle w:val="NormalWeb"/>
        <w:rPr>
          <w:ins w:id="141" w:author="Unknown"/>
          <w:rFonts w:ascii="Bookman Old Style" w:hAnsi="Bookman Old Style"/>
        </w:rPr>
      </w:pPr>
      <w:ins w:id="142" w:author="Unknown">
        <w:r w:rsidRPr="002950F7">
          <w:rPr>
            <w:rFonts w:ascii="Bookman Old Style" w:hAnsi="Bookman Old Style"/>
          </w:rPr>
          <w:t xml:space="preserve">Step 2) Visit Selenium IDE version </w:t>
        </w:r>
        <w:r w:rsidR="002C377E" w:rsidRPr="002950F7">
          <w:rPr>
            <w:rFonts w:ascii="Bookman Old Style" w:hAnsi="Bookman Old Style"/>
          </w:rPr>
          <w:fldChar w:fldCharType="begin"/>
        </w:r>
        <w:r w:rsidRPr="002950F7">
          <w:rPr>
            <w:rFonts w:ascii="Bookman Old Style" w:hAnsi="Bookman Old Style"/>
          </w:rPr>
          <w:instrText xml:space="preserve"> HYPERLINK "https://addons.mozilla.org/en-US/firefox/addon/selenium-ide/versions/" </w:instrText>
        </w:r>
        <w:r w:rsidR="002C377E" w:rsidRPr="002950F7">
          <w:rPr>
            <w:rFonts w:ascii="Bookman Old Style" w:hAnsi="Bookman Old Style"/>
          </w:rPr>
          <w:fldChar w:fldCharType="separate"/>
        </w:r>
        <w:r w:rsidRPr="002950F7">
          <w:rPr>
            <w:rStyle w:val="Hyperlink"/>
            <w:rFonts w:ascii="Bookman Old Style" w:hAnsi="Bookman Old Style"/>
          </w:rPr>
          <w:t>https://addons.mozilla.org/en-US/firefox/addon/selenium-ide/versions/</w:t>
        </w:r>
        <w:r w:rsidR="002C377E" w:rsidRPr="002950F7">
          <w:rPr>
            <w:rFonts w:ascii="Bookman Old Style" w:hAnsi="Bookman Old Style"/>
          </w:rPr>
          <w:fldChar w:fldCharType="end"/>
        </w:r>
        <w:r w:rsidRPr="002950F7">
          <w:rPr>
            <w:rFonts w:ascii="Bookman Old Style" w:hAnsi="Bookman Old Style"/>
          </w:rPr>
          <w:t xml:space="preserve"> and install </w:t>
        </w:r>
      </w:ins>
    </w:p>
    <w:p w:rsidR="008C1814" w:rsidRPr="002950F7" w:rsidRDefault="008C1814" w:rsidP="008C1814">
      <w:pPr>
        <w:pStyle w:val="NormalWeb"/>
        <w:jc w:val="center"/>
        <w:rPr>
          <w:ins w:id="143" w:author="Unknown"/>
          <w:rFonts w:ascii="Bookman Old Style" w:hAnsi="Bookman Old Style"/>
        </w:rPr>
      </w:pPr>
      <w:r w:rsidRPr="002950F7">
        <w:rPr>
          <w:rFonts w:ascii="Bookman Old Style" w:hAnsi="Bookman Old Style"/>
          <w:noProof/>
          <w:color w:val="0000FF"/>
        </w:rPr>
        <w:lastRenderedPageBreak/>
        <w:drawing>
          <wp:inline distT="0" distB="0" distL="0" distR="0">
            <wp:extent cx="7515225" cy="1924050"/>
            <wp:effectExtent l="19050" t="0" r="9525" b="0"/>
            <wp:docPr id="32" name="Picture 32" descr="https://www.guru99.com/images/1/073118_0611_Installatio10.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uru99.com/images/1/073118_0611_Installatio10.png">
                      <a:hlinkClick r:id="rId47"/>
                    </pic:cNvPr>
                    <pic:cNvPicPr>
                      <a:picLocks noChangeAspect="1" noChangeArrowheads="1"/>
                    </pic:cNvPicPr>
                  </pic:nvPicPr>
                  <pic:blipFill>
                    <a:blip r:embed="rId48"/>
                    <a:srcRect/>
                    <a:stretch>
                      <a:fillRect/>
                    </a:stretch>
                  </pic:blipFill>
                  <pic:spPr bwMode="auto">
                    <a:xfrm>
                      <a:off x="0" y="0"/>
                      <a:ext cx="7515225" cy="1924050"/>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144" w:author="Unknown"/>
          <w:rFonts w:ascii="Bookman Old Style" w:hAnsi="Bookman Old Style"/>
        </w:rPr>
      </w:pPr>
      <w:ins w:id="145" w:author="Unknown">
        <w:r w:rsidRPr="002950F7">
          <w:rPr>
            <w:rFonts w:ascii="Bookman Old Style" w:hAnsi="Bookman Old Style"/>
          </w:rPr>
          <w:t xml:space="preserve">The following features may not be available in latest IDE version. We will keep updating the tutorials as the new version is updated. </w:t>
        </w:r>
      </w:ins>
    </w:p>
    <w:p w:rsidR="008C1814" w:rsidRPr="002950F7" w:rsidRDefault="008C1814" w:rsidP="008C1814">
      <w:pPr>
        <w:pStyle w:val="NormalWeb"/>
        <w:rPr>
          <w:ins w:id="146" w:author="Unknown"/>
          <w:rFonts w:ascii="Bookman Old Style" w:hAnsi="Bookman Old Style"/>
        </w:rPr>
      </w:pPr>
      <w:proofErr w:type="spellStart"/>
      <w:ins w:id="147" w:author="Unknown">
        <w:r w:rsidRPr="002950F7">
          <w:rPr>
            <w:rStyle w:val="Strong"/>
            <w:rFonts w:ascii="Bookman Old Style" w:hAnsi="Bookman Old Style"/>
          </w:rPr>
          <w:t>Plugins</w:t>
        </w:r>
        <w:proofErr w:type="spellEnd"/>
        <w:r w:rsidRPr="002950F7">
          <w:rPr>
            <w:rFonts w:ascii="Bookman Old Style" w:hAnsi="Bookman Old Style"/>
          </w:rPr>
          <w:t xml:space="preserve"> </w:t>
        </w:r>
      </w:ins>
    </w:p>
    <w:p w:rsidR="008C1814" w:rsidRPr="002950F7" w:rsidRDefault="008C1814" w:rsidP="008C1814">
      <w:pPr>
        <w:pStyle w:val="NormalWeb"/>
        <w:rPr>
          <w:ins w:id="148" w:author="Unknown"/>
          <w:rFonts w:ascii="Bookman Old Style" w:hAnsi="Bookman Old Style"/>
        </w:rPr>
      </w:pPr>
      <w:ins w:id="149" w:author="Unknown">
        <w:r w:rsidRPr="002950F7">
          <w:rPr>
            <w:rStyle w:val="Strong"/>
            <w:rFonts w:ascii="Bookman Old Style" w:hAnsi="Bookman Old Style"/>
          </w:rPr>
          <w:t xml:space="preserve">Selenium IDE can support additional Firefox add-ons or </w:t>
        </w:r>
        <w:proofErr w:type="spellStart"/>
        <w:r w:rsidRPr="002950F7">
          <w:rPr>
            <w:rStyle w:val="Strong"/>
            <w:rFonts w:ascii="Bookman Old Style" w:hAnsi="Bookman Old Style"/>
          </w:rPr>
          <w:t>plugins</w:t>
        </w:r>
        <w:proofErr w:type="spellEnd"/>
        <w:r w:rsidRPr="002950F7">
          <w:rPr>
            <w:rStyle w:val="Strong"/>
            <w:rFonts w:ascii="Bookman Old Style" w:hAnsi="Bookman Old Style"/>
          </w:rPr>
          <w:t xml:space="preserve"> created by other users</w:t>
        </w:r>
        <w:r w:rsidRPr="002950F7">
          <w:rPr>
            <w:rFonts w:ascii="Bookman Old Style" w:hAnsi="Bookman Old Style"/>
          </w:rPr>
          <w:t xml:space="preserve">. You can visit </w:t>
        </w:r>
        <w:r w:rsidR="002C377E" w:rsidRPr="002950F7">
          <w:rPr>
            <w:rFonts w:ascii="Bookman Old Style" w:hAnsi="Bookman Old Style"/>
          </w:rPr>
          <w:fldChar w:fldCharType="begin"/>
        </w:r>
        <w:r w:rsidRPr="002950F7">
          <w:rPr>
            <w:rFonts w:ascii="Bookman Old Style" w:hAnsi="Bookman Old Style"/>
          </w:rPr>
          <w:instrText xml:space="preserve"> HYPERLINK "https://addons.mozilla.org/en-US/firefox/addon/selenium-expert-selenium-ide/" </w:instrText>
        </w:r>
        <w:r w:rsidR="002C377E" w:rsidRPr="002950F7">
          <w:rPr>
            <w:rFonts w:ascii="Bookman Old Style" w:hAnsi="Bookman Old Style"/>
          </w:rPr>
          <w:fldChar w:fldCharType="separate"/>
        </w:r>
        <w:r w:rsidRPr="002950F7">
          <w:rPr>
            <w:rStyle w:val="Hyperlink"/>
            <w:rFonts w:ascii="Bookman Old Style" w:hAnsi="Bookman Old Style"/>
          </w:rPr>
          <w:t>here</w:t>
        </w:r>
        <w:r w:rsidR="002C377E" w:rsidRPr="002950F7">
          <w:rPr>
            <w:rFonts w:ascii="Bookman Old Style" w:hAnsi="Bookman Old Style"/>
          </w:rPr>
          <w:fldChar w:fldCharType="end"/>
        </w:r>
        <w:r w:rsidRPr="002950F7">
          <w:rPr>
            <w:rFonts w:ascii="Bookman Old Style" w:hAnsi="Bookman Old Style"/>
          </w:rPr>
          <w:t xml:space="preserve"> for a list of Selenium add-ons available to date. Install them just as you do with other Firefox add-ons. </w:t>
        </w:r>
      </w:ins>
    </w:p>
    <w:p w:rsidR="008C1814" w:rsidRPr="002950F7" w:rsidRDefault="008C1814" w:rsidP="008C1814">
      <w:pPr>
        <w:pStyle w:val="NormalWeb"/>
        <w:rPr>
          <w:ins w:id="150" w:author="Unknown"/>
          <w:rFonts w:ascii="Bookman Old Style" w:hAnsi="Bookman Old Style"/>
        </w:rPr>
      </w:pPr>
      <w:ins w:id="151" w:author="Unknown">
        <w:r w:rsidRPr="002950F7">
          <w:rPr>
            <w:rFonts w:ascii="Bookman Old Style" w:hAnsi="Bookman Old Style"/>
          </w:rPr>
          <w:t xml:space="preserve">By default, Selenium IDE comes bundled with 4 </w:t>
        </w:r>
        <w:proofErr w:type="spellStart"/>
        <w:r w:rsidRPr="002950F7">
          <w:rPr>
            <w:rFonts w:ascii="Bookman Old Style" w:hAnsi="Bookman Old Style"/>
          </w:rPr>
          <w:t>plugins</w:t>
        </w:r>
        <w:proofErr w:type="spellEnd"/>
        <w:r w:rsidRPr="002950F7">
          <w:rPr>
            <w:rFonts w:ascii="Bookman Old Style" w:hAnsi="Bookman Old Style"/>
          </w:rPr>
          <w:t xml:space="preserve">: </w:t>
        </w:r>
      </w:ins>
    </w:p>
    <w:p w:rsidR="008C1814" w:rsidRPr="002950F7" w:rsidRDefault="008C1814" w:rsidP="008C1814">
      <w:pPr>
        <w:pStyle w:val="NormalWeb"/>
        <w:rPr>
          <w:ins w:id="152" w:author="Unknown"/>
          <w:rFonts w:ascii="Bookman Old Style" w:hAnsi="Bookman Old Style"/>
        </w:rPr>
      </w:pPr>
      <w:ins w:id="153" w:author="Unknown">
        <w:r w:rsidRPr="002950F7">
          <w:rPr>
            <w:rFonts w:ascii="Bookman Old Style" w:hAnsi="Bookman Old Style"/>
          </w:rPr>
          <w:t>1. Selenium IDE:</w:t>
        </w:r>
        <w:r w:rsidR="002C377E" w:rsidRPr="002950F7">
          <w:rPr>
            <w:rFonts w:ascii="Bookman Old Style" w:hAnsi="Bookman Old Style"/>
          </w:rPr>
          <w:fldChar w:fldCharType="begin"/>
        </w:r>
        <w:r w:rsidRPr="002950F7">
          <w:rPr>
            <w:rFonts w:ascii="Bookman Old Style" w:hAnsi="Bookman Old Style"/>
          </w:rPr>
          <w:instrText xml:space="preserve"> HYPERLINK "https://www.guru99.com/c-sharp-tutorial.html" </w:instrText>
        </w:r>
        <w:r w:rsidR="002C377E" w:rsidRPr="002950F7">
          <w:rPr>
            <w:rFonts w:ascii="Bookman Old Style" w:hAnsi="Bookman Old Style"/>
          </w:rPr>
          <w:fldChar w:fldCharType="separate"/>
        </w:r>
        <w:r w:rsidRPr="002950F7">
          <w:rPr>
            <w:rStyle w:val="Hyperlink"/>
            <w:rFonts w:ascii="Bookman Old Style" w:hAnsi="Bookman Old Style"/>
          </w:rPr>
          <w:t xml:space="preserve"> C# </w:t>
        </w:r>
        <w:r w:rsidR="002C377E" w:rsidRPr="002950F7">
          <w:rPr>
            <w:rFonts w:ascii="Bookman Old Style" w:hAnsi="Bookman Old Style"/>
          </w:rPr>
          <w:fldChar w:fldCharType="end"/>
        </w:r>
        <w:r w:rsidRPr="002950F7">
          <w:rPr>
            <w:rFonts w:ascii="Bookman Old Style" w:hAnsi="Bookman Old Style"/>
          </w:rPr>
          <w:t xml:space="preserve">Formatters </w:t>
        </w:r>
      </w:ins>
    </w:p>
    <w:p w:rsidR="008C1814" w:rsidRPr="002950F7" w:rsidRDefault="008C1814" w:rsidP="008C1814">
      <w:pPr>
        <w:pStyle w:val="NormalWeb"/>
        <w:rPr>
          <w:ins w:id="154" w:author="Unknown"/>
          <w:rFonts w:ascii="Bookman Old Style" w:hAnsi="Bookman Old Style"/>
        </w:rPr>
      </w:pPr>
      <w:ins w:id="155" w:author="Unknown">
        <w:r w:rsidRPr="002950F7">
          <w:rPr>
            <w:rFonts w:ascii="Bookman Old Style" w:hAnsi="Bookman Old Style"/>
          </w:rPr>
          <w:t>2. Selenium IDE:</w:t>
        </w:r>
        <w:r w:rsidR="002C377E" w:rsidRPr="002950F7">
          <w:rPr>
            <w:rFonts w:ascii="Bookman Old Style" w:hAnsi="Bookman Old Style"/>
          </w:rPr>
          <w:fldChar w:fldCharType="begin"/>
        </w:r>
        <w:r w:rsidRPr="002950F7">
          <w:rPr>
            <w:rFonts w:ascii="Bookman Old Style" w:hAnsi="Bookman Old Style"/>
          </w:rPr>
          <w:instrText xml:space="preserve"> HYPERLINK "https://www.guru99.com/java-tutorial.html" </w:instrText>
        </w:r>
        <w:r w:rsidR="002C377E" w:rsidRPr="002950F7">
          <w:rPr>
            <w:rFonts w:ascii="Bookman Old Style" w:hAnsi="Bookman Old Style"/>
          </w:rPr>
          <w:fldChar w:fldCharType="separate"/>
        </w:r>
        <w:r w:rsidRPr="002950F7">
          <w:rPr>
            <w:rStyle w:val="Hyperlink"/>
            <w:rFonts w:ascii="Bookman Old Style" w:hAnsi="Bookman Old Style"/>
          </w:rPr>
          <w:t xml:space="preserve"> Java </w:t>
        </w:r>
        <w:r w:rsidR="002C377E" w:rsidRPr="002950F7">
          <w:rPr>
            <w:rFonts w:ascii="Bookman Old Style" w:hAnsi="Bookman Old Style"/>
          </w:rPr>
          <w:fldChar w:fldCharType="end"/>
        </w:r>
        <w:r w:rsidRPr="002950F7">
          <w:rPr>
            <w:rFonts w:ascii="Bookman Old Style" w:hAnsi="Bookman Old Style"/>
          </w:rPr>
          <w:t xml:space="preserve">Formatters </w:t>
        </w:r>
      </w:ins>
    </w:p>
    <w:p w:rsidR="008C1814" w:rsidRPr="002950F7" w:rsidRDefault="008C1814" w:rsidP="008C1814">
      <w:pPr>
        <w:pStyle w:val="NormalWeb"/>
        <w:rPr>
          <w:ins w:id="156" w:author="Unknown"/>
          <w:rFonts w:ascii="Bookman Old Style" w:hAnsi="Bookman Old Style"/>
        </w:rPr>
      </w:pPr>
      <w:ins w:id="157" w:author="Unknown">
        <w:r w:rsidRPr="002950F7">
          <w:rPr>
            <w:rFonts w:ascii="Bookman Old Style" w:hAnsi="Bookman Old Style"/>
          </w:rPr>
          <w:t>3. Selenium IDE:</w:t>
        </w:r>
        <w:r w:rsidR="002C377E" w:rsidRPr="002950F7">
          <w:rPr>
            <w:rFonts w:ascii="Bookman Old Style" w:hAnsi="Bookman Old Style"/>
          </w:rPr>
          <w:fldChar w:fldCharType="begin"/>
        </w:r>
        <w:r w:rsidRPr="002950F7">
          <w:rPr>
            <w:rFonts w:ascii="Bookman Old Style" w:hAnsi="Bookman Old Style"/>
          </w:rPr>
          <w:instrText xml:space="preserve"> HYPERLINK "https://www.guru99.com/python-tutorials.html" </w:instrText>
        </w:r>
        <w:r w:rsidR="002C377E" w:rsidRPr="002950F7">
          <w:rPr>
            <w:rFonts w:ascii="Bookman Old Style" w:hAnsi="Bookman Old Style"/>
          </w:rPr>
          <w:fldChar w:fldCharType="separate"/>
        </w:r>
        <w:r w:rsidRPr="002950F7">
          <w:rPr>
            <w:rStyle w:val="Hyperlink"/>
            <w:rFonts w:ascii="Bookman Old Style" w:hAnsi="Bookman Old Style"/>
          </w:rPr>
          <w:t xml:space="preserve"> Python </w:t>
        </w:r>
        <w:r w:rsidR="002C377E" w:rsidRPr="002950F7">
          <w:rPr>
            <w:rFonts w:ascii="Bookman Old Style" w:hAnsi="Bookman Old Style"/>
          </w:rPr>
          <w:fldChar w:fldCharType="end"/>
        </w:r>
        <w:r w:rsidRPr="002950F7">
          <w:rPr>
            <w:rFonts w:ascii="Bookman Old Style" w:hAnsi="Bookman Old Style"/>
          </w:rPr>
          <w:t xml:space="preserve">Formatters </w:t>
        </w:r>
      </w:ins>
    </w:p>
    <w:p w:rsidR="008C1814" w:rsidRPr="002950F7" w:rsidRDefault="008C1814" w:rsidP="008C1814">
      <w:pPr>
        <w:pStyle w:val="NormalWeb"/>
        <w:rPr>
          <w:ins w:id="158" w:author="Unknown"/>
          <w:rFonts w:ascii="Bookman Old Style" w:hAnsi="Bookman Old Style"/>
        </w:rPr>
      </w:pPr>
      <w:ins w:id="159" w:author="Unknown">
        <w:r w:rsidRPr="002950F7">
          <w:rPr>
            <w:rFonts w:ascii="Bookman Old Style" w:hAnsi="Bookman Old Style"/>
          </w:rPr>
          <w:t xml:space="preserve">4. Selenium IDE: Ruby Formatters </w:t>
        </w:r>
      </w:ins>
    </w:p>
    <w:p w:rsidR="008C1814" w:rsidRPr="002950F7" w:rsidRDefault="008C1814" w:rsidP="008C1814">
      <w:pPr>
        <w:pStyle w:val="NormalWeb"/>
        <w:rPr>
          <w:ins w:id="160" w:author="Unknown"/>
          <w:rFonts w:ascii="Bookman Old Style" w:hAnsi="Bookman Old Style"/>
        </w:rPr>
      </w:pPr>
      <w:ins w:id="161" w:author="Unknown">
        <w:r w:rsidRPr="002950F7">
          <w:rPr>
            <w:rFonts w:ascii="Bookman Old Style" w:hAnsi="Bookman Old Style"/>
          </w:rPr>
          <w:t xml:space="preserve">These four </w:t>
        </w:r>
        <w:proofErr w:type="spellStart"/>
        <w:r w:rsidRPr="002950F7">
          <w:rPr>
            <w:rFonts w:ascii="Bookman Old Style" w:hAnsi="Bookman Old Style"/>
          </w:rPr>
          <w:t>plugins</w:t>
        </w:r>
        <w:proofErr w:type="spellEnd"/>
        <w:r w:rsidRPr="002950F7">
          <w:rPr>
            <w:rFonts w:ascii="Bookman Old Style" w:hAnsi="Bookman Old Style"/>
          </w:rPr>
          <w:t xml:space="preserve"> are required by Selenium IDE to convert </w:t>
        </w:r>
        <w:proofErr w:type="spellStart"/>
        <w:r w:rsidRPr="002950F7">
          <w:rPr>
            <w:rFonts w:ascii="Bookman Old Style" w:hAnsi="Bookman Old Style"/>
          </w:rPr>
          <w:t>Selenese</w:t>
        </w:r>
        <w:proofErr w:type="spellEnd"/>
        <w:r w:rsidRPr="002950F7">
          <w:rPr>
            <w:rFonts w:ascii="Bookman Old Style" w:hAnsi="Bookman Old Style"/>
          </w:rPr>
          <w:t xml:space="preserve"> into different formats. </w:t>
        </w:r>
      </w:ins>
    </w:p>
    <w:p w:rsidR="008C1814" w:rsidRPr="002950F7" w:rsidRDefault="008C1814" w:rsidP="008C1814">
      <w:pPr>
        <w:pStyle w:val="NormalWeb"/>
        <w:rPr>
          <w:ins w:id="162" w:author="Unknown"/>
          <w:rFonts w:ascii="Bookman Old Style" w:hAnsi="Bookman Old Style"/>
        </w:rPr>
      </w:pPr>
      <w:ins w:id="163" w:author="Unknown">
        <w:r w:rsidRPr="002950F7">
          <w:rPr>
            <w:rStyle w:val="Strong"/>
            <w:rFonts w:ascii="Bookman Old Style" w:hAnsi="Bookman Old Style"/>
          </w:rPr>
          <w:t xml:space="preserve">The </w:t>
        </w:r>
        <w:proofErr w:type="spellStart"/>
        <w:r w:rsidRPr="002950F7">
          <w:rPr>
            <w:rStyle w:val="Strong"/>
            <w:rFonts w:ascii="Bookman Old Style" w:hAnsi="Bookman Old Style"/>
          </w:rPr>
          <w:t>Plugins</w:t>
        </w:r>
        <w:proofErr w:type="spellEnd"/>
        <w:r w:rsidRPr="002950F7">
          <w:rPr>
            <w:rStyle w:val="Strong"/>
            <w:rFonts w:ascii="Bookman Old Style" w:hAnsi="Bookman Old Style"/>
          </w:rPr>
          <w:t xml:space="preserve"> tab shows a list of all your installed add-ons, together with the version number and name of the creator of each.</w:t>
        </w:r>
        <w:r w:rsidRPr="002950F7">
          <w:rPr>
            <w:rFonts w:ascii="Bookman Old Style" w:hAnsi="Bookman Old Style"/>
          </w:rPr>
          <w:t xml:space="preserve"> </w:t>
        </w:r>
      </w:ins>
    </w:p>
    <w:p w:rsidR="008C1814" w:rsidRPr="002950F7" w:rsidRDefault="008C1814" w:rsidP="008C1814">
      <w:pPr>
        <w:pStyle w:val="NormalWeb"/>
        <w:jc w:val="center"/>
        <w:rPr>
          <w:ins w:id="164" w:author="Unknown"/>
          <w:rFonts w:ascii="Bookman Old Style" w:hAnsi="Bookman Old Style"/>
        </w:rPr>
      </w:pPr>
      <w:r w:rsidRPr="002950F7">
        <w:rPr>
          <w:rFonts w:ascii="Bookman Old Style" w:hAnsi="Bookman Old Style"/>
          <w:noProof/>
          <w:color w:val="0000FF"/>
        </w:rPr>
        <w:lastRenderedPageBreak/>
        <w:drawing>
          <wp:inline distT="0" distB="0" distL="0" distR="0">
            <wp:extent cx="4819650" cy="5648325"/>
            <wp:effectExtent l="19050" t="0" r="0" b="0"/>
            <wp:docPr id="33" name="Picture 33" descr="https://www.guru99.com/images/2-2017/022017_1124_InstallingS13.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guru99.com/images/2-2017/022017_1124_InstallingS13.png">
                      <a:hlinkClick r:id="rId49"/>
                    </pic:cNvPr>
                    <pic:cNvPicPr>
                      <a:picLocks noChangeAspect="1" noChangeArrowheads="1"/>
                    </pic:cNvPicPr>
                  </pic:nvPicPr>
                  <pic:blipFill>
                    <a:blip r:embed="rId50"/>
                    <a:srcRect/>
                    <a:stretch>
                      <a:fillRect/>
                    </a:stretch>
                  </pic:blipFill>
                  <pic:spPr bwMode="auto">
                    <a:xfrm>
                      <a:off x="0" y="0"/>
                      <a:ext cx="4819650" cy="5648325"/>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165" w:author="Unknown"/>
          <w:rFonts w:ascii="Bookman Old Style" w:hAnsi="Bookman Old Style"/>
        </w:rPr>
      </w:pPr>
      <w:ins w:id="166" w:author="Unknown">
        <w:r w:rsidRPr="002950F7">
          <w:rPr>
            <w:rStyle w:val="Strong"/>
            <w:rFonts w:ascii="Bookman Old Style" w:hAnsi="Bookman Old Style"/>
          </w:rPr>
          <w:t>User Extensions</w:t>
        </w:r>
        <w:r w:rsidRPr="002950F7">
          <w:rPr>
            <w:rFonts w:ascii="Bookman Old Style" w:hAnsi="Bookman Old Style"/>
          </w:rPr>
          <w:t xml:space="preserve"> </w:t>
        </w:r>
      </w:ins>
    </w:p>
    <w:p w:rsidR="008C1814" w:rsidRPr="002950F7" w:rsidRDefault="008C1814" w:rsidP="008C1814">
      <w:pPr>
        <w:pStyle w:val="NormalWeb"/>
        <w:rPr>
          <w:ins w:id="167" w:author="Unknown"/>
          <w:rFonts w:ascii="Bookman Old Style" w:hAnsi="Bookman Old Style"/>
        </w:rPr>
      </w:pPr>
      <w:ins w:id="168" w:author="Unknown">
        <w:r w:rsidRPr="002950F7">
          <w:rPr>
            <w:rFonts w:ascii="Bookman Old Style" w:hAnsi="Bookman Old Style"/>
          </w:rPr>
          <w:t xml:space="preserve">Selenium IDE can support user extensions to provide advanced capabilities. User extensions are in the form of JavaScript files. You install them by specifying their absolute path in either of these two fields in the Options dialog box. </w:t>
        </w:r>
      </w:ins>
    </w:p>
    <w:p w:rsidR="008C1814" w:rsidRPr="002950F7" w:rsidRDefault="008C1814" w:rsidP="008C1814">
      <w:pPr>
        <w:numPr>
          <w:ilvl w:val="0"/>
          <w:numId w:val="12"/>
        </w:numPr>
        <w:spacing w:before="100" w:beforeAutospacing="1" w:after="100" w:afterAutospacing="1" w:line="240" w:lineRule="auto"/>
        <w:rPr>
          <w:ins w:id="169" w:author="Unknown"/>
          <w:rFonts w:ascii="Bookman Old Style" w:hAnsi="Bookman Old Style"/>
        </w:rPr>
      </w:pPr>
      <w:ins w:id="170" w:author="Unknown">
        <w:r w:rsidRPr="002950F7">
          <w:rPr>
            <w:rFonts w:ascii="Bookman Old Style" w:hAnsi="Bookman Old Style"/>
          </w:rPr>
          <w:t>Selenium Core extensions (user-extensions.js)</w:t>
        </w:r>
      </w:ins>
    </w:p>
    <w:p w:rsidR="008C1814" w:rsidRPr="002950F7" w:rsidRDefault="008C1814" w:rsidP="008C1814">
      <w:pPr>
        <w:numPr>
          <w:ilvl w:val="0"/>
          <w:numId w:val="12"/>
        </w:numPr>
        <w:spacing w:before="100" w:beforeAutospacing="1" w:after="100" w:afterAutospacing="1" w:line="240" w:lineRule="auto"/>
        <w:rPr>
          <w:ins w:id="171" w:author="Unknown"/>
          <w:rFonts w:ascii="Bookman Old Style" w:hAnsi="Bookman Old Style"/>
        </w:rPr>
      </w:pPr>
      <w:ins w:id="172" w:author="Unknown">
        <w:r w:rsidRPr="002950F7">
          <w:rPr>
            <w:rFonts w:ascii="Bookman Old Style" w:hAnsi="Bookman Old Style"/>
          </w:rPr>
          <w:t>Selenium IDE extensions</w:t>
        </w:r>
      </w:ins>
    </w:p>
    <w:p w:rsidR="008C1814" w:rsidRPr="002950F7" w:rsidRDefault="008C1814" w:rsidP="008C1814">
      <w:pPr>
        <w:pStyle w:val="NormalWeb"/>
        <w:jc w:val="center"/>
        <w:rPr>
          <w:ins w:id="173" w:author="Unknown"/>
          <w:rFonts w:ascii="Bookman Old Style" w:hAnsi="Bookman Old Style"/>
        </w:rPr>
      </w:pPr>
      <w:r w:rsidRPr="002950F7">
        <w:rPr>
          <w:rFonts w:ascii="Bookman Old Style" w:hAnsi="Bookman Old Style"/>
          <w:noProof/>
          <w:color w:val="0000FF"/>
        </w:rPr>
        <w:lastRenderedPageBreak/>
        <w:drawing>
          <wp:inline distT="0" distB="0" distL="0" distR="0">
            <wp:extent cx="4953000" cy="5715000"/>
            <wp:effectExtent l="19050" t="0" r="0" b="0"/>
            <wp:docPr id="34" name="Picture 34" descr="https://www.guru99.com/images/user_extensions.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uru99.com/images/user_extensions.png">
                      <a:hlinkClick r:id="rId51"/>
                    </pic:cNvPr>
                    <pic:cNvPicPr>
                      <a:picLocks noChangeAspect="1" noChangeArrowheads="1"/>
                    </pic:cNvPicPr>
                  </pic:nvPicPr>
                  <pic:blipFill>
                    <a:blip r:embed="rId52"/>
                    <a:srcRect/>
                    <a:stretch>
                      <a:fillRect/>
                    </a:stretch>
                  </pic:blipFill>
                  <pic:spPr bwMode="auto">
                    <a:xfrm>
                      <a:off x="0" y="0"/>
                      <a:ext cx="4953000" cy="5715000"/>
                    </a:xfrm>
                    <a:prstGeom prst="rect">
                      <a:avLst/>
                    </a:prstGeom>
                    <a:noFill/>
                    <a:ln w="9525">
                      <a:noFill/>
                      <a:miter lim="800000"/>
                      <a:headEnd/>
                      <a:tailEnd/>
                    </a:ln>
                  </pic:spPr>
                </pic:pic>
              </a:graphicData>
            </a:graphic>
          </wp:inline>
        </w:drawing>
      </w:r>
    </w:p>
    <w:p w:rsidR="008C1814" w:rsidRPr="002950F7" w:rsidRDefault="008C1814">
      <w:pPr>
        <w:rPr>
          <w:rFonts w:ascii="Bookman Old Style" w:hAnsi="Bookman Old Style"/>
        </w:rPr>
      </w:pPr>
    </w:p>
    <w:p w:rsidR="008C1814" w:rsidRPr="002950F7" w:rsidRDefault="008C1814">
      <w:pPr>
        <w:rPr>
          <w:rFonts w:ascii="Bookman Old Style" w:hAnsi="Bookman Old Style"/>
        </w:rPr>
      </w:pPr>
    </w:p>
    <w:p w:rsidR="008C1814" w:rsidRPr="002950F7" w:rsidRDefault="008C1814">
      <w:pPr>
        <w:rPr>
          <w:rFonts w:ascii="Bookman Old Style" w:hAnsi="Bookman Old Style"/>
        </w:rPr>
      </w:pPr>
    </w:p>
    <w:p w:rsidR="008C1814" w:rsidRPr="002950F7" w:rsidRDefault="008C1814">
      <w:pPr>
        <w:rPr>
          <w:rFonts w:ascii="Bookman Old Style" w:hAnsi="Bookman Old Style"/>
        </w:rPr>
      </w:pPr>
    </w:p>
    <w:p w:rsidR="008C1814" w:rsidRPr="002950F7" w:rsidRDefault="008C1814" w:rsidP="008C1814">
      <w:pPr>
        <w:pStyle w:val="Heading1"/>
        <w:rPr>
          <w:rFonts w:ascii="Bookman Old Style" w:hAnsi="Bookman Old Style"/>
        </w:rPr>
      </w:pPr>
      <w:r w:rsidRPr="002950F7">
        <w:rPr>
          <w:rFonts w:ascii="Bookman Old Style" w:hAnsi="Bookman Old Style"/>
        </w:rPr>
        <w:t xml:space="preserve">Introduction to Selenium IDE </w:t>
      </w:r>
    </w:p>
    <w:p w:rsidR="008C1814" w:rsidRPr="002950F7" w:rsidRDefault="008C1814" w:rsidP="008C1814">
      <w:pPr>
        <w:pStyle w:val="NormalWeb"/>
        <w:rPr>
          <w:ins w:id="174" w:author="Unknown"/>
          <w:rFonts w:ascii="Bookman Old Style" w:hAnsi="Bookman Old Style"/>
        </w:rPr>
      </w:pPr>
      <w:ins w:id="175" w:author="Unknown">
        <w:r w:rsidRPr="002950F7">
          <w:rPr>
            <w:rStyle w:val="Strong"/>
            <w:rFonts w:ascii="Bookman Old Style" w:hAnsi="Bookman Old Style"/>
          </w:rPr>
          <w:t>Selenium IDE (Integrated Development Environment)</w:t>
        </w:r>
        <w:r w:rsidRPr="002950F7">
          <w:rPr>
            <w:rFonts w:ascii="Bookman Old Style" w:hAnsi="Bookman Old Style"/>
          </w:rPr>
          <w:t xml:space="preserve"> is the simplest tool in the Selenium Suite. It is a Firefox add-on that creates tests very quickly through its record-and-playback functionality. This feature is similar to that of QTP. It is effortless to install and easy to learn. </w:t>
        </w:r>
      </w:ins>
    </w:p>
    <w:p w:rsidR="008C1814" w:rsidRPr="002950F7" w:rsidRDefault="008C1814" w:rsidP="008C1814">
      <w:pPr>
        <w:pStyle w:val="NormalWeb"/>
        <w:rPr>
          <w:ins w:id="176" w:author="Unknown"/>
          <w:rFonts w:ascii="Bookman Old Style" w:hAnsi="Bookman Old Style"/>
        </w:rPr>
      </w:pPr>
      <w:ins w:id="177" w:author="Unknown">
        <w:r w:rsidRPr="002950F7">
          <w:rPr>
            <w:rFonts w:ascii="Bookman Old Style" w:hAnsi="Bookman Old Style"/>
          </w:rPr>
          <w:t xml:space="preserve">Because of its simplicity, Selenium IDE should only be used as a prototyping tool, not an overall solution for developing and maintaining complex test suites. </w:t>
        </w:r>
      </w:ins>
    </w:p>
    <w:p w:rsidR="008C1814" w:rsidRPr="002950F7" w:rsidRDefault="008C1814" w:rsidP="008C1814">
      <w:pPr>
        <w:pStyle w:val="NormalWeb"/>
        <w:rPr>
          <w:ins w:id="178" w:author="Unknown"/>
          <w:rFonts w:ascii="Bookman Old Style" w:hAnsi="Bookman Old Style"/>
        </w:rPr>
      </w:pPr>
      <w:ins w:id="179" w:author="Unknown">
        <w:r w:rsidRPr="002950F7">
          <w:rPr>
            <w:rFonts w:ascii="Bookman Old Style" w:hAnsi="Bookman Old Style"/>
          </w:rPr>
          <w:lastRenderedPageBreak/>
          <w:t>Though you will be able to use Selenium IDE without prior knowledge in programming, you should at least be familiar with HTML, JavaScript, and the DOM (Document Object Model) to utilize this tool to its full potential. Knowledge of</w:t>
        </w:r>
        <w:r w:rsidR="002C377E" w:rsidRPr="002950F7">
          <w:rPr>
            <w:rFonts w:ascii="Bookman Old Style" w:hAnsi="Bookman Old Style"/>
          </w:rPr>
          <w:fldChar w:fldCharType="begin"/>
        </w:r>
        <w:r w:rsidRPr="002950F7">
          <w:rPr>
            <w:rFonts w:ascii="Bookman Old Style" w:hAnsi="Bookman Old Style"/>
          </w:rPr>
          <w:instrText xml:space="preserve"> HYPERLINK "https://www.guru99.com/interactive-javascript-tutorials.html" </w:instrText>
        </w:r>
        <w:r w:rsidR="002C377E" w:rsidRPr="002950F7">
          <w:rPr>
            <w:rFonts w:ascii="Bookman Old Style" w:hAnsi="Bookman Old Style"/>
          </w:rPr>
          <w:fldChar w:fldCharType="separate"/>
        </w:r>
        <w:r w:rsidRPr="002950F7">
          <w:rPr>
            <w:rStyle w:val="Hyperlink"/>
            <w:rFonts w:ascii="Bookman Old Style" w:hAnsi="Bookman Old Style"/>
          </w:rPr>
          <w:t xml:space="preserve"> JavaScript </w:t>
        </w:r>
        <w:r w:rsidR="002C377E" w:rsidRPr="002950F7">
          <w:rPr>
            <w:rFonts w:ascii="Bookman Old Style" w:hAnsi="Bookman Old Style"/>
          </w:rPr>
          <w:fldChar w:fldCharType="end"/>
        </w:r>
        <w:r w:rsidRPr="002950F7">
          <w:rPr>
            <w:rFonts w:ascii="Bookman Old Style" w:hAnsi="Bookman Old Style"/>
          </w:rPr>
          <w:t xml:space="preserve">will be required when we get to the section about the </w:t>
        </w:r>
        <w:proofErr w:type="spellStart"/>
        <w:r w:rsidRPr="002950F7">
          <w:rPr>
            <w:rFonts w:ascii="Bookman Old Style" w:hAnsi="Bookman Old Style"/>
          </w:rPr>
          <w:t>Selenese</w:t>
        </w:r>
        <w:proofErr w:type="spellEnd"/>
        <w:r w:rsidRPr="002950F7">
          <w:rPr>
            <w:rFonts w:ascii="Bookman Old Style" w:hAnsi="Bookman Old Style"/>
          </w:rPr>
          <w:t xml:space="preserve"> command "</w:t>
        </w:r>
        <w:proofErr w:type="spellStart"/>
        <w:r w:rsidRPr="002950F7">
          <w:rPr>
            <w:rStyle w:val="Strong"/>
            <w:rFonts w:ascii="Bookman Old Style" w:hAnsi="Bookman Old Style"/>
          </w:rPr>
          <w:t>runScript</w:t>
        </w:r>
        <w:proofErr w:type="spellEnd"/>
        <w:r w:rsidRPr="002950F7">
          <w:rPr>
            <w:rStyle w:val="Strong"/>
            <w:rFonts w:ascii="Bookman Old Style" w:hAnsi="Bookman Old Style"/>
          </w:rPr>
          <w:t>."</w:t>
        </w:r>
        <w:r w:rsidRPr="002950F7">
          <w:rPr>
            <w:rFonts w:ascii="Bookman Old Style" w:hAnsi="Bookman Old Style"/>
          </w:rPr>
          <w:t xml:space="preserve"> </w:t>
        </w:r>
      </w:ins>
    </w:p>
    <w:p w:rsidR="008C1814" w:rsidRPr="002950F7" w:rsidRDefault="008C1814" w:rsidP="008C1814">
      <w:pPr>
        <w:pStyle w:val="NormalWeb"/>
        <w:rPr>
          <w:ins w:id="180" w:author="Unknown"/>
          <w:rFonts w:ascii="Bookman Old Style" w:hAnsi="Bookman Old Style"/>
        </w:rPr>
      </w:pPr>
      <w:ins w:id="181" w:author="Unknown">
        <w:r w:rsidRPr="002950F7">
          <w:rPr>
            <w:rFonts w:ascii="Bookman Old Style" w:hAnsi="Bookman Old Style"/>
          </w:rPr>
          <w:t xml:space="preserve">Selenium IDE supports </w:t>
        </w:r>
        <w:proofErr w:type="spellStart"/>
        <w:r w:rsidRPr="002950F7">
          <w:rPr>
            <w:rFonts w:ascii="Bookman Old Style" w:hAnsi="Bookman Old Style"/>
          </w:rPr>
          <w:t>autocomplete</w:t>
        </w:r>
        <w:proofErr w:type="spellEnd"/>
        <w:r w:rsidRPr="002950F7">
          <w:rPr>
            <w:rFonts w:ascii="Bookman Old Style" w:hAnsi="Bookman Old Style"/>
          </w:rPr>
          <w:t xml:space="preserve"> mode when creating tests. This feature serves two purposes: </w:t>
        </w:r>
      </w:ins>
    </w:p>
    <w:p w:rsidR="008C1814" w:rsidRPr="002950F7" w:rsidRDefault="008C1814" w:rsidP="008C1814">
      <w:pPr>
        <w:numPr>
          <w:ilvl w:val="0"/>
          <w:numId w:val="13"/>
        </w:numPr>
        <w:spacing w:before="100" w:beforeAutospacing="1" w:after="100" w:afterAutospacing="1" w:line="240" w:lineRule="auto"/>
        <w:rPr>
          <w:ins w:id="182" w:author="Unknown"/>
          <w:rFonts w:ascii="Bookman Old Style" w:hAnsi="Bookman Old Style"/>
        </w:rPr>
      </w:pPr>
      <w:ins w:id="183" w:author="Unknown">
        <w:r w:rsidRPr="002950F7">
          <w:rPr>
            <w:rFonts w:ascii="Bookman Old Style" w:hAnsi="Bookman Old Style"/>
          </w:rPr>
          <w:t>It helps the tester to enter commands more quickly.</w:t>
        </w:r>
      </w:ins>
    </w:p>
    <w:p w:rsidR="008C1814" w:rsidRPr="002950F7" w:rsidRDefault="008C1814" w:rsidP="008C1814">
      <w:pPr>
        <w:numPr>
          <w:ilvl w:val="0"/>
          <w:numId w:val="13"/>
        </w:numPr>
        <w:spacing w:before="100" w:beforeAutospacing="1" w:after="100" w:afterAutospacing="1" w:line="240" w:lineRule="auto"/>
        <w:rPr>
          <w:ins w:id="184" w:author="Unknown"/>
          <w:rFonts w:ascii="Bookman Old Style" w:hAnsi="Bookman Old Style"/>
        </w:rPr>
      </w:pPr>
      <w:ins w:id="185" w:author="Unknown">
        <w:r w:rsidRPr="002950F7">
          <w:rPr>
            <w:rFonts w:ascii="Bookman Old Style" w:hAnsi="Bookman Old Style"/>
          </w:rPr>
          <w:t>It restricts the user from entering invalid commands.</w:t>
        </w:r>
      </w:ins>
    </w:p>
    <w:p w:rsidR="008C1814" w:rsidRPr="002950F7" w:rsidRDefault="008C1814" w:rsidP="008C1814">
      <w:pPr>
        <w:pStyle w:val="Heading2"/>
        <w:rPr>
          <w:ins w:id="186" w:author="Unknown"/>
          <w:rFonts w:ascii="Bookman Old Style" w:hAnsi="Bookman Old Style"/>
        </w:rPr>
      </w:pPr>
      <w:ins w:id="187" w:author="Unknown">
        <w:r w:rsidRPr="002950F7">
          <w:rPr>
            <w:rFonts w:ascii="Bookman Old Style" w:hAnsi="Bookman Old Style"/>
          </w:rPr>
          <w:t>Features of Selenium IDE</w:t>
        </w:r>
      </w:ins>
    </w:p>
    <w:p w:rsidR="008C1814" w:rsidRPr="002950F7" w:rsidRDefault="008C1814" w:rsidP="008C1814">
      <w:pPr>
        <w:pStyle w:val="NormalWeb"/>
        <w:rPr>
          <w:ins w:id="188" w:author="Unknown"/>
          <w:rFonts w:ascii="Bookman Old Style" w:hAnsi="Bookman Old Style"/>
        </w:rPr>
      </w:pPr>
      <w:ins w:id="189" w:author="Unknown">
        <w:r w:rsidRPr="002950F7">
          <w:rPr>
            <w:rFonts w:ascii="Bookman Old Style" w:hAnsi="Bookman Old Style"/>
          </w:rPr>
          <w:t xml:space="preserve">  </w:t>
        </w:r>
      </w:ins>
    </w:p>
    <w:p w:rsidR="008C1814" w:rsidRPr="002950F7" w:rsidRDefault="008C1814" w:rsidP="008C1814">
      <w:pPr>
        <w:pStyle w:val="NormalWeb"/>
        <w:jc w:val="center"/>
        <w:rPr>
          <w:ins w:id="190" w:author="Unknown"/>
          <w:rFonts w:ascii="Bookman Old Style" w:hAnsi="Bookman Old Style"/>
        </w:rPr>
      </w:pPr>
      <w:r w:rsidRPr="002950F7">
        <w:rPr>
          <w:rFonts w:ascii="Bookman Old Style" w:hAnsi="Bookman Old Style"/>
          <w:noProof/>
          <w:color w:val="0000FF"/>
        </w:rPr>
        <w:drawing>
          <wp:inline distT="0" distB="0" distL="0" distR="0">
            <wp:extent cx="6667500" cy="6429375"/>
            <wp:effectExtent l="19050" t="0" r="0" b="0"/>
            <wp:docPr id="47" name="Picture 47" descr="Introduction to Selenium ID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troduction to Selenium IDE">
                      <a:hlinkClick r:id="rId53"/>
                    </pic:cNvPr>
                    <pic:cNvPicPr>
                      <a:picLocks noChangeAspect="1" noChangeArrowheads="1"/>
                    </pic:cNvPicPr>
                  </pic:nvPicPr>
                  <pic:blipFill>
                    <a:blip r:embed="rId54"/>
                    <a:srcRect/>
                    <a:stretch>
                      <a:fillRect/>
                    </a:stretch>
                  </pic:blipFill>
                  <pic:spPr bwMode="auto">
                    <a:xfrm>
                      <a:off x="0" y="0"/>
                      <a:ext cx="6667500" cy="6429375"/>
                    </a:xfrm>
                    <a:prstGeom prst="rect">
                      <a:avLst/>
                    </a:prstGeom>
                    <a:noFill/>
                    <a:ln w="9525">
                      <a:noFill/>
                      <a:miter lim="800000"/>
                      <a:headEnd/>
                      <a:tailEnd/>
                    </a:ln>
                  </pic:spPr>
                </pic:pic>
              </a:graphicData>
            </a:graphic>
          </wp:inline>
        </w:drawing>
      </w:r>
    </w:p>
    <w:p w:rsidR="008C1814" w:rsidRPr="002950F7" w:rsidRDefault="008C1814" w:rsidP="008C1814">
      <w:pPr>
        <w:pStyle w:val="Heading2"/>
        <w:rPr>
          <w:ins w:id="191" w:author="Unknown"/>
          <w:rFonts w:ascii="Bookman Old Style" w:hAnsi="Bookman Old Style"/>
        </w:rPr>
      </w:pPr>
      <w:ins w:id="192" w:author="Unknown">
        <w:r w:rsidRPr="002950F7">
          <w:rPr>
            <w:rFonts w:ascii="Bookman Old Style" w:hAnsi="Bookman Old Style"/>
          </w:rPr>
          <w:lastRenderedPageBreak/>
          <w:t>Menu Bar</w:t>
        </w:r>
      </w:ins>
    </w:p>
    <w:p w:rsidR="008C1814" w:rsidRPr="002950F7" w:rsidRDefault="008C1814" w:rsidP="008C1814">
      <w:pPr>
        <w:pStyle w:val="NormalWeb"/>
        <w:rPr>
          <w:ins w:id="193" w:author="Unknown"/>
          <w:rFonts w:ascii="Bookman Old Style" w:hAnsi="Bookman Old Style"/>
        </w:rPr>
      </w:pPr>
      <w:ins w:id="194" w:author="Unknown">
        <w:r w:rsidRPr="002950F7">
          <w:rPr>
            <w:rFonts w:ascii="Bookman Old Style" w:hAnsi="Bookman Old Style"/>
          </w:rPr>
          <w:t xml:space="preserve">It is located at the </w:t>
        </w:r>
        <w:r w:rsidRPr="002950F7">
          <w:rPr>
            <w:rStyle w:val="Strong"/>
            <w:rFonts w:ascii="Bookman Old Style" w:hAnsi="Bookman Old Style"/>
          </w:rPr>
          <w:t>top most portion</w:t>
        </w:r>
        <w:r w:rsidRPr="002950F7">
          <w:rPr>
            <w:rFonts w:ascii="Bookman Old Style" w:hAnsi="Bookman Old Style"/>
          </w:rPr>
          <w:t xml:space="preserve"> of the IDE. The most commonly used menus are the File, Edit, and Options menus. </w:t>
        </w:r>
      </w:ins>
    </w:p>
    <w:p w:rsidR="008C1814" w:rsidRPr="002950F7" w:rsidRDefault="008C1814" w:rsidP="008C1814">
      <w:pPr>
        <w:pStyle w:val="NormalWeb"/>
        <w:rPr>
          <w:ins w:id="195" w:author="Unknown"/>
          <w:rFonts w:ascii="Bookman Old Style" w:hAnsi="Bookman Old Style"/>
        </w:rPr>
      </w:pPr>
      <w:ins w:id="196" w:author="Unknown">
        <w:r w:rsidRPr="002950F7">
          <w:rPr>
            <w:rStyle w:val="Strong"/>
            <w:rFonts w:ascii="Bookman Old Style" w:hAnsi="Bookman Old Style"/>
          </w:rPr>
          <w:t>File menu</w:t>
        </w:r>
        <w:r w:rsidRPr="002950F7">
          <w:rPr>
            <w:rFonts w:ascii="Bookman Old Style" w:hAnsi="Bookman Old Style"/>
          </w:rPr>
          <w:t xml:space="preserve"> </w:t>
        </w:r>
      </w:ins>
    </w:p>
    <w:p w:rsidR="008C1814" w:rsidRPr="002950F7" w:rsidRDefault="008C1814" w:rsidP="008C1814">
      <w:pPr>
        <w:numPr>
          <w:ilvl w:val="0"/>
          <w:numId w:val="14"/>
        </w:numPr>
        <w:spacing w:before="100" w:beforeAutospacing="1" w:after="100" w:afterAutospacing="1" w:line="240" w:lineRule="auto"/>
        <w:rPr>
          <w:ins w:id="197" w:author="Unknown"/>
          <w:rFonts w:ascii="Bookman Old Style" w:hAnsi="Bookman Old Style"/>
        </w:rPr>
      </w:pPr>
      <w:ins w:id="198" w:author="Unknown">
        <w:r w:rsidRPr="002950F7">
          <w:rPr>
            <w:rFonts w:ascii="Bookman Old Style" w:hAnsi="Bookman Old Style"/>
          </w:rPr>
          <w:t>It contains options to create, open, save and close tests.</w:t>
        </w:r>
      </w:ins>
    </w:p>
    <w:p w:rsidR="008C1814" w:rsidRPr="002950F7" w:rsidRDefault="008C1814" w:rsidP="008C1814">
      <w:pPr>
        <w:numPr>
          <w:ilvl w:val="0"/>
          <w:numId w:val="14"/>
        </w:numPr>
        <w:spacing w:before="100" w:beforeAutospacing="1" w:after="100" w:afterAutospacing="1" w:line="240" w:lineRule="auto"/>
        <w:rPr>
          <w:ins w:id="199" w:author="Unknown"/>
          <w:rFonts w:ascii="Bookman Old Style" w:hAnsi="Bookman Old Style"/>
        </w:rPr>
      </w:pPr>
      <w:ins w:id="200" w:author="Unknown">
        <w:r w:rsidRPr="002950F7">
          <w:rPr>
            <w:rFonts w:ascii="Bookman Old Style" w:hAnsi="Bookman Old Style"/>
          </w:rPr>
          <w:t xml:space="preserve">Tests are </w:t>
        </w:r>
        <w:r w:rsidRPr="002950F7">
          <w:rPr>
            <w:rStyle w:val="Strong"/>
            <w:rFonts w:ascii="Bookman Old Style" w:hAnsi="Bookman Old Style"/>
          </w:rPr>
          <w:t>saved in HTML format</w:t>
        </w:r>
        <w:r w:rsidRPr="002950F7">
          <w:rPr>
            <w:rFonts w:ascii="Bookman Old Style" w:hAnsi="Bookman Old Style"/>
          </w:rPr>
          <w:t>.</w:t>
        </w:r>
      </w:ins>
    </w:p>
    <w:p w:rsidR="008C1814" w:rsidRPr="002950F7" w:rsidRDefault="008C1814" w:rsidP="008C1814">
      <w:pPr>
        <w:numPr>
          <w:ilvl w:val="0"/>
          <w:numId w:val="14"/>
        </w:numPr>
        <w:spacing w:before="100" w:beforeAutospacing="1" w:after="100" w:afterAutospacing="1" w:line="240" w:lineRule="auto"/>
        <w:rPr>
          <w:ins w:id="201" w:author="Unknown"/>
          <w:rFonts w:ascii="Bookman Old Style" w:hAnsi="Bookman Old Style"/>
        </w:rPr>
      </w:pPr>
      <w:ins w:id="202" w:author="Unknown">
        <w:r w:rsidRPr="002950F7">
          <w:rPr>
            <w:rFonts w:ascii="Bookman Old Style" w:hAnsi="Bookman Old Style"/>
          </w:rPr>
          <w:t>The most useful option is "</w:t>
        </w:r>
        <w:r w:rsidRPr="002950F7">
          <w:rPr>
            <w:rStyle w:val="Strong"/>
            <w:rFonts w:ascii="Bookman Old Style" w:hAnsi="Bookman Old Style"/>
          </w:rPr>
          <w:t>Export"</w:t>
        </w:r>
        <w:r w:rsidRPr="002950F7">
          <w:rPr>
            <w:rFonts w:ascii="Bookman Old Style" w:hAnsi="Bookman Old Style"/>
          </w:rPr>
          <w:t xml:space="preserve"> because </w:t>
        </w:r>
        <w:r w:rsidRPr="002950F7">
          <w:rPr>
            <w:rStyle w:val="Strong"/>
            <w:rFonts w:ascii="Bookman Old Style" w:hAnsi="Bookman Old Style"/>
          </w:rPr>
          <w:t xml:space="preserve">it allows you to turn your Selenium IDE test cases into file formats that can run on Selenium Remote Control and </w:t>
        </w:r>
        <w:proofErr w:type="spellStart"/>
        <w:r w:rsidRPr="002950F7">
          <w:rPr>
            <w:rStyle w:val="Strong"/>
            <w:rFonts w:ascii="Bookman Old Style" w:hAnsi="Bookman Old Style"/>
          </w:rPr>
          <w:t>WebDriver</w:t>
        </w:r>
        <w:proofErr w:type="spellEnd"/>
      </w:ins>
    </w:p>
    <w:p w:rsidR="008C1814" w:rsidRPr="002950F7" w:rsidRDefault="008C1814" w:rsidP="008C1814">
      <w:pPr>
        <w:numPr>
          <w:ilvl w:val="0"/>
          <w:numId w:val="14"/>
        </w:numPr>
        <w:spacing w:before="100" w:beforeAutospacing="1" w:after="100" w:afterAutospacing="1" w:line="240" w:lineRule="auto"/>
        <w:ind w:left="1920"/>
        <w:rPr>
          <w:ins w:id="203" w:author="Unknown"/>
          <w:rFonts w:ascii="Bookman Old Style" w:hAnsi="Bookman Old Style"/>
        </w:rPr>
      </w:pPr>
      <w:ins w:id="204" w:author="Unknown">
        <w:r w:rsidRPr="002950F7">
          <w:rPr>
            <w:rStyle w:val="Strong"/>
            <w:rFonts w:ascii="Bookman Old Style" w:hAnsi="Bookman Old Style"/>
          </w:rPr>
          <w:t xml:space="preserve">"Export Test Case As..." </w:t>
        </w:r>
        <w:r w:rsidRPr="002950F7">
          <w:rPr>
            <w:rFonts w:ascii="Bookman Old Style" w:hAnsi="Bookman Old Style"/>
          </w:rPr>
          <w:t>will export only the currently opened test case.</w:t>
        </w:r>
      </w:ins>
    </w:p>
    <w:p w:rsidR="008C1814" w:rsidRPr="002950F7" w:rsidRDefault="008C1814" w:rsidP="008C1814">
      <w:pPr>
        <w:numPr>
          <w:ilvl w:val="0"/>
          <w:numId w:val="14"/>
        </w:numPr>
        <w:spacing w:before="100" w:beforeAutospacing="1" w:after="100" w:afterAutospacing="1" w:line="240" w:lineRule="auto"/>
        <w:ind w:left="1920"/>
        <w:rPr>
          <w:ins w:id="205" w:author="Unknown"/>
          <w:rFonts w:ascii="Bookman Old Style" w:hAnsi="Bookman Old Style"/>
        </w:rPr>
      </w:pPr>
      <w:ins w:id="206" w:author="Unknown">
        <w:r w:rsidRPr="002950F7">
          <w:rPr>
            <w:rStyle w:val="Strong"/>
            <w:rFonts w:ascii="Bookman Old Style" w:hAnsi="Bookman Old Style"/>
          </w:rPr>
          <w:t xml:space="preserve">"Export Test Suite As..." </w:t>
        </w:r>
        <w:r w:rsidRPr="002950F7">
          <w:rPr>
            <w:rFonts w:ascii="Bookman Old Style" w:hAnsi="Bookman Old Style"/>
          </w:rPr>
          <w:t>will export all the test cases in the currently opened test suite.</w:t>
        </w:r>
      </w:ins>
    </w:p>
    <w:p w:rsidR="008C1814" w:rsidRPr="002950F7" w:rsidRDefault="008C1814" w:rsidP="008C1814">
      <w:pPr>
        <w:pStyle w:val="NormalWeb"/>
        <w:jc w:val="center"/>
        <w:rPr>
          <w:ins w:id="207" w:author="Unknown"/>
          <w:rFonts w:ascii="Bookman Old Style" w:hAnsi="Bookman Old Style"/>
        </w:rPr>
      </w:pPr>
      <w:r w:rsidRPr="002950F7">
        <w:rPr>
          <w:rFonts w:ascii="Bookman Old Style" w:hAnsi="Bookman Old Style"/>
          <w:noProof/>
          <w:color w:val="0000FF"/>
        </w:rPr>
        <w:drawing>
          <wp:inline distT="0" distB="0" distL="0" distR="0">
            <wp:extent cx="6505575" cy="4638675"/>
            <wp:effectExtent l="0" t="0" r="0" b="0"/>
            <wp:docPr id="48" name="Picture 48" descr="Introduction to Selenium ID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troduction to Selenium IDE">
                      <a:hlinkClick r:id="rId55"/>
                    </pic:cNvPr>
                    <pic:cNvPicPr>
                      <a:picLocks noChangeAspect="1" noChangeArrowheads="1"/>
                    </pic:cNvPicPr>
                  </pic:nvPicPr>
                  <pic:blipFill>
                    <a:blip r:embed="rId56"/>
                    <a:srcRect/>
                    <a:stretch>
                      <a:fillRect/>
                    </a:stretch>
                  </pic:blipFill>
                  <pic:spPr bwMode="auto">
                    <a:xfrm>
                      <a:off x="0" y="0"/>
                      <a:ext cx="6505575" cy="4638675"/>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208" w:author="Unknown"/>
          <w:rFonts w:ascii="Bookman Old Style" w:hAnsi="Bookman Old Style"/>
        </w:rPr>
      </w:pPr>
      <w:ins w:id="209" w:author="Unknown">
        <w:r w:rsidRPr="002950F7">
          <w:rPr>
            <w:rFonts w:ascii="Bookman Old Style" w:hAnsi="Bookman Old Style"/>
          </w:rPr>
          <w:t xml:space="preserve">  </w:t>
        </w:r>
      </w:ins>
    </w:p>
    <w:p w:rsidR="008C1814" w:rsidRPr="002950F7" w:rsidRDefault="008C1814" w:rsidP="008C1814">
      <w:pPr>
        <w:numPr>
          <w:ilvl w:val="0"/>
          <w:numId w:val="15"/>
        </w:numPr>
        <w:spacing w:before="100" w:beforeAutospacing="1" w:after="100" w:afterAutospacing="1" w:line="240" w:lineRule="auto"/>
        <w:rPr>
          <w:ins w:id="210" w:author="Unknown"/>
          <w:rFonts w:ascii="Bookman Old Style" w:hAnsi="Bookman Old Style"/>
        </w:rPr>
      </w:pPr>
      <w:ins w:id="211" w:author="Unknown">
        <w:r w:rsidRPr="002950F7">
          <w:rPr>
            <w:rFonts w:ascii="Bookman Old Style" w:hAnsi="Bookman Old Style"/>
          </w:rPr>
          <w:t xml:space="preserve">As of </w:t>
        </w:r>
        <w:r w:rsidRPr="002950F7">
          <w:rPr>
            <w:rStyle w:val="Strong"/>
            <w:rFonts w:ascii="Bookman Old Style" w:hAnsi="Bookman Old Style"/>
          </w:rPr>
          <w:t>Selenium IDE v1.9.1</w:t>
        </w:r>
        <w:r w:rsidRPr="002950F7">
          <w:rPr>
            <w:rFonts w:ascii="Bookman Old Style" w:hAnsi="Bookman Old Style"/>
          </w:rPr>
          <w:t>, test cases can be exported only to the following formats:</w:t>
        </w:r>
      </w:ins>
    </w:p>
    <w:p w:rsidR="008C1814" w:rsidRPr="002950F7" w:rsidRDefault="008C1814" w:rsidP="008C1814">
      <w:pPr>
        <w:numPr>
          <w:ilvl w:val="0"/>
          <w:numId w:val="15"/>
        </w:numPr>
        <w:spacing w:before="100" w:beforeAutospacing="1" w:after="100" w:afterAutospacing="1" w:line="240" w:lineRule="auto"/>
        <w:rPr>
          <w:ins w:id="212" w:author="Unknown"/>
          <w:rFonts w:ascii="Bookman Old Style" w:hAnsi="Bookman Old Style"/>
        </w:rPr>
      </w:pPr>
      <w:ins w:id="213" w:author="Unknown">
        <w:r w:rsidRPr="002950F7">
          <w:rPr>
            <w:rFonts w:ascii="Bookman Old Style" w:hAnsi="Bookman Old Style"/>
          </w:rPr>
          <w:t>.</w:t>
        </w:r>
        <w:proofErr w:type="spellStart"/>
        <w:r w:rsidRPr="002950F7">
          <w:rPr>
            <w:rFonts w:ascii="Bookman Old Style" w:hAnsi="Bookman Old Style"/>
          </w:rPr>
          <w:t>cs</w:t>
        </w:r>
        <w:proofErr w:type="spellEnd"/>
        <w:r w:rsidRPr="002950F7">
          <w:rPr>
            <w:rFonts w:ascii="Bookman Old Style" w:hAnsi="Bookman Old Style"/>
          </w:rPr>
          <w:t xml:space="preserve"> (C# source code)</w:t>
        </w:r>
      </w:ins>
    </w:p>
    <w:p w:rsidR="008C1814" w:rsidRPr="002950F7" w:rsidRDefault="008C1814" w:rsidP="008C1814">
      <w:pPr>
        <w:numPr>
          <w:ilvl w:val="0"/>
          <w:numId w:val="15"/>
        </w:numPr>
        <w:spacing w:before="100" w:beforeAutospacing="1" w:after="100" w:afterAutospacing="1" w:line="240" w:lineRule="auto"/>
        <w:rPr>
          <w:ins w:id="214" w:author="Unknown"/>
          <w:rFonts w:ascii="Bookman Old Style" w:hAnsi="Bookman Old Style"/>
        </w:rPr>
      </w:pPr>
      <w:ins w:id="215" w:author="Unknown">
        <w:r w:rsidRPr="002950F7">
          <w:rPr>
            <w:rFonts w:ascii="Bookman Old Style" w:hAnsi="Bookman Old Style"/>
          </w:rPr>
          <w:t>.java (Java source code)</w:t>
        </w:r>
      </w:ins>
    </w:p>
    <w:p w:rsidR="008C1814" w:rsidRPr="002950F7" w:rsidRDefault="008C1814" w:rsidP="008C1814">
      <w:pPr>
        <w:numPr>
          <w:ilvl w:val="0"/>
          <w:numId w:val="15"/>
        </w:numPr>
        <w:spacing w:before="100" w:beforeAutospacing="1" w:after="100" w:afterAutospacing="1" w:line="240" w:lineRule="auto"/>
        <w:rPr>
          <w:ins w:id="216" w:author="Unknown"/>
          <w:rFonts w:ascii="Bookman Old Style" w:hAnsi="Bookman Old Style"/>
        </w:rPr>
      </w:pPr>
      <w:ins w:id="217" w:author="Unknown">
        <w:r w:rsidRPr="002950F7">
          <w:rPr>
            <w:rFonts w:ascii="Bookman Old Style" w:hAnsi="Bookman Old Style"/>
          </w:rPr>
          <w:t>.</w:t>
        </w:r>
        <w:proofErr w:type="spellStart"/>
        <w:r w:rsidRPr="002950F7">
          <w:rPr>
            <w:rFonts w:ascii="Bookman Old Style" w:hAnsi="Bookman Old Style"/>
          </w:rPr>
          <w:t>py</w:t>
        </w:r>
        <w:proofErr w:type="spellEnd"/>
        <w:r w:rsidRPr="002950F7">
          <w:rPr>
            <w:rFonts w:ascii="Bookman Old Style" w:hAnsi="Bookman Old Style"/>
          </w:rPr>
          <w:t xml:space="preserve"> (Python source code)</w:t>
        </w:r>
      </w:ins>
    </w:p>
    <w:p w:rsidR="008C1814" w:rsidRPr="002950F7" w:rsidRDefault="008C1814" w:rsidP="008C1814">
      <w:pPr>
        <w:numPr>
          <w:ilvl w:val="0"/>
          <w:numId w:val="15"/>
        </w:numPr>
        <w:spacing w:before="100" w:beforeAutospacing="1" w:after="100" w:afterAutospacing="1" w:line="240" w:lineRule="auto"/>
        <w:rPr>
          <w:ins w:id="218" w:author="Unknown"/>
          <w:rFonts w:ascii="Bookman Old Style" w:hAnsi="Bookman Old Style"/>
        </w:rPr>
      </w:pPr>
      <w:ins w:id="219" w:author="Unknown">
        <w:r w:rsidRPr="002950F7">
          <w:rPr>
            <w:rFonts w:ascii="Bookman Old Style" w:hAnsi="Bookman Old Style"/>
          </w:rPr>
          <w:t>.</w:t>
        </w:r>
        <w:proofErr w:type="spellStart"/>
        <w:r w:rsidRPr="002950F7">
          <w:rPr>
            <w:rFonts w:ascii="Bookman Old Style" w:hAnsi="Bookman Old Style"/>
          </w:rPr>
          <w:t>rb</w:t>
        </w:r>
        <w:proofErr w:type="spellEnd"/>
        <w:r w:rsidRPr="002950F7">
          <w:rPr>
            <w:rFonts w:ascii="Bookman Old Style" w:hAnsi="Bookman Old Style"/>
          </w:rPr>
          <w:t xml:space="preserve"> (Ruby source code)</w:t>
        </w:r>
      </w:ins>
    </w:p>
    <w:p w:rsidR="008C1814" w:rsidRPr="002950F7" w:rsidRDefault="008C1814" w:rsidP="008C1814">
      <w:pPr>
        <w:pStyle w:val="NormalWeb"/>
        <w:jc w:val="center"/>
        <w:rPr>
          <w:ins w:id="220" w:author="Unknown"/>
          <w:rFonts w:ascii="Bookman Old Style" w:hAnsi="Bookman Old Style"/>
        </w:rPr>
      </w:pPr>
      <w:r w:rsidRPr="002950F7">
        <w:rPr>
          <w:rFonts w:ascii="Bookman Old Style" w:hAnsi="Bookman Old Style"/>
          <w:noProof/>
          <w:color w:val="0000FF"/>
        </w:rPr>
        <w:lastRenderedPageBreak/>
        <w:drawing>
          <wp:inline distT="0" distB="0" distL="0" distR="0">
            <wp:extent cx="6286500" cy="1457325"/>
            <wp:effectExtent l="19050" t="0" r="0" b="0"/>
            <wp:docPr id="49" name="Picture 49" descr="Introduction to Selenium ID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troduction to Selenium IDE">
                      <a:hlinkClick r:id="rId57"/>
                    </pic:cNvPr>
                    <pic:cNvPicPr>
                      <a:picLocks noChangeAspect="1" noChangeArrowheads="1"/>
                    </pic:cNvPicPr>
                  </pic:nvPicPr>
                  <pic:blipFill>
                    <a:blip r:embed="rId58"/>
                    <a:srcRect/>
                    <a:stretch>
                      <a:fillRect/>
                    </a:stretch>
                  </pic:blipFill>
                  <pic:spPr bwMode="auto">
                    <a:xfrm>
                      <a:off x="0" y="0"/>
                      <a:ext cx="6286500" cy="1457325"/>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221" w:author="Unknown"/>
          <w:rFonts w:ascii="Bookman Old Style" w:hAnsi="Bookman Old Style"/>
        </w:rPr>
      </w:pPr>
      <w:ins w:id="222" w:author="Unknown">
        <w:r w:rsidRPr="002950F7">
          <w:rPr>
            <w:rFonts w:ascii="Bookman Old Style" w:hAnsi="Bookman Old Style"/>
          </w:rPr>
          <w:t xml:space="preserve">  </w:t>
        </w:r>
      </w:ins>
    </w:p>
    <w:p w:rsidR="008C1814" w:rsidRPr="002950F7" w:rsidRDefault="008C1814" w:rsidP="008C1814">
      <w:pPr>
        <w:pStyle w:val="NormalWeb"/>
        <w:rPr>
          <w:ins w:id="223" w:author="Unknown"/>
          <w:rFonts w:ascii="Bookman Old Style" w:hAnsi="Bookman Old Style"/>
        </w:rPr>
      </w:pPr>
      <w:ins w:id="224" w:author="Unknown">
        <w:r w:rsidRPr="002950F7">
          <w:rPr>
            <w:rStyle w:val="Strong"/>
            <w:rFonts w:ascii="Bookman Old Style" w:hAnsi="Bookman Old Style"/>
          </w:rPr>
          <w:t>Edit Menu</w:t>
        </w:r>
        <w:r w:rsidRPr="002950F7">
          <w:rPr>
            <w:rFonts w:ascii="Bookman Old Style" w:hAnsi="Bookman Old Style"/>
          </w:rPr>
          <w:t xml:space="preserve"> </w:t>
        </w:r>
      </w:ins>
    </w:p>
    <w:p w:rsidR="008C1814" w:rsidRPr="002950F7" w:rsidRDefault="008C1814" w:rsidP="008C1814">
      <w:pPr>
        <w:numPr>
          <w:ilvl w:val="0"/>
          <w:numId w:val="16"/>
        </w:numPr>
        <w:spacing w:before="100" w:beforeAutospacing="1" w:after="100" w:afterAutospacing="1" w:line="240" w:lineRule="auto"/>
        <w:rPr>
          <w:ins w:id="225" w:author="Unknown"/>
          <w:rFonts w:ascii="Bookman Old Style" w:hAnsi="Bookman Old Style"/>
        </w:rPr>
      </w:pPr>
      <w:ins w:id="226" w:author="Unknown">
        <w:r w:rsidRPr="002950F7">
          <w:rPr>
            <w:rFonts w:ascii="Bookman Old Style" w:hAnsi="Bookman Old Style"/>
          </w:rPr>
          <w:t xml:space="preserve">It contains usual options like Undo, Redo, </w:t>
        </w:r>
        <w:proofErr w:type="gramStart"/>
        <w:r w:rsidRPr="002950F7">
          <w:rPr>
            <w:rFonts w:ascii="Bookman Old Style" w:hAnsi="Bookman Old Style"/>
          </w:rPr>
          <w:t>Cut</w:t>
        </w:r>
        <w:proofErr w:type="gramEnd"/>
        <w:r w:rsidRPr="002950F7">
          <w:rPr>
            <w:rFonts w:ascii="Bookman Old Style" w:hAnsi="Bookman Old Style"/>
          </w:rPr>
          <w:t>, Copy, Paste, Delete, and Select All.</w:t>
        </w:r>
      </w:ins>
    </w:p>
    <w:p w:rsidR="008C1814" w:rsidRPr="002950F7" w:rsidRDefault="008C1814" w:rsidP="008C1814">
      <w:pPr>
        <w:numPr>
          <w:ilvl w:val="0"/>
          <w:numId w:val="16"/>
        </w:numPr>
        <w:spacing w:before="100" w:beforeAutospacing="1" w:after="100" w:afterAutospacing="1" w:line="240" w:lineRule="auto"/>
        <w:rPr>
          <w:ins w:id="227" w:author="Unknown"/>
          <w:rFonts w:ascii="Bookman Old Style" w:hAnsi="Bookman Old Style"/>
        </w:rPr>
      </w:pPr>
      <w:ins w:id="228" w:author="Unknown">
        <w:r w:rsidRPr="002950F7">
          <w:rPr>
            <w:rFonts w:ascii="Bookman Old Style" w:hAnsi="Bookman Old Style"/>
          </w:rPr>
          <w:t>The two most important options are the "</w:t>
        </w:r>
        <w:r w:rsidRPr="002950F7">
          <w:rPr>
            <w:rStyle w:val="Strong"/>
            <w:rFonts w:ascii="Bookman Old Style" w:hAnsi="Bookman Old Style"/>
          </w:rPr>
          <w:t>Insert New Command</w:t>
        </w:r>
        <w:r w:rsidRPr="002950F7">
          <w:rPr>
            <w:rFonts w:ascii="Bookman Old Style" w:hAnsi="Bookman Old Style"/>
          </w:rPr>
          <w:t>" and "</w:t>
        </w:r>
        <w:r w:rsidRPr="002950F7">
          <w:rPr>
            <w:rStyle w:val="Strong"/>
            <w:rFonts w:ascii="Bookman Old Style" w:hAnsi="Bookman Old Style"/>
          </w:rPr>
          <w:t>Insert New Comment</w:t>
        </w:r>
        <w:r w:rsidRPr="002950F7">
          <w:rPr>
            <w:rFonts w:ascii="Bookman Old Style" w:hAnsi="Bookman Old Style"/>
          </w:rPr>
          <w:t>".</w:t>
        </w:r>
      </w:ins>
    </w:p>
    <w:p w:rsidR="008C1814" w:rsidRPr="002950F7" w:rsidRDefault="008C1814" w:rsidP="008C1814">
      <w:pPr>
        <w:pStyle w:val="NormalWeb"/>
        <w:ind w:left="720"/>
        <w:jc w:val="center"/>
        <w:rPr>
          <w:ins w:id="229" w:author="Unknown"/>
          <w:rFonts w:ascii="Bookman Old Style" w:hAnsi="Bookman Old Style"/>
        </w:rPr>
      </w:pPr>
      <w:r w:rsidRPr="002950F7">
        <w:rPr>
          <w:rFonts w:ascii="Bookman Old Style" w:hAnsi="Bookman Old Style"/>
          <w:noProof/>
          <w:color w:val="0000FF"/>
        </w:rPr>
        <w:drawing>
          <wp:inline distT="0" distB="0" distL="0" distR="0">
            <wp:extent cx="3257550" cy="2667000"/>
            <wp:effectExtent l="19050" t="0" r="0" b="0"/>
            <wp:docPr id="50" name="Picture 50" descr="Introduction to Selenium ID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troduction to Selenium IDE">
                      <a:hlinkClick r:id="rId59"/>
                    </pic:cNvPr>
                    <pic:cNvPicPr>
                      <a:picLocks noChangeAspect="1" noChangeArrowheads="1"/>
                    </pic:cNvPicPr>
                  </pic:nvPicPr>
                  <pic:blipFill>
                    <a:blip r:embed="rId60"/>
                    <a:srcRect/>
                    <a:stretch>
                      <a:fillRect/>
                    </a:stretch>
                  </pic:blipFill>
                  <pic:spPr bwMode="auto">
                    <a:xfrm>
                      <a:off x="0" y="0"/>
                      <a:ext cx="3257550" cy="2667000"/>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230" w:author="Unknown"/>
          <w:rFonts w:ascii="Bookman Old Style" w:hAnsi="Bookman Old Style"/>
        </w:rPr>
      </w:pPr>
      <w:ins w:id="231" w:author="Unknown">
        <w:r w:rsidRPr="002950F7">
          <w:rPr>
            <w:rFonts w:ascii="Bookman Old Style" w:hAnsi="Bookman Old Style"/>
          </w:rPr>
          <w:t xml:space="preserve">  </w:t>
        </w:r>
      </w:ins>
    </w:p>
    <w:p w:rsidR="008C1814" w:rsidRPr="002950F7" w:rsidRDefault="008C1814" w:rsidP="008C1814">
      <w:pPr>
        <w:numPr>
          <w:ilvl w:val="0"/>
          <w:numId w:val="17"/>
        </w:numPr>
        <w:spacing w:before="100" w:beforeAutospacing="1" w:after="100" w:afterAutospacing="1" w:line="240" w:lineRule="auto"/>
        <w:rPr>
          <w:ins w:id="232" w:author="Unknown"/>
          <w:rFonts w:ascii="Bookman Old Style" w:hAnsi="Bookman Old Style"/>
        </w:rPr>
      </w:pPr>
      <w:ins w:id="233" w:author="Unknown">
        <w:r w:rsidRPr="002950F7">
          <w:rPr>
            <w:rFonts w:ascii="Bookman Old Style" w:hAnsi="Bookman Old Style"/>
          </w:rPr>
          <w:t xml:space="preserve">The newly inserted command or comment </w:t>
        </w:r>
        <w:r w:rsidRPr="002950F7">
          <w:rPr>
            <w:rStyle w:val="Strong"/>
            <w:rFonts w:ascii="Bookman Old Style" w:hAnsi="Bookman Old Style"/>
          </w:rPr>
          <w:t>will be placed on top of the currently selected line</w:t>
        </w:r>
        <w:r w:rsidRPr="002950F7">
          <w:rPr>
            <w:rFonts w:ascii="Bookman Old Style" w:hAnsi="Bookman Old Style"/>
          </w:rPr>
          <w:t>.</w:t>
        </w:r>
      </w:ins>
    </w:p>
    <w:p w:rsidR="008C1814" w:rsidRPr="002950F7" w:rsidRDefault="008C1814" w:rsidP="008C1814">
      <w:pPr>
        <w:pStyle w:val="NormalWeb"/>
        <w:ind w:left="720"/>
        <w:jc w:val="center"/>
        <w:rPr>
          <w:ins w:id="234" w:author="Unknown"/>
          <w:rFonts w:ascii="Bookman Old Style" w:hAnsi="Bookman Old Style"/>
        </w:rPr>
      </w:pPr>
      <w:r w:rsidRPr="002950F7">
        <w:rPr>
          <w:rFonts w:ascii="Bookman Old Style" w:hAnsi="Bookman Old Style"/>
          <w:noProof/>
          <w:color w:val="0000FF"/>
        </w:rPr>
        <w:drawing>
          <wp:inline distT="0" distB="0" distL="0" distR="0">
            <wp:extent cx="5448300" cy="2705100"/>
            <wp:effectExtent l="0" t="0" r="0" b="0"/>
            <wp:docPr id="51" name="Picture 51" descr="Introduction to Selenium ID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troduction to Selenium IDE">
                      <a:hlinkClick r:id="rId61"/>
                    </pic:cNvPr>
                    <pic:cNvPicPr>
                      <a:picLocks noChangeAspect="1" noChangeArrowheads="1"/>
                    </pic:cNvPicPr>
                  </pic:nvPicPr>
                  <pic:blipFill>
                    <a:blip r:embed="rId62"/>
                    <a:srcRect/>
                    <a:stretch>
                      <a:fillRect/>
                    </a:stretch>
                  </pic:blipFill>
                  <pic:spPr bwMode="auto">
                    <a:xfrm>
                      <a:off x="0" y="0"/>
                      <a:ext cx="5448300" cy="2705100"/>
                    </a:xfrm>
                    <a:prstGeom prst="rect">
                      <a:avLst/>
                    </a:prstGeom>
                    <a:noFill/>
                    <a:ln w="9525">
                      <a:noFill/>
                      <a:miter lim="800000"/>
                      <a:headEnd/>
                      <a:tailEnd/>
                    </a:ln>
                  </pic:spPr>
                </pic:pic>
              </a:graphicData>
            </a:graphic>
          </wp:inline>
        </w:drawing>
      </w:r>
    </w:p>
    <w:p w:rsidR="008C1814" w:rsidRPr="002950F7" w:rsidRDefault="008C1814" w:rsidP="008C1814">
      <w:pPr>
        <w:pStyle w:val="NormalWeb"/>
        <w:ind w:left="720"/>
        <w:rPr>
          <w:ins w:id="235" w:author="Unknown"/>
          <w:rFonts w:ascii="Bookman Old Style" w:hAnsi="Bookman Old Style"/>
        </w:rPr>
      </w:pPr>
      <w:ins w:id="236" w:author="Unknown">
        <w:r w:rsidRPr="002950F7">
          <w:rPr>
            <w:rFonts w:ascii="Bookman Old Style" w:hAnsi="Bookman Old Style"/>
          </w:rPr>
          <w:lastRenderedPageBreak/>
          <w:t xml:space="preserve">  </w:t>
        </w:r>
      </w:ins>
    </w:p>
    <w:p w:rsidR="008C1814" w:rsidRPr="002950F7" w:rsidRDefault="008C1814" w:rsidP="008C1814">
      <w:pPr>
        <w:numPr>
          <w:ilvl w:val="0"/>
          <w:numId w:val="18"/>
        </w:numPr>
        <w:spacing w:before="100" w:beforeAutospacing="1" w:after="100" w:afterAutospacing="1" w:line="240" w:lineRule="auto"/>
        <w:rPr>
          <w:ins w:id="237" w:author="Unknown"/>
          <w:rFonts w:ascii="Bookman Old Style" w:hAnsi="Bookman Old Style"/>
        </w:rPr>
      </w:pPr>
      <w:ins w:id="238" w:author="Unknown">
        <w:r w:rsidRPr="002950F7">
          <w:rPr>
            <w:rStyle w:val="Strong"/>
            <w:rFonts w:ascii="Bookman Old Style" w:hAnsi="Bookman Old Style"/>
          </w:rPr>
          <w:t>Commands </w:t>
        </w:r>
        <w:r w:rsidRPr="002950F7">
          <w:rPr>
            <w:rFonts w:ascii="Bookman Old Style" w:hAnsi="Bookman Old Style"/>
          </w:rPr>
          <w:t xml:space="preserve">are colored </w:t>
        </w:r>
        <w:r w:rsidRPr="002950F7">
          <w:rPr>
            <w:rStyle w:val="Strong"/>
            <w:rFonts w:ascii="Bookman Old Style" w:hAnsi="Bookman Old Style"/>
          </w:rPr>
          <w:t>black</w:t>
        </w:r>
        <w:r w:rsidRPr="002950F7">
          <w:rPr>
            <w:rFonts w:ascii="Bookman Old Style" w:hAnsi="Bookman Old Style"/>
          </w:rPr>
          <w:t>.</w:t>
        </w:r>
      </w:ins>
    </w:p>
    <w:p w:rsidR="008C1814" w:rsidRPr="002950F7" w:rsidRDefault="008C1814" w:rsidP="008C1814">
      <w:pPr>
        <w:numPr>
          <w:ilvl w:val="0"/>
          <w:numId w:val="18"/>
        </w:numPr>
        <w:spacing w:before="100" w:beforeAutospacing="1" w:after="100" w:afterAutospacing="1" w:line="240" w:lineRule="auto"/>
        <w:rPr>
          <w:ins w:id="239" w:author="Unknown"/>
          <w:rFonts w:ascii="Bookman Old Style" w:hAnsi="Bookman Old Style"/>
        </w:rPr>
      </w:pPr>
      <w:ins w:id="240" w:author="Unknown">
        <w:r w:rsidRPr="002950F7">
          <w:rPr>
            <w:rStyle w:val="Strong"/>
            <w:rFonts w:ascii="Bookman Old Style" w:hAnsi="Bookman Old Style"/>
          </w:rPr>
          <w:t>Comments </w:t>
        </w:r>
        <w:r w:rsidRPr="002950F7">
          <w:rPr>
            <w:rFonts w:ascii="Bookman Old Style" w:hAnsi="Bookman Old Style"/>
          </w:rPr>
          <w:t xml:space="preserve">are colored </w:t>
        </w:r>
        <w:r w:rsidRPr="002950F7">
          <w:rPr>
            <w:rStyle w:val="Strong"/>
            <w:rFonts w:ascii="Bookman Old Style" w:hAnsi="Bookman Old Style"/>
          </w:rPr>
          <w:t>purple.</w:t>
        </w:r>
      </w:ins>
    </w:p>
    <w:p w:rsidR="008C1814" w:rsidRPr="002950F7" w:rsidRDefault="008C1814" w:rsidP="008C1814">
      <w:pPr>
        <w:pStyle w:val="NormalWeb"/>
        <w:ind w:left="720"/>
        <w:jc w:val="center"/>
        <w:rPr>
          <w:ins w:id="241" w:author="Unknown"/>
          <w:rFonts w:ascii="Bookman Old Style" w:hAnsi="Bookman Old Style"/>
        </w:rPr>
      </w:pPr>
      <w:r w:rsidRPr="002950F7">
        <w:rPr>
          <w:rFonts w:ascii="Bookman Old Style" w:hAnsi="Bookman Old Style"/>
          <w:noProof/>
          <w:color w:val="0000FF"/>
        </w:rPr>
        <w:drawing>
          <wp:inline distT="0" distB="0" distL="0" distR="0">
            <wp:extent cx="3914775" cy="1781175"/>
            <wp:effectExtent l="19050" t="0" r="9525" b="0"/>
            <wp:docPr id="52" name="Picture 52" descr="Introduction to Selenium ID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troduction to Selenium IDE">
                      <a:hlinkClick r:id="rId63"/>
                    </pic:cNvPr>
                    <pic:cNvPicPr>
                      <a:picLocks noChangeAspect="1" noChangeArrowheads="1"/>
                    </pic:cNvPicPr>
                  </pic:nvPicPr>
                  <pic:blipFill>
                    <a:blip r:embed="rId64"/>
                    <a:srcRect/>
                    <a:stretch>
                      <a:fillRect/>
                    </a:stretch>
                  </pic:blipFill>
                  <pic:spPr bwMode="auto">
                    <a:xfrm>
                      <a:off x="0" y="0"/>
                      <a:ext cx="3914775" cy="1781175"/>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242" w:author="Unknown"/>
          <w:rFonts w:ascii="Bookman Old Style" w:hAnsi="Bookman Old Style"/>
        </w:rPr>
      </w:pPr>
      <w:ins w:id="243" w:author="Unknown">
        <w:r w:rsidRPr="002950F7">
          <w:rPr>
            <w:rFonts w:ascii="Bookman Old Style" w:hAnsi="Bookman Old Style"/>
          </w:rPr>
          <w:t xml:space="preserve">  </w:t>
        </w:r>
      </w:ins>
    </w:p>
    <w:p w:rsidR="008C1814" w:rsidRPr="002950F7" w:rsidRDefault="008C1814" w:rsidP="008C1814">
      <w:pPr>
        <w:pStyle w:val="Heading2"/>
        <w:rPr>
          <w:ins w:id="244" w:author="Unknown"/>
          <w:rFonts w:ascii="Bookman Old Style" w:hAnsi="Bookman Old Style"/>
        </w:rPr>
      </w:pPr>
      <w:ins w:id="245" w:author="Unknown">
        <w:r w:rsidRPr="002950F7">
          <w:rPr>
            <w:rStyle w:val="Strong"/>
            <w:rFonts w:ascii="Bookman Old Style" w:hAnsi="Bookman Old Style"/>
            <w:b/>
            <w:bCs/>
          </w:rPr>
          <w:t>Options menu</w:t>
        </w:r>
      </w:ins>
    </w:p>
    <w:p w:rsidR="008C1814" w:rsidRPr="002950F7" w:rsidRDefault="008C1814" w:rsidP="008C1814">
      <w:pPr>
        <w:pStyle w:val="NormalWeb"/>
        <w:rPr>
          <w:ins w:id="246" w:author="Unknown"/>
          <w:rFonts w:ascii="Bookman Old Style" w:hAnsi="Bookman Old Style"/>
        </w:rPr>
      </w:pPr>
      <w:ins w:id="247" w:author="Unknown">
        <w:r w:rsidRPr="002950F7">
          <w:rPr>
            <w:rFonts w:ascii="Bookman Old Style" w:hAnsi="Bookman Old Style"/>
          </w:rPr>
          <w:t xml:space="preserve">It provides the </w:t>
        </w:r>
        <w:r w:rsidRPr="002950F7">
          <w:rPr>
            <w:rStyle w:val="Strong"/>
            <w:rFonts w:ascii="Bookman Old Style" w:hAnsi="Bookman Old Style"/>
          </w:rPr>
          <w:t>interface for configuring various settings</w:t>
        </w:r>
        <w:r w:rsidRPr="002950F7">
          <w:rPr>
            <w:rFonts w:ascii="Bookman Old Style" w:hAnsi="Bookman Old Style"/>
          </w:rPr>
          <w:t xml:space="preserve"> of Selenium IDE.</w:t>
        </w:r>
      </w:ins>
    </w:p>
    <w:p w:rsidR="008C1814" w:rsidRPr="002950F7" w:rsidRDefault="008C1814" w:rsidP="008C1814">
      <w:pPr>
        <w:pStyle w:val="NormalWeb"/>
        <w:rPr>
          <w:ins w:id="248" w:author="Unknown"/>
          <w:rFonts w:ascii="Bookman Old Style" w:hAnsi="Bookman Old Style"/>
        </w:rPr>
      </w:pPr>
      <w:ins w:id="249" w:author="Unknown">
        <w:r w:rsidRPr="002950F7">
          <w:rPr>
            <w:rFonts w:ascii="Bookman Old Style" w:hAnsi="Bookman Old Style"/>
          </w:rPr>
          <w:t xml:space="preserve">We shall concentrate on the </w:t>
        </w:r>
        <w:r w:rsidRPr="002950F7">
          <w:rPr>
            <w:rStyle w:val="Strong"/>
            <w:rFonts w:ascii="Bookman Old Style" w:hAnsi="Bookman Old Style"/>
          </w:rPr>
          <w:t>Options</w:t>
        </w:r>
        <w:r w:rsidRPr="002950F7">
          <w:rPr>
            <w:rFonts w:ascii="Bookman Old Style" w:hAnsi="Bookman Old Style"/>
          </w:rPr>
          <w:t xml:space="preserve"> and </w:t>
        </w:r>
        <w:r w:rsidRPr="002950F7">
          <w:rPr>
            <w:rStyle w:val="Strong"/>
            <w:rFonts w:ascii="Bookman Old Style" w:hAnsi="Bookman Old Style"/>
          </w:rPr>
          <w:t>Clipboard Format</w:t>
        </w:r>
        <w:r w:rsidRPr="002950F7">
          <w:rPr>
            <w:rFonts w:ascii="Bookman Old Style" w:hAnsi="Bookman Old Style"/>
          </w:rPr>
          <w:t xml:space="preserve"> options. </w:t>
        </w:r>
      </w:ins>
    </w:p>
    <w:tbl>
      <w:tblPr>
        <w:tblW w:w="0" w:type="auto"/>
        <w:tblCellSpacing w:w="0" w:type="dxa"/>
        <w:tblCellMar>
          <w:left w:w="0" w:type="dxa"/>
          <w:right w:w="0" w:type="dxa"/>
        </w:tblCellMar>
        <w:tblLook w:val="04A0"/>
      </w:tblPr>
      <w:tblGrid>
        <w:gridCol w:w="6600"/>
        <w:gridCol w:w="4488"/>
      </w:tblGrid>
      <w:tr w:rsidR="008C1814" w:rsidRPr="002950F7" w:rsidTr="008C1814">
        <w:trPr>
          <w:tblCellSpacing w:w="0" w:type="dxa"/>
        </w:trPr>
        <w:tc>
          <w:tcPr>
            <w:tcW w:w="6690" w:type="dxa"/>
            <w:vAlign w:val="center"/>
            <w:hideMark/>
          </w:tcPr>
          <w:p w:rsidR="008C1814" w:rsidRPr="002950F7" w:rsidRDefault="008C1814">
            <w:pPr>
              <w:pStyle w:val="NormalWeb"/>
              <w:jc w:val="center"/>
              <w:rPr>
                <w:rFonts w:ascii="Bookman Old Style" w:hAnsi="Bookman Old Style"/>
              </w:rPr>
            </w:pPr>
            <w:r w:rsidRPr="002950F7">
              <w:rPr>
                <w:rFonts w:ascii="Bookman Old Style" w:hAnsi="Bookman Old Style"/>
                <w:noProof/>
                <w:color w:val="0000FF"/>
              </w:rPr>
              <w:drawing>
                <wp:inline distT="0" distB="0" distL="0" distR="0">
                  <wp:extent cx="4114800" cy="3590925"/>
                  <wp:effectExtent l="19050" t="0" r="0" b="0"/>
                  <wp:docPr id="53" name="Picture 53" descr="Introduction to Selenium ID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troduction to Selenium IDE">
                            <a:hlinkClick r:id="rId65"/>
                          </pic:cNvPr>
                          <pic:cNvPicPr>
                            <a:picLocks noChangeAspect="1" noChangeArrowheads="1"/>
                          </pic:cNvPicPr>
                        </pic:nvPicPr>
                        <pic:blipFill>
                          <a:blip r:embed="rId66"/>
                          <a:srcRect/>
                          <a:stretch>
                            <a:fillRect/>
                          </a:stretch>
                        </pic:blipFill>
                        <pic:spPr bwMode="auto">
                          <a:xfrm>
                            <a:off x="0" y="0"/>
                            <a:ext cx="4114800" cy="3590925"/>
                          </a:xfrm>
                          <a:prstGeom prst="rect">
                            <a:avLst/>
                          </a:prstGeom>
                          <a:noFill/>
                          <a:ln w="9525">
                            <a:noFill/>
                            <a:miter lim="800000"/>
                            <a:headEnd/>
                            <a:tailEnd/>
                          </a:ln>
                        </pic:spPr>
                      </pic:pic>
                    </a:graphicData>
                  </a:graphic>
                </wp:inline>
              </w:drawing>
            </w:r>
          </w:p>
        </w:tc>
        <w:tc>
          <w:tcPr>
            <w:tcW w:w="6855" w:type="dxa"/>
            <w:vAlign w:val="center"/>
            <w:hideMark/>
          </w:tcPr>
          <w:p w:rsidR="008C1814" w:rsidRPr="002950F7" w:rsidRDefault="008C1814">
            <w:pPr>
              <w:pStyle w:val="NormalWeb"/>
              <w:rPr>
                <w:rFonts w:ascii="Bookman Old Style" w:hAnsi="Bookman Old Style"/>
              </w:rPr>
            </w:pPr>
            <w:r w:rsidRPr="002950F7">
              <w:rPr>
                <w:rFonts w:ascii="Bookman Old Style" w:hAnsi="Bookman Old Style"/>
              </w:rPr>
              <w:t xml:space="preserve">  </w:t>
            </w:r>
          </w:p>
          <w:p w:rsidR="008C1814" w:rsidRPr="002950F7" w:rsidRDefault="008C1814">
            <w:pPr>
              <w:pStyle w:val="NormalWeb"/>
              <w:rPr>
                <w:rFonts w:ascii="Bookman Old Style" w:hAnsi="Bookman Old Style"/>
              </w:rPr>
            </w:pPr>
            <w:r w:rsidRPr="002950F7">
              <w:rPr>
                <w:rStyle w:val="Strong"/>
                <w:rFonts w:ascii="Bookman Old Style" w:hAnsi="Bookman Old Style"/>
              </w:rPr>
              <w:t>Clipboard Format</w:t>
            </w:r>
            <w:r w:rsidRPr="002950F7">
              <w:rPr>
                <w:rFonts w:ascii="Bookman Old Style" w:hAnsi="Bookman Old Style"/>
              </w:rPr>
              <w:t xml:space="preserve"> </w:t>
            </w:r>
          </w:p>
          <w:p w:rsidR="008C1814" w:rsidRPr="002950F7" w:rsidRDefault="008C1814">
            <w:pPr>
              <w:pStyle w:val="NormalWeb"/>
              <w:ind w:right="360"/>
              <w:rPr>
                <w:rFonts w:ascii="Bookman Old Style" w:hAnsi="Bookman Old Style"/>
              </w:rPr>
            </w:pPr>
            <w:r w:rsidRPr="002950F7">
              <w:rPr>
                <w:rFonts w:ascii="Bookman Old Style" w:hAnsi="Bookman Old Style"/>
              </w:rPr>
              <w:t xml:space="preserve">  </w:t>
            </w:r>
          </w:p>
          <w:p w:rsidR="008C1814" w:rsidRPr="002950F7" w:rsidRDefault="008C1814" w:rsidP="008C1814">
            <w:pPr>
              <w:numPr>
                <w:ilvl w:val="0"/>
                <w:numId w:val="19"/>
              </w:numPr>
              <w:spacing w:before="100" w:beforeAutospacing="1" w:after="100" w:afterAutospacing="1" w:line="240" w:lineRule="auto"/>
              <w:ind w:right="360"/>
              <w:rPr>
                <w:rFonts w:ascii="Bookman Old Style" w:hAnsi="Bookman Old Style"/>
              </w:rPr>
            </w:pPr>
            <w:r w:rsidRPr="002950F7">
              <w:rPr>
                <w:rStyle w:val="Strong"/>
                <w:rFonts w:ascii="Bookman Old Style" w:hAnsi="Bookman Old Style"/>
              </w:rPr>
              <w:t xml:space="preserve">The Clipboard Format allows you to copy a </w:t>
            </w:r>
            <w:proofErr w:type="spellStart"/>
            <w:r w:rsidRPr="002950F7">
              <w:rPr>
                <w:rStyle w:val="Strong"/>
                <w:rFonts w:ascii="Bookman Old Style" w:hAnsi="Bookman Old Style"/>
              </w:rPr>
              <w:t>Selenese</w:t>
            </w:r>
            <w:proofErr w:type="spellEnd"/>
            <w:r w:rsidRPr="002950F7">
              <w:rPr>
                <w:rStyle w:val="Strong"/>
                <w:rFonts w:ascii="Bookman Old Style" w:hAnsi="Bookman Old Style"/>
              </w:rPr>
              <w:t xml:space="preserve"> command from the editor and paste it as a code snippet</w:t>
            </w:r>
            <w:r w:rsidRPr="002950F7">
              <w:rPr>
                <w:rFonts w:ascii="Bookman Old Style" w:hAnsi="Bookman Old Style"/>
              </w:rPr>
              <w:t>.</w:t>
            </w:r>
          </w:p>
          <w:p w:rsidR="008C1814" w:rsidRPr="002950F7" w:rsidRDefault="008C1814" w:rsidP="008C1814">
            <w:pPr>
              <w:numPr>
                <w:ilvl w:val="0"/>
                <w:numId w:val="19"/>
              </w:numPr>
              <w:spacing w:before="100" w:beforeAutospacing="1" w:after="100" w:afterAutospacing="1" w:line="240" w:lineRule="auto"/>
              <w:ind w:right="360"/>
              <w:rPr>
                <w:rFonts w:ascii="Bookman Old Style" w:hAnsi="Bookman Old Style"/>
              </w:rPr>
            </w:pPr>
            <w:r w:rsidRPr="002950F7">
              <w:rPr>
                <w:rFonts w:ascii="Bookman Old Style" w:hAnsi="Bookman Old Style"/>
              </w:rPr>
              <w:t>The format of the code follows the option you selected here in Clipboard Format's list.</w:t>
            </w:r>
          </w:p>
          <w:p w:rsidR="008C1814" w:rsidRPr="002950F7" w:rsidRDefault="008C1814" w:rsidP="008C1814">
            <w:pPr>
              <w:numPr>
                <w:ilvl w:val="0"/>
                <w:numId w:val="19"/>
              </w:numPr>
              <w:spacing w:before="100" w:beforeAutospacing="1" w:after="100" w:afterAutospacing="1" w:line="240" w:lineRule="auto"/>
              <w:ind w:right="360"/>
              <w:rPr>
                <w:rFonts w:ascii="Bookman Old Style" w:hAnsi="Bookman Old Style"/>
                <w:sz w:val="24"/>
                <w:szCs w:val="24"/>
              </w:rPr>
            </w:pPr>
            <w:r w:rsidRPr="002950F7">
              <w:rPr>
                <w:rStyle w:val="Strong"/>
                <w:rFonts w:ascii="Bookman Old Style" w:hAnsi="Bookman Old Style"/>
              </w:rPr>
              <w:t>HTML is the default selection.</w:t>
            </w:r>
          </w:p>
        </w:tc>
      </w:tr>
    </w:tbl>
    <w:p w:rsidR="008C1814" w:rsidRPr="002950F7" w:rsidRDefault="008C1814" w:rsidP="008C1814">
      <w:pPr>
        <w:pStyle w:val="NormalWeb"/>
        <w:rPr>
          <w:ins w:id="250" w:author="Unknown"/>
          <w:rFonts w:ascii="Bookman Old Style" w:hAnsi="Bookman Old Style"/>
        </w:rPr>
      </w:pPr>
      <w:ins w:id="251" w:author="Unknown">
        <w:r w:rsidRPr="002950F7">
          <w:rPr>
            <w:rFonts w:ascii="Bookman Old Style" w:hAnsi="Bookman Old Style"/>
          </w:rPr>
          <w:t xml:space="preserve">For example, when you choose </w:t>
        </w:r>
        <w:r w:rsidRPr="002950F7">
          <w:rPr>
            <w:rStyle w:val="Strong"/>
            <w:rFonts w:ascii="Bookman Old Style" w:hAnsi="Bookman Old Style"/>
          </w:rPr>
          <w:t>Java/</w:t>
        </w:r>
        <w:proofErr w:type="spellStart"/>
        <w:r w:rsidRPr="002950F7">
          <w:rPr>
            <w:rStyle w:val="Strong"/>
            <w:rFonts w:ascii="Bookman Old Style" w:hAnsi="Bookman Old Style"/>
          </w:rPr>
          <w:t>JUnit</w:t>
        </w:r>
        <w:proofErr w:type="spellEnd"/>
        <w:r w:rsidRPr="002950F7">
          <w:rPr>
            <w:rStyle w:val="Strong"/>
            <w:rFonts w:ascii="Bookman Old Style" w:hAnsi="Bookman Old Style"/>
          </w:rPr>
          <w:t xml:space="preserve"> 4/</w:t>
        </w:r>
        <w:proofErr w:type="spellStart"/>
        <w:r w:rsidRPr="002950F7">
          <w:rPr>
            <w:rStyle w:val="Strong"/>
            <w:rFonts w:ascii="Bookman Old Style" w:hAnsi="Bookman Old Style"/>
          </w:rPr>
          <w:t>WebDriver</w:t>
        </w:r>
        <w:proofErr w:type="spellEnd"/>
        <w:r w:rsidRPr="002950F7">
          <w:rPr>
            <w:rFonts w:ascii="Bookman Old Style" w:hAnsi="Bookman Old Style"/>
          </w:rPr>
          <w:t xml:space="preserve"> as your clipboard format, every </w:t>
        </w:r>
        <w:proofErr w:type="spellStart"/>
        <w:r w:rsidRPr="002950F7">
          <w:rPr>
            <w:rFonts w:ascii="Bookman Old Style" w:hAnsi="Bookman Old Style"/>
          </w:rPr>
          <w:t>Selenese</w:t>
        </w:r>
        <w:proofErr w:type="spellEnd"/>
        <w:r w:rsidRPr="002950F7">
          <w:rPr>
            <w:rFonts w:ascii="Bookman Old Style" w:hAnsi="Bookman Old Style"/>
          </w:rPr>
          <w:t xml:space="preserve"> command you copy from Selenium IDE's editor will be pasted as </w:t>
        </w:r>
        <w:r w:rsidRPr="002950F7">
          <w:rPr>
            <w:rStyle w:val="Strong"/>
            <w:rFonts w:ascii="Bookman Old Style" w:hAnsi="Bookman Old Style"/>
          </w:rPr>
          <w:t>Java code</w:t>
        </w:r>
        <w:r w:rsidRPr="002950F7">
          <w:rPr>
            <w:rFonts w:ascii="Bookman Old Style" w:hAnsi="Bookman Old Style"/>
          </w:rPr>
          <w:t xml:space="preserve">. See the illustration below. </w:t>
        </w:r>
      </w:ins>
    </w:p>
    <w:p w:rsidR="008C1814" w:rsidRPr="002950F7" w:rsidRDefault="008C1814" w:rsidP="008C1814">
      <w:pPr>
        <w:pStyle w:val="NormalWeb"/>
        <w:jc w:val="center"/>
        <w:rPr>
          <w:ins w:id="252" w:author="Unknown"/>
          <w:rFonts w:ascii="Bookman Old Style" w:hAnsi="Bookman Old Style"/>
        </w:rPr>
      </w:pPr>
      <w:r w:rsidRPr="002950F7">
        <w:rPr>
          <w:rFonts w:ascii="Bookman Old Style" w:hAnsi="Bookman Old Style"/>
          <w:noProof/>
          <w:color w:val="0000FF"/>
        </w:rPr>
        <w:lastRenderedPageBreak/>
        <w:drawing>
          <wp:inline distT="0" distB="0" distL="0" distR="0">
            <wp:extent cx="5591175" cy="2876550"/>
            <wp:effectExtent l="19050" t="0" r="9525" b="0"/>
            <wp:docPr id="54" name="Picture 54" descr="Introduction to Selenium IDE">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troduction to Selenium IDE">
                      <a:hlinkClick r:id="rId67"/>
                    </pic:cNvPr>
                    <pic:cNvPicPr>
                      <a:picLocks noChangeAspect="1" noChangeArrowheads="1"/>
                    </pic:cNvPicPr>
                  </pic:nvPicPr>
                  <pic:blipFill>
                    <a:blip r:embed="rId68"/>
                    <a:srcRect/>
                    <a:stretch>
                      <a:fillRect/>
                    </a:stretch>
                  </pic:blipFill>
                  <pic:spPr bwMode="auto">
                    <a:xfrm>
                      <a:off x="0" y="0"/>
                      <a:ext cx="5591175" cy="2876550"/>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253" w:author="Unknown"/>
          <w:rFonts w:ascii="Bookman Old Style" w:hAnsi="Bookman Old Style"/>
        </w:rPr>
      </w:pPr>
      <w:ins w:id="254" w:author="Unknown">
        <w:r w:rsidRPr="002950F7">
          <w:rPr>
            <w:rFonts w:ascii="Bookman Old Style" w:hAnsi="Bookman Old Style"/>
          </w:rPr>
          <w:t xml:space="preserve">  </w:t>
        </w:r>
      </w:ins>
    </w:p>
    <w:p w:rsidR="008C1814" w:rsidRPr="002950F7" w:rsidRDefault="008C1814" w:rsidP="008C1814">
      <w:pPr>
        <w:pStyle w:val="Heading2"/>
        <w:rPr>
          <w:ins w:id="255" w:author="Unknown"/>
          <w:rFonts w:ascii="Bookman Old Style" w:hAnsi="Bookman Old Style"/>
        </w:rPr>
      </w:pPr>
      <w:ins w:id="256" w:author="Unknown">
        <w:r w:rsidRPr="002950F7">
          <w:rPr>
            <w:rFonts w:ascii="Bookman Old Style" w:hAnsi="Bookman Old Style"/>
          </w:rPr>
          <w:t>Selenium IDE Options dialog box</w:t>
        </w:r>
      </w:ins>
    </w:p>
    <w:p w:rsidR="008C1814" w:rsidRPr="002950F7" w:rsidRDefault="008C1814" w:rsidP="008C1814">
      <w:pPr>
        <w:pStyle w:val="NormalWeb"/>
        <w:rPr>
          <w:ins w:id="257" w:author="Unknown"/>
          <w:rFonts w:ascii="Bookman Old Style" w:hAnsi="Bookman Old Style"/>
        </w:rPr>
      </w:pPr>
      <w:ins w:id="258" w:author="Unknown">
        <w:r w:rsidRPr="002950F7">
          <w:rPr>
            <w:rFonts w:ascii="Bookman Old Style" w:hAnsi="Bookman Old Style"/>
          </w:rPr>
          <w:t xml:space="preserve">You can launch the Selenium IDE Options dialog box by clicking Options &gt; Options... on the menu bar. Though there are many settings available, we will concentrate on the few important ones. </w:t>
        </w:r>
      </w:ins>
    </w:p>
    <w:p w:rsidR="008C1814" w:rsidRPr="002950F7" w:rsidRDefault="008C1814" w:rsidP="008C1814">
      <w:pPr>
        <w:pStyle w:val="NormalWeb"/>
        <w:jc w:val="center"/>
        <w:rPr>
          <w:ins w:id="259" w:author="Unknown"/>
          <w:rFonts w:ascii="Bookman Old Style" w:hAnsi="Bookman Old Style"/>
        </w:rPr>
      </w:pPr>
      <w:r w:rsidRPr="002950F7">
        <w:rPr>
          <w:rFonts w:ascii="Bookman Old Style" w:hAnsi="Bookman Old Style"/>
          <w:noProof/>
          <w:color w:val="0000FF"/>
        </w:rPr>
        <w:lastRenderedPageBreak/>
        <w:drawing>
          <wp:inline distT="0" distB="0" distL="0" distR="0">
            <wp:extent cx="6153150" cy="5715000"/>
            <wp:effectExtent l="0" t="0" r="0" b="0"/>
            <wp:docPr id="55" name="Picture 55" descr="Introduction to Selenium IDE">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troduction to Selenium IDE">
                      <a:hlinkClick r:id="rId69"/>
                    </pic:cNvPr>
                    <pic:cNvPicPr>
                      <a:picLocks noChangeAspect="1" noChangeArrowheads="1"/>
                    </pic:cNvPicPr>
                  </pic:nvPicPr>
                  <pic:blipFill>
                    <a:blip r:embed="rId70"/>
                    <a:srcRect/>
                    <a:stretch>
                      <a:fillRect/>
                    </a:stretch>
                  </pic:blipFill>
                  <pic:spPr bwMode="auto">
                    <a:xfrm>
                      <a:off x="0" y="0"/>
                      <a:ext cx="6153150" cy="5715000"/>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260" w:author="Unknown"/>
          <w:rFonts w:ascii="Bookman Old Style" w:hAnsi="Bookman Old Style"/>
        </w:rPr>
      </w:pPr>
      <w:ins w:id="261" w:author="Unknown">
        <w:r w:rsidRPr="002950F7">
          <w:rPr>
            <w:rFonts w:ascii="Bookman Old Style" w:hAnsi="Bookman Old Style"/>
          </w:rPr>
          <w:t xml:space="preserve">  </w:t>
        </w:r>
      </w:ins>
    </w:p>
    <w:p w:rsidR="008C1814" w:rsidRPr="002950F7" w:rsidRDefault="008C1814" w:rsidP="008C1814">
      <w:pPr>
        <w:numPr>
          <w:ilvl w:val="0"/>
          <w:numId w:val="20"/>
        </w:numPr>
        <w:spacing w:before="100" w:beforeAutospacing="1" w:after="100" w:afterAutospacing="1" w:line="240" w:lineRule="auto"/>
        <w:rPr>
          <w:ins w:id="262" w:author="Unknown"/>
          <w:rFonts w:ascii="Bookman Old Style" w:hAnsi="Bookman Old Style"/>
        </w:rPr>
      </w:pPr>
      <w:ins w:id="263" w:author="Unknown">
        <w:r w:rsidRPr="002950F7">
          <w:rPr>
            <w:rStyle w:val="Strong"/>
            <w:rFonts w:ascii="Bookman Old Style" w:hAnsi="Bookman Old Style"/>
          </w:rPr>
          <w:t>Default Timeout Value</w:t>
        </w:r>
        <w:r w:rsidRPr="002950F7">
          <w:rPr>
            <w:rFonts w:ascii="Bookman Old Style" w:hAnsi="Bookman Old Style"/>
          </w:rPr>
          <w:t xml:space="preserve">. This refers to the time that Selenium has to wait for a certain element to appear or become accessible before it generates an error.  </w:t>
        </w:r>
        <w:r w:rsidRPr="002950F7">
          <w:rPr>
            <w:rStyle w:val="Strong"/>
            <w:rFonts w:ascii="Bookman Old Style" w:hAnsi="Bookman Old Style"/>
          </w:rPr>
          <w:t>Default timeout value is 30000ms</w:t>
        </w:r>
        <w:r w:rsidRPr="002950F7">
          <w:rPr>
            <w:rFonts w:ascii="Bookman Old Style" w:hAnsi="Bookman Old Style"/>
          </w:rPr>
          <w:t>.</w:t>
        </w:r>
      </w:ins>
    </w:p>
    <w:p w:rsidR="008C1814" w:rsidRPr="002950F7" w:rsidRDefault="008C1814" w:rsidP="008C1814">
      <w:pPr>
        <w:numPr>
          <w:ilvl w:val="0"/>
          <w:numId w:val="20"/>
        </w:numPr>
        <w:spacing w:before="100" w:beforeAutospacing="1" w:after="100" w:afterAutospacing="1" w:line="240" w:lineRule="auto"/>
        <w:rPr>
          <w:ins w:id="264" w:author="Unknown"/>
          <w:rFonts w:ascii="Bookman Old Style" w:hAnsi="Bookman Old Style"/>
        </w:rPr>
      </w:pPr>
      <w:ins w:id="265" w:author="Unknown">
        <w:r w:rsidRPr="002950F7">
          <w:rPr>
            <w:rStyle w:val="Strong"/>
            <w:rFonts w:ascii="Bookman Old Style" w:hAnsi="Bookman Old Style"/>
          </w:rPr>
          <w:t>Selenium IDE extensions</w:t>
        </w:r>
        <w:r w:rsidRPr="002950F7">
          <w:rPr>
            <w:rFonts w:ascii="Bookman Old Style" w:hAnsi="Bookman Old Style"/>
          </w:rPr>
          <w:t xml:space="preserve">. This is where you specify the extensions you want to use to extend Selenium IDE's capabilities. You can visit </w:t>
        </w:r>
        <w:r w:rsidR="002C377E" w:rsidRPr="002950F7">
          <w:rPr>
            <w:rFonts w:ascii="Bookman Old Style" w:hAnsi="Bookman Old Style"/>
          </w:rPr>
          <w:fldChar w:fldCharType="begin"/>
        </w:r>
        <w:r w:rsidRPr="002950F7">
          <w:rPr>
            <w:rFonts w:ascii="Bookman Old Style" w:hAnsi="Bookman Old Style"/>
          </w:rPr>
          <w:instrText xml:space="preserve"> HYPERLINK "http://addons.mozilla.org/en-US/firefox/" </w:instrText>
        </w:r>
        <w:r w:rsidR="002C377E" w:rsidRPr="002950F7">
          <w:rPr>
            <w:rFonts w:ascii="Bookman Old Style" w:hAnsi="Bookman Old Style"/>
          </w:rPr>
          <w:fldChar w:fldCharType="separate"/>
        </w:r>
        <w:r w:rsidRPr="002950F7">
          <w:rPr>
            <w:rStyle w:val="Hyperlink"/>
            <w:rFonts w:ascii="Bookman Old Style" w:hAnsi="Bookman Old Style"/>
          </w:rPr>
          <w:t>http://addons.mozilla.org/en-US/firefox/</w:t>
        </w:r>
        <w:r w:rsidR="002C377E" w:rsidRPr="002950F7">
          <w:rPr>
            <w:rFonts w:ascii="Bookman Old Style" w:hAnsi="Bookman Old Style"/>
          </w:rPr>
          <w:fldChar w:fldCharType="end"/>
        </w:r>
        <w:r w:rsidRPr="002950F7">
          <w:rPr>
            <w:rFonts w:ascii="Bookman Old Style" w:hAnsi="Bookman Old Style"/>
          </w:rPr>
          <w:t>and use "Selenium" as a keyword to search for the specific extensions.</w:t>
        </w:r>
      </w:ins>
    </w:p>
    <w:p w:rsidR="008C1814" w:rsidRPr="002950F7" w:rsidRDefault="008C1814" w:rsidP="008C1814">
      <w:pPr>
        <w:numPr>
          <w:ilvl w:val="0"/>
          <w:numId w:val="20"/>
        </w:numPr>
        <w:spacing w:before="100" w:beforeAutospacing="1" w:after="100" w:afterAutospacing="1" w:line="240" w:lineRule="auto"/>
        <w:rPr>
          <w:ins w:id="266" w:author="Unknown"/>
          <w:rFonts w:ascii="Bookman Old Style" w:hAnsi="Bookman Old Style"/>
        </w:rPr>
      </w:pPr>
      <w:ins w:id="267" w:author="Unknown">
        <w:r w:rsidRPr="002950F7">
          <w:rPr>
            <w:rStyle w:val="Strong"/>
            <w:rFonts w:ascii="Bookman Old Style" w:hAnsi="Bookman Old Style"/>
          </w:rPr>
          <w:t xml:space="preserve">Remember base URL. </w:t>
        </w:r>
        <w:r w:rsidRPr="002950F7">
          <w:rPr>
            <w:rFonts w:ascii="Bookman Old Style" w:hAnsi="Bookman Old Style"/>
          </w:rPr>
          <w:t>Keep this checked if you want Selenium IDE to remember the Base URL every time you launch it. If you uncheck this, Selenium IDE will always launch with a blank value for the Base URL.</w:t>
        </w:r>
      </w:ins>
    </w:p>
    <w:p w:rsidR="008C1814" w:rsidRPr="002950F7" w:rsidRDefault="008C1814" w:rsidP="008C1814">
      <w:pPr>
        <w:numPr>
          <w:ilvl w:val="0"/>
          <w:numId w:val="20"/>
        </w:numPr>
        <w:spacing w:before="100" w:beforeAutospacing="1" w:after="100" w:afterAutospacing="1" w:line="240" w:lineRule="auto"/>
        <w:rPr>
          <w:ins w:id="268" w:author="Unknown"/>
          <w:rFonts w:ascii="Bookman Old Style" w:hAnsi="Bookman Old Style"/>
        </w:rPr>
      </w:pPr>
      <w:proofErr w:type="spellStart"/>
      <w:ins w:id="269" w:author="Unknown">
        <w:r w:rsidRPr="002950F7">
          <w:rPr>
            <w:rStyle w:val="Strong"/>
            <w:rFonts w:ascii="Bookman Old Style" w:hAnsi="Bookman Old Style"/>
          </w:rPr>
          <w:t>Autostart</w:t>
        </w:r>
        <w:proofErr w:type="spellEnd"/>
        <w:r w:rsidRPr="002950F7">
          <w:rPr>
            <w:rStyle w:val="Strong"/>
            <w:rFonts w:ascii="Bookman Old Style" w:hAnsi="Bookman Old Style"/>
          </w:rPr>
          <w:t xml:space="preserve"> record.</w:t>
        </w:r>
        <w:r w:rsidRPr="002950F7">
          <w:rPr>
            <w:rFonts w:ascii="Bookman Old Style" w:hAnsi="Bookman Old Style"/>
          </w:rPr>
          <w:t> If you check this, Selenium IDE will immediately record your browser actions upon startup.</w:t>
        </w:r>
      </w:ins>
    </w:p>
    <w:p w:rsidR="008C1814" w:rsidRPr="002950F7" w:rsidRDefault="008C1814" w:rsidP="008C1814">
      <w:pPr>
        <w:numPr>
          <w:ilvl w:val="0"/>
          <w:numId w:val="20"/>
        </w:numPr>
        <w:spacing w:before="100" w:beforeAutospacing="1" w:after="100" w:afterAutospacing="1" w:line="240" w:lineRule="auto"/>
        <w:rPr>
          <w:ins w:id="270" w:author="Unknown"/>
          <w:rFonts w:ascii="Bookman Old Style" w:hAnsi="Bookman Old Style"/>
        </w:rPr>
      </w:pPr>
      <w:ins w:id="271" w:author="Unknown">
        <w:r w:rsidRPr="002950F7">
          <w:rPr>
            <w:rStyle w:val="Strong"/>
            <w:rFonts w:ascii="Bookman Old Style" w:hAnsi="Bookman Old Style"/>
          </w:rPr>
          <w:t>Locator builders. </w:t>
        </w:r>
        <w:r w:rsidRPr="002950F7">
          <w:rPr>
            <w:rFonts w:ascii="Bookman Old Style" w:hAnsi="Bookman Old Style"/>
          </w:rPr>
          <w:t xml:space="preserve">This is where you specify the order by which locators are generated while recording. </w:t>
        </w:r>
        <w:r w:rsidRPr="002950F7">
          <w:rPr>
            <w:rStyle w:val="Strong"/>
            <w:rFonts w:ascii="Bookman Old Style" w:hAnsi="Bookman Old Style"/>
          </w:rPr>
          <w:t xml:space="preserve">Locators are ways to tell Selenium IDE which UI element </w:t>
        </w:r>
        <w:proofErr w:type="gramStart"/>
        <w:r w:rsidRPr="002950F7">
          <w:rPr>
            <w:rStyle w:val="Strong"/>
            <w:rFonts w:ascii="Bookman Old Style" w:hAnsi="Bookman Old Style"/>
          </w:rPr>
          <w:t xml:space="preserve">should a </w:t>
        </w:r>
        <w:proofErr w:type="spellStart"/>
        <w:r w:rsidRPr="002950F7">
          <w:rPr>
            <w:rStyle w:val="Strong"/>
            <w:rFonts w:ascii="Bookman Old Style" w:hAnsi="Bookman Old Style"/>
          </w:rPr>
          <w:t>Selenese</w:t>
        </w:r>
        <w:proofErr w:type="spellEnd"/>
        <w:r w:rsidRPr="002950F7">
          <w:rPr>
            <w:rStyle w:val="Strong"/>
            <w:rFonts w:ascii="Bookman Old Style" w:hAnsi="Bookman Old Style"/>
          </w:rPr>
          <w:t xml:space="preserve"> command</w:t>
        </w:r>
        <w:proofErr w:type="gramEnd"/>
        <w:r w:rsidRPr="002950F7">
          <w:rPr>
            <w:rStyle w:val="Strong"/>
            <w:rFonts w:ascii="Bookman Old Style" w:hAnsi="Bookman Old Style"/>
          </w:rPr>
          <w:t xml:space="preserve"> act upon</w:t>
        </w:r>
        <w:r w:rsidRPr="002950F7">
          <w:rPr>
            <w:rFonts w:ascii="Bookman Old Style" w:hAnsi="Bookman Old Style"/>
          </w:rPr>
          <w:t>. In the setup below, when you click on an element with an ID attribute, that element's ID will be used as the locator since "id" is the first one in the list. If that element does not have an ID attribute, Selenium will next look for the "name" attribute since it is second in the list. The list goes on and on until an appropriate one is found.</w:t>
        </w:r>
      </w:ins>
    </w:p>
    <w:p w:rsidR="008C1814" w:rsidRPr="002950F7" w:rsidRDefault="008C1814" w:rsidP="008C1814">
      <w:pPr>
        <w:pStyle w:val="NormalWeb"/>
        <w:jc w:val="center"/>
        <w:rPr>
          <w:ins w:id="272" w:author="Unknown"/>
          <w:rFonts w:ascii="Bookman Old Style" w:hAnsi="Bookman Old Style"/>
        </w:rPr>
      </w:pPr>
      <w:r w:rsidRPr="002950F7">
        <w:rPr>
          <w:rFonts w:ascii="Bookman Old Style" w:hAnsi="Bookman Old Style"/>
          <w:noProof/>
          <w:color w:val="0000FF"/>
        </w:rPr>
        <w:lastRenderedPageBreak/>
        <w:drawing>
          <wp:inline distT="0" distB="0" distL="0" distR="0">
            <wp:extent cx="4953000" cy="3867150"/>
            <wp:effectExtent l="19050" t="0" r="0" b="0"/>
            <wp:docPr id="56" name="Picture 56" descr="Introduction to Selenium ID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ntroduction to Selenium IDE">
                      <a:hlinkClick r:id="rId71"/>
                    </pic:cNvPr>
                    <pic:cNvPicPr>
                      <a:picLocks noChangeAspect="1" noChangeArrowheads="1"/>
                    </pic:cNvPicPr>
                  </pic:nvPicPr>
                  <pic:blipFill>
                    <a:blip r:embed="rId72"/>
                    <a:srcRect/>
                    <a:stretch>
                      <a:fillRect/>
                    </a:stretch>
                  </pic:blipFill>
                  <pic:spPr bwMode="auto">
                    <a:xfrm>
                      <a:off x="0" y="0"/>
                      <a:ext cx="4953000" cy="3867150"/>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273" w:author="Unknown"/>
          <w:rFonts w:ascii="Bookman Old Style" w:hAnsi="Bookman Old Style"/>
        </w:rPr>
      </w:pPr>
      <w:ins w:id="274" w:author="Unknown">
        <w:r w:rsidRPr="002950F7">
          <w:rPr>
            <w:rFonts w:ascii="Bookman Old Style" w:hAnsi="Bookman Old Style"/>
          </w:rPr>
          <w:t xml:space="preserve">  </w:t>
        </w:r>
      </w:ins>
    </w:p>
    <w:p w:rsidR="008C1814" w:rsidRPr="002950F7" w:rsidRDefault="008C1814" w:rsidP="008C1814">
      <w:pPr>
        <w:pStyle w:val="Heading2"/>
        <w:rPr>
          <w:ins w:id="275" w:author="Unknown"/>
          <w:rFonts w:ascii="Bookman Old Style" w:hAnsi="Bookman Old Style"/>
        </w:rPr>
      </w:pPr>
      <w:ins w:id="276" w:author="Unknown">
        <w:r w:rsidRPr="002950F7">
          <w:rPr>
            <w:rFonts w:ascii="Bookman Old Style" w:hAnsi="Bookman Old Style"/>
          </w:rPr>
          <w:t>Base URL Bar</w:t>
        </w:r>
      </w:ins>
    </w:p>
    <w:p w:rsidR="008C1814" w:rsidRPr="002950F7" w:rsidRDefault="008C1814" w:rsidP="008C1814">
      <w:pPr>
        <w:pStyle w:val="NormalWeb"/>
        <w:jc w:val="center"/>
        <w:rPr>
          <w:ins w:id="277" w:author="Unknown"/>
          <w:rFonts w:ascii="Bookman Old Style" w:hAnsi="Bookman Old Style"/>
        </w:rPr>
      </w:pPr>
      <w:r w:rsidRPr="002950F7">
        <w:rPr>
          <w:rFonts w:ascii="Bookman Old Style" w:hAnsi="Bookman Old Style"/>
          <w:noProof/>
          <w:color w:val="0000FF"/>
        </w:rPr>
        <w:drawing>
          <wp:inline distT="0" distB="0" distL="0" distR="0">
            <wp:extent cx="4981575" cy="704850"/>
            <wp:effectExtent l="19050" t="0" r="9525" b="0"/>
            <wp:docPr id="57" name="Picture 57" descr="Introduction to Selenium IDE">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troduction to Selenium IDE">
                      <a:hlinkClick r:id="rId73"/>
                    </pic:cNvPr>
                    <pic:cNvPicPr>
                      <a:picLocks noChangeAspect="1" noChangeArrowheads="1"/>
                    </pic:cNvPicPr>
                  </pic:nvPicPr>
                  <pic:blipFill>
                    <a:blip r:embed="rId74"/>
                    <a:srcRect/>
                    <a:stretch>
                      <a:fillRect/>
                    </a:stretch>
                  </pic:blipFill>
                  <pic:spPr bwMode="auto">
                    <a:xfrm>
                      <a:off x="0" y="0"/>
                      <a:ext cx="4981575" cy="704850"/>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278" w:author="Unknown"/>
          <w:rFonts w:ascii="Bookman Old Style" w:hAnsi="Bookman Old Style"/>
        </w:rPr>
      </w:pPr>
      <w:ins w:id="279" w:author="Unknown">
        <w:r w:rsidRPr="002950F7">
          <w:rPr>
            <w:rFonts w:ascii="Bookman Old Style" w:hAnsi="Bookman Old Style"/>
          </w:rPr>
          <w:t xml:space="preserve">  </w:t>
        </w:r>
      </w:ins>
    </w:p>
    <w:p w:rsidR="008C1814" w:rsidRPr="002950F7" w:rsidRDefault="008C1814" w:rsidP="008C1814">
      <w:pPr>
        <w:numPr>
          <w:ilvl w:val="0"/>
          <w:numId w:val="21"/>
        </w:numPr>
        <w:spacing w:before="100" w:beforeAutospacing="1" w:after="100" w:afterAutospacing="1" w:line="240" w:lineRule="auto"/>
        <w:rPr>
          <w:ins w:id="280" w:author="Unknown"/>
          <w:rFonts w:ascii="Bookman Old Style" w:hAnsi="Bookman Old Style"/>
        </w:rPr>
      </w:pPr>
      <w:ins w:id="281" w:author="Unknown">
        <w:r w:rsidRPr="002950F7">
          <w:rPr>
            <w:rFonts w:ascii="Bookman Old Style" w:hAnsi="Bookman Old Style"/>
          </w:rPr>
          <w:t xml:space="preserve">It has </w:t>
        </w:r>
        <w:r w:rsidRPr="002950F7">
          <w:rPr>
            <w:rStyle w:val="Strong"/>
            <w:rFonts w:ascii="Bookman Old Style" w:hAnsi="Bookman Old Style"/>
          </w:rPr>
          <w:t>a dropdown menu that</w:t>
        </w:r>
        <w:r w:rsidRPr="002950F7">
          <w:rPr>
            <w:rFonts w:ascii="Bookman Old Style" w:hAnsi="Bookman Old Style"/>
          </w:rPr>
          <w:t xml:space="preserve"> </w:t>
        </w:r>
        <w:r w:rsidRPr="002950F7">
          <w:rPr>
            <w:rStyle w:val="Strong"/>
            <w:rFonts w:ascii="Bookman Old Style" w:hAnsi="Bookman Old Style"/>
          </w:rPr>
          <w:t>remembers all previous values</w:t>
        </w:r>
        <w:r w:rsidRPr="002950F7">
          <w:rPr>
            <w:rFonts w:ascii="Bookman Old Style" w:hAnsi="Bookman Old Style"/>
          </w:rPr>
          <w:t xml:space="preserve"> for easy access.</w:t>
        </w:r>
      </w:ins>
    </w:p>
    <w:p w:rsidR="008C1814" w:rsidRPr="002950F7" w:rsidRDefault="008C1814" w:rsidP="008C1814">
      <w:pPr>
        <w:numPr>
          <w:ilvl w:val="0"/>
          <w:numId w:val="21"/>
        </w:numPr>
        <w:spacing w:before="100" w:beforeAutospacing="1" w:after="100" w:afterAutospacing="1" w:line="240" w:lineRule="auto"/>
        <w:rPr>
          <w:ins w:id="282" w:author="Unknown"/>
          <w:rFonts w:ascii="Bookman Old Style" w:hAnsi="Bookman Old Style"/>
        </w:rPr>
      </w:pPr>
      <w:ins w:id="283" w:author="Unknown">
        <w:r w:rsidRPr="002950F7">
          <w:rPr>
            <w:rFonts w:ascii="Bookman Old Style" w:hAnsi="Bookman Old Style"/>
          </w:rPr>
          <w:t xml:space="preserve">The </w:t>
        </w:r>
        <w:proofErr w:type="spellStart"/>
        <w:r w:rsidRPr="002950F7">
          <w:rPr>
            <w:rFonts w:ascii="Bookman Old Style" w:hAnsi="Bookman Old Style"/>
          </w:rPr>
          <w:t>Selenese</w:t>
        </w:r>
        <w:proofErr w:type="spellEnd"/>
        <w:r w:rsidRPr="002950F7">
          <w:rPr>
            <w:rFonts w:ascii="Bookman Old Style" w:hAnsi="Bookman Old Style"/>
          </w:rPr>
          <w:t xml:space="preserve"> command </w:t>
        </w:r>
        <w:r w:rsidRPr="002950F7">
          <w:rPr>
            <w:rStyle w:val="Strong"/>
            <w:rFonts w:ascii="Bookman Old Style" w:hAnsi="Bookman Old Style"/>
          </w:rPr>
          <w:t>"open" will take you to the URL that you specified in the Base URL</w:t>
        </w:r>
        <w:r w:rsidRPr="002950F7">
          <w:rPr>
            <w:rFonts w:ascii="Bookman Old Style" w:hAnsi="Bookman Old Style"/>
          </w:rPr>
          <w:t>.</w:t>
        </w:r>
      </w:ins>
    </w:p>
    <w:p w:rsidR="008C1814" w:rsidRPr="002950F7" w:rsidRDefault="008C1814" w:rsidP="008C1814">
      <w:pPr>
        <w:numPr>
          <w:ilvl w:val="0"/>
          <w:numId w:val="21"/>
        </w:numPr>
        <w:spacing w:before="100" w:beforeAutospacing="1" w:after="100" w:afterAutospacing="1" w:line="240" w:lineRule="auto"/>
        <w:rPr>
          <w:ins w:id="284" w:author="Unknown"/>
          <w:rFonts w:ascii="Bookman Old Style" w:hAnsi="Bookman Old Style"/>
        </w:rPr>
      </w:pPr>
      <w:ins w:id="285" w:author="Unknown">
        <w:r w:rsidRPr="002950F7">
          <w:rPr>
            <w:rFonts w:ascii="Bookman Old Style" w:hAnsi="Bookman Old Style"/>
          </w:rPr>
          <w:t xml:space="preserve">In this tutorial series, we will be using </w:t>
        </w:r>
        <w:r w:rsidR="002C377E" w:rsidRPr="002950F7">
          <w:rPr>
            <w:rFonts w:ascii="Bookman Old Style" w:hAnsi="Bookman Old Style"/>
          </w:rPr>
          <w:fldChar w:fldCharType="begin"/>
        </w:r>
        <w:r w:rsidRPr="002950F7">
          <w:rPr>
            <w:rFonts w:ascii="Bookman Old Style" w:hAnsi="Bookman Old Style"/>
          </w:rPr>
          <w:instrText xml:space="preserve"> HYPERLINK "http://newtours.demoaut.com/" </w:instrText>
        </w:r>
        <w:r w:rsidR="002C377E" w:rsidRPr="002950F7">
          <w:rPr>
            <w:rFonts w:ascii="Bookman Old Style" w:hAnsi="Bookman Old Style"/>
          </w:rPr>
          <w:fldChar w:fldCharType="separate"/>
        </w:r>
        <w:r w:rsidRPr="002950F7">
          <w:rPr>
            <w:rStyle w:val="Hyperlink"/>
            <w:rFonts w:ascii="Bookman Old Style" w:hAnsi="Bookman Old Style"/>
          </w:rPr>
          <w:t>http://newtours.demoaut.com</w:t>
        </w:r>
        <w:r w:rsidR="002C377E" w:rsidRPr="002950F7">
          <w:rPr>
            <w:rFonts w:ascii="Bookman Old Style" w:hAnsi="Bookman Old Style"/>
          </w:rPr>
          <w:fldChar w:fldCharType="end"/>
        </w:r>
        <w:r w:rsidRPr="002950F7">
          <w:rPr>
            <w:rFonts w:ascii="Bookman Old Style" w:hAnsi="Bookman Old Style"/>
          </w:rPr>
          <w:t xml:space="preserve"> as our Base URL. It is the site for Mercury Tours, a web application maintained by HP for web</w:t>
        </w:r>
        <w:r w:rsidR="002C377E" w:rsidRPr="002950F7">
          <w:rPr>
            <w:rFonts w:ascii="Bookman Old Style" w:hAnsi="Bookman Old Style"/>
          </w:rPr>
          <w:fldChar w:fldCharType="begin"/>
        </w:r>
        <w:r w:rsidRPr="002950F7">
          <w:rPr>
            <w:rFonts w:ascii="Bookman Old Style" w:hAnsi="Bookman Old Style"/>
          </w:rPr>
          <w:instrText xml:space="preserve"> HYPERLINK "https://www.guru99.com/software-testing.html" </w:instrText>
        </w:r>
        <w:r w:rsidR="002C377E" w:rsidRPr="002950F7">
          <w:rPr>
            <w:rFonts w:ascii="Bookman Old Style" w:hAnsi="Bookman Old Style"/>
          </w:rPr>
          <w:fldChar w:fldCharType="separate"/>
        </w:r>
        <w:r w:rsidRPr="002950F7">
          <w:rPr>
            <w:rStyle w:val="Hyperlink"/>
            <w:rFonts w:ascii="Bookman Old Style" w:hAnsi="Bookman Old Style"/>
          </w:rPr>
          <w:t xml:space="preserve"> </w:t>
        </w:r>
        <w:proofErr w:type="gramStart"/>
        <w:r w:rsidRPr="002950F7">
          <w:rPr>
            <w:rStyle w:val="Hyperlink"/>
            <w:rFonts w:ascii="Bookman Old Style" w:hAnsi="Bookman Old Style"/>
          </w:rPr>
          <w:t>Testing</w:t>
        </w:r>
        <w:proofErr w:type="gramEnd"/>
        <w:r w:rsidRPr="002950F7">
          <w:rPr>
            <w:rStyle w:val="Hyperlink"/>
            <w:rFonts w:ascii="Bookman Old Style" w:hAnsi="Bookman Old Style"/>
          </w:rPr>
          <w:t xml:space="preserve"> </w:t>
        </w:r>
        <w:r w:rsidR="002C377E" w:rsidRPr="002950F7">
          <w:rPr>
            <w:rFonts w:ascii="Bookman Old Style" w:hAnsi="Bookman Old Style"/>
          </w:rPr>
          <w:fldChar w:fldCharType="end"/>
        </w:r>
        <w:r w:rsidRPr="002950F7">
          <w:rPr>
            <w:rFonts w:ascii="Bookman Old Style" w:hAnsi="Bookman Old Style"/>
          </w:rPr>
          <w:t>purposes. We shall be using this application because it contains a complete set of elements that we need for the succeeding topics.</w:t>
        </w:r>
      </w:ins>
    </w:p>
    <w:p w:rsidR="008C1814" w:rsidRPr="002950F7" w:rsidRDefault="008C1814" w:rsidP="008C1814">
      <w:pPr>
        <w:numPr>
          <w:ilvl w:val="0"/>
          <w:numId w:val="21"/>
        </w:numPr>
        <w:spacing w:before="100" w:beforeAutospacing="1" w:after="100" w:afterAutospacing="1" w:line="240" w:lineRule="auto"/>
        <w:rPr>
          <w:ins w:id="286" w:author="Unknown"/>
          <w:rFonts w:ascii="Bookman Old Style" w:hAnsi="Bookman Old Style"/>
        </w:rPr>
      </w:pPr>
      <w:ins w:id="287" w:author="Unknown">
        <w:r w:rsidRPr="002950F7">
          <w:rPr>
            <w:rStyle w:val="Strong"/>
            <w:rFonts w:ascii="Bookman Old Style" w:hAnsi="Bookman Old Style"/>
          </w:rPr>
          <w:t>The Base URL is very useful in accessing relative URLs</w:t>
        </w:r>
        <w:r w:rsidRPr="002950F7">
          <w:rPr>
            <w:rFonts w:ascii="Bookman Old Style" w:hAnsi="Bookman Old Style"/>
          </w:rPr>
          <w:t xml:space="preserve">. Suppose that your Base URL is set to </w:t>
        </w:r>
        <w:r w:rsidR="002C377E" w:rsidRPr="002950F7">
          <w:rPr>
            <w:rFonts w:ascii="Bookman Old Style" w:hAnsi="Bookman Old Style"/>
          </w:rPr>
          <w:fldChar w:fldCharType="begin"/>
        </w:r>
        <w:r w:rsidRPr="002950F7">
          <w:rPr>
            <w:rFonts w:ascii="Bookman Old Style" w:hAnsi="Bookman Old Style"/>
          </w:rPr>
          <w:instrText xml:space="preserve"> HYPERLINK "http://newtours.demoaut.com/" </w:instrText>
        </w:r>
        <w:r w:rsidR="002C377E" w:rsidRPr="002950F7">
          <w:rPr>
            <w:rFonts w:ascii="Bookman Old Style" w:hAnsi="Bookman Old Style"/>
          </w:rPr>
          <w:fldChar w:fldCharType="separate"/>
        </w:r>
        <w:r w:rsidRPr="002950F7">
          <w:rPr>
            <w:rStyle w:val="Hyperlink"/>
            <w:rFonts w:ascii="Bookman Old Style" w:hAnsi="Bookman Old Style"/>
          </w:rPr>
          <w:t>http://newtours.demoaut.com</w:t>
        </w:r>
        <w:r w:rsidR="002C377E" w:rsidRPr="002950F7">
          <w:rPr>
            <w:rFonts w:ascii="Bookman Old Style" w:hAnsi="Bookman Old Style"/>
          </w:rPr>
          <w:fldChar w:fldCharType="end"/>
        </w:r>
        <w:r w:rsidRPr="002950F7">
          <w:rPr>
            <w:rFonts w:ascii="Bookman Old Style" w:hAnsi="Bookman Old Style"/>
          </w:rPr>
          <w:t>. When you execute the command "open" with the target value "signup," Selenium IDE will direct the browser to the sign-up page. See the illustration below.</w:t>
        </w:r>
      </w:ins>
    </w:p>
    <w:p w:rsidR="008C1814" w:rsidRPr="002950F7" w:rsidRDefault="008C1814" w:rsidP="008C1814">
      <w:pPr>
        <w:pStyle w:val="NormalWeb"/>
        <w:jc w:val="center"/>
        <w:rPr>
          <w:ins w:id="288" w:author="Unknown"/>
          <w:rFonts w:ascii="Bookman Old Style" w:hAnsi="Bookman Old Style"/>
        </w:rPr>
      </w:pPr>
      <w:r w:rsidRPr="002950F7">
        <w:rPr>
          <w:rFonts w:ascii="Bookman Old Style" w:hAnsi="Bookman Old Style"/>
          <w:noProof/>
          <w:color w:val="0000FF"/>
        </w:rPr>
        <w:lastRenderedPageBreak/>
        <w:drawing>
          <wp:inline distT="0" distB="0" distL="0" distR="0">
            <wp:extent cx="4714875" cy="4486275"/>
            <wp:effectExtent l="19050" t="0" r="9525" b="0"/>
            <wp:docPr id="58" name="Picture 58" descr="Introduction to Selenium IDE">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troduction to Selenium IDE">
                      <a:hlinkClick r:id="rId75"/>
                    </pic:cNvPr>
                    <pic:cNvPicPr>
                      <a:picLocks noChangeAspect="1" noChangeArrowheads="1"/>
                    </pic:cNvPicPr>
                  </pic:nvPicPr>
                  <pic:blipFill>
                    <a:blip r:embed="rId76"/>
                    <a:srcRect/>
                    <a:stretch>
                      <a:fillRect/>
                    </a:stretch>
                  </pic:blipFill>
                  <pic:spPr bwMode="auto">
                    <a:xfrm>
                      <a:off x="0" y="0"/>
                      <a:ext cx="4714875" cy="4486275"/>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289" w:author="Unknown"/>
          <w:rFonts w:ascii="Bookman Old Style" w:hAnsi="Bookman Old Style"/>
        </w:rPr>
      </w:pPr>
      <w:ins w:id="290" w:author="Unknown">
        <w:r w:rsidRPr="002950F7">
          <w:rPr>
            <w:rFonts w:ascii="Bookman Old Style" w:hAnsi="Bookman Old Style"/>
          </w:rPr>
          <w:t xml:space="preserve">  </w:t>
        </w:r>
      </w:ins>
    </w:p>
    <w:p w:rsidR="008C1814" w:rsidRPr="002950F7" w:rsidRDefault="008C1814" w:rsidP="008C1814">
      <w:pPr>
        <w:pStyle w:val="Heading2"/>
        <w:rPr>
          <w:ins w:id="291" w:author="Unknown"/>
          <w:rFonts w:ascii="Bookman Old Style" w:hAnsi="Bookman Old Style"/>
        </w:rPr>
      </w:pPr>
      <w:ins w:id="292" w:author="Unknown">
        <w:r w:rsidRPr="002950F7">
          <w:rPr>
            <w:rFonts w:ascii="Bookman Old Style" w:hAnsi="Bookman Old Style"/>
          </w:rPr>
          <w:t>Toolbar</w:t>
        </w:r>
      </w:ins>
    </w:p>
    <w:tbl>
      <w:tblPr>
        <w:tblW w:w="0" w:type="auto"/>
        <w:tblCellSpacing w:w="0" w:type="dxa"/>
        <w:tblCellMar>
          <w:left w:w="0" w:type="dxa"/>
          <w:right w:w="0" w:type="dxa"/>
        </w:tblCellMar>
        <w:tblLook w:val="04A0"/>
      </w:tblPr>
      <w:tblGrid>
        <w:gridCol w:w="1580"/>
        <w:gridCol w:w="9508"/>
      </w:tblGrid>
      <w:tr w:rsidR="008C1814" w:rsidRPr="002950F7" w:rsidTr="008C1814">
        <w:trPr>
          <w:tblCellSpacing w:w="0"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 xml:space="preserve">  </w:t>
            </w:r>
            <w:r w:rsidRPr="002950F7">
              <w:rPr>
                <w:rFonts w:ascii="Bookman Old Style" w:hAnsi="Bookman Old Style"/>
                <w:noProof/>
                <w:color w:val="0000FF"/>
              </w:rPr>
              <w:drawing>
                <wp:inline distT="0" distB="0" distL="0" distR="0">
                  <wp:extent cx="923925" cy="247650"/>
                  <wp:effectExtent l="19050" t="0" r="9525" b="0"/>
                  <wp:docPr id="59" name="Picture 59" descr="Introduction to Selenium ID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troduction to Selenium IDE">
                            <a:hlinkClick r:id="rId77"/>
                          </pic:cNvPr>
                          <pic:cNvPicPr>
                            <a:picLocks noChangeAspect="1" noChangeArrowheads="1"/>
                          </pic:cNvPicPr>
                        </pic:nvPicPr>
                        <pic:blipFill>
                          <a:blip r:embed="rId78"/>
                          <a:srcRect/>
                          <a:stretch>
                            <a:fillRect/>
                          </a:stretch>
                        </pic:blipFill>
                        <pic:spPr bwMode="auto">
                          <a:xfrm>
                            <a:off x="0" y="0"/>
                            <a:ext cx="923925" cy="247650"/>
                          </a:xfrm>
                          <a:prstGeom prst="rect">
                            <a:avLst/>
                          </a:prstGeom>
                          <a:noFill/>
                          <a:ln w="9525">
                            <a:noFill/>
                            <a:miter lim="800000"/>
                            <a:headEnd/>
                            <a:tailEnd/>
                          </a:ln>
                        </pic:spPr>
                      </pic:pic>
                    </a:graphicData>
                  </a:graphic>
                </wp:inline>
              </w:drawing>
            </w:r>
          </w:p>
        </w:tc>
        <w:tc>
          <w:tcPr>
            <w:tcW w:w="0" w:type="auto"/>
            <w:vAlign w:val="center"/>
            <w:hideMark/>
          </w:tcPr>
          <w:p w:rsidR="008C1814" w:rsidRPr="002950F7" w:rsidRDefault="008C1814">
            <w:pPr>
              <w:rPr>
                <w:rFonts w:ascii="Bookman Old Style" w:hAnsi="Bookman Old Style"/>
                <w:sz w:val="24"/>
                <w:szCs w:val="24"/>
              </w:rPr>
            </w:pPr>
            <w:r w:rsidRPr="002950F7">
              <w:rPr>
                <w:rStyle w:val="Strong"/>
                <w:rFonts w:ascii="Bookman Old Style" w:hAnsi="Bookman Old Style"/>
              </w:rPr>
              <w:t>Playback Speed</w:t>
            </w:r>
            <w:r w:rsidRPr="002950F7">
              <w:rPr>
                <w:rFonts w:ascii="Bookman Old Style" w:hAnsi="Bookman Old Style"/>
              </w:rPr>
              <w:t xml:space="preserve">. This controls the speed of your Test Script Execution. </w:t>
            </w:r>
          </w:p>
        </w:tc>
      </w:tr>
      <w:tr w:rsidR="008C1814" w:rsidRPr="002950F7" w:rsidTr="008C1814">
        <w:trPr>
          <w:tblCellSpacing w:w="0"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noProof/>
                <w:color w:val="0000FF"/>
              </w:rPr>
              <w:drawing>
                <wp:inline distT="0" distB="0" distL="0" distR="0">
                  <wp:extent cx="228600" cy="228600"/>
                  <wp:effectExtent l="19050" t="0" r="0" b="0"/>
                  <wp:docPr id="60" name="Picture 60" descr="Introduction to Selenium ID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ntroduction to Selenium IDE">
                            <a:hlinkClick r:id="rId79"/>
                          </pic:cNvPr>
                          <pic:cNvPicPr>
                            <a:picLocks noChangeAspect="1" noChangeArrowheads="1"/>
                          </pic:cNvPicPr>
                        </pic:nvPicPr>
                        <pic:blipFill>
                          <a:blip r:embed="rId80"/>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vAlign w:val="center"/>
            <w:hideMark/>
          </w:tcPr>
          <w:p w:rsidR="008C1814" w:rsidRPr="002950F7" w:rsidRDefault="008C1814">
            <w:pPr>
              <w:rPr>
                <w:rFonts w:ascii="Bookman Old Style" w:hAnsi="Bookman Old Style"/>
                <w:sz w:val="24"/>
                <w:szCs w:val="24"/>
              </w:rPr>
            </w:pPr>
            <w:r w:rsidRPr="002950F7">
              <w:rPr>
                <w:rStyle w:val="Strong"/>
                <w:rFonts w:ascii="Bookman Old Style" w:hAnsi="Bookman Old Style"/>
              </w:rPr>
              <w:t>Record. </w:t>
            </w:r>
            <w:r w:rsidRPr="002950F7">
              <w:rPr>
                <w:rFonts w:ascii="Bookman Old Style" w:hAnsi="Bookman Old Style"/>
              </w:rPr>
              <w:t xml:space="preserve">This starts/ends your recording session.  Each browser action is entered as a </w:t>
            </w:r>
            <w:proofErr w:type="spellStart"/>
            <w:r w:rsidRPr="002950F7">
              <w:rPr>
                <w:rFonts w:ascii="Bookman Old Style" w:hAnsi="Bookman Old Style"/>
              </w:rPr>
              <w:t>Selenese</w:t>
            </w:r>
            <w:proofErr w:type="spellEnd"/>
            <w:r w:rsidRPr="002950F7">
              <w:rPr>
                <w:rFonts w:ascii="Bookman Old Style" w:hAnsi="Bookman Old Style"/>
              </w:rPr>
              <w:t xml:space="preserve"> command in the Editor. </w:t>
            </w:r>
          </w:p>
        </w:tc>
      </w:tr>
      <w:tr w:rsidR="008C1814" w:rsidRPr="002950F7" w:rsidTr="008C1814">
        <w:trPr>
          <w:tblCellSpacing w:w="0"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noProof/>
                <w:color w:val="0000FF"/>
              </w:rPr>
              <w:drawing>
                <wp:inline distT="0" distB="0" distL="0" distR="0">
                  <wp:extent cx="314325" cy="228600"/>
                  <wp:effectExtent l="19050" t="0" r="9525" b="0"/>
                  <wp:docPr id="61" name="Picture 61" descr="Introduction to Selenium IDE">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troduction to Selenium IDE">
                            <a:hlinkClick r:id="rId81"/>
                          </pic:cNvPr>
                          <pic:cNvPicPr>
                            <a:picLocks noChangeAspect="1" noChangeArrowheads="1"/>
                          </pic:cNvPicPr>
                        </pic:nvPicPr>
                        <pic:blipFill>
                          <a:blip r:embed="rId82"/>
                          <a:srcRect/>
                          <a:stretch>
                            <a:fillRect/>
                          </a:stretch>
                        </pic:blipFill>
                        <pic:spPr bwMode="auto">
                          <a:xfrm>
                            <a:off x="0" y="0"/>
                            <a:ext cx="314325" cy="228600"/>
                          </a:xfrm>
                          <a:prstGeom prst="rect">
                            <a:avLst/>
                          </a:prstGeom>
                          <a:noFill/>
                          <a:ln w="9525">
                            <a:noFill/>
                            <a:miter lim="800000"/>
                            <a:headEnd/>
                            <a:tailEnd/>
                          </a:ln>
                        </pic:spPr>
                      </pic:pic>
                    </a:graphicData>
                  </a:graphic>
                </wp:inline>
              </w:drawing>
            </w:r>
          </w:p>
        </w:tc>
        <w:tc>
          <w:tcPr>
            <w:tcW w:w="0" w:type="auto"/>
            <w:vAlign w:val="center"/>
            <w:hideMark/>
          </w:tcPr>
          <w:p w:rsidR="008C1814" w:rsidRPr="002950F7" w:rsidRDefault="008C1814">
            <w:pPr>
              <w:rPr>
                <w:rFonts w:ascii="Bookman Old Style" w:hAnsi="Bookman Old Style"/>
                <w:sz w:val="24"/>
                <w:szCs w:val="24"/>
              </w:rPr>
            </w:pPr>
            <w:r w:rsidRPr="002950F7">
              <w:rPr>
                <w:rStyle w:val="Strong"/>
                <w:rFonts w:ascii="Bookman Old Style" w:hAnsi="Bookman Old Style"/>
              </w:rPr>
              <w:t>Play entire test suite</w:t>
            </w:r>
            <w:r w:rsidRPr="002950F7">
              <w:rPr>
                <w:rFonts w:ascii="Bookman Old Style" w:hAnsi="Bookman Old Style"/>
              </w:rPr>
              <w:t>. This will sequentially play all the test cases listed in the</w:t>
            </w:r>
            <w:hyperlink r:id="rId83" w:history="1">
              <w:r w:rsidRPr="002950F7">
                <w:rPr>
                  <w:rStyle w:val="Hyperlink"/>
                  <w:rFonts w:ascii="Bookman Old Style" w:hAnsi="Bookman Old Style"/>
                </w:rPr>
                <w:t xml:space="preserve"> Test Case </w:t>
              </w:r>
            </w:hyperlink>
            <w:r w:rsidRPr="002950F7">
              <w:rPr>
                <w:rFonts w:ascii="Bookman Old Style" w:hAnsi="Bookman Old Style"/>
              </w:rPr>
              <w:t xml:space="preserve">Pane. </w:t>
            </w:r>
          </w:p>
        </w:tc>
      </w:tr>
      <w:tr w:rsidR="008C1814" w:rsidRPr="002950F7" w:rsidTr="008C1814">
        <w:trPr>
          <w:tblCellSpacing w:w="0"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noProof/>
                <w:color w:val="0000FF"/>
              </w:rPr>
              <w:drawing>
                <wp:inline distT="0" distB="0" distL="0" distR="0">
                  <wp:extent cx="314325" cy="228600"/>
                  <wp:effectExtent l="19050" t="0" r="9525" b="0"/>
                  <wp:docPr id="62" name="Picture 62" descr="Introduction to Selenium ID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troduction to Selenium IDE">
                            <a:hlinkClick r:id="rId84"/>
                          </pic:cNvPr>
                          <pic:cNvPicPr>
                            <a:picLocks noChangeAspect="1" noChangeArrowheads="1"/>
                          </pic:cNvPicPr>
                        </pic:nvPicPr>
                        <pic:blipFill>
                          <a:blip r:embed="rId85"/>
                          <a:srcRect/>
                          <a:stretch>
                            <a:fillRect/>
                          </a:stretch>
                        </pic:blipFill>
                        <pic:spPr bwMode="auto">
                          <a:xfrm>
                            <a:off x="0" y="0"/>
                            <a:ext cx="314325" cy="228600"/>
                          </a:xfrm>
                          <a:prstGeom prst="rect">
                            <a:avLst/>
                          </a:prstGeom>
                          <a:noFill/>
                          <a:ln w="9525">
                            <a:noFill/>
                            <a:miter lim="800000"/>
                            <a:headEnd/>
                            <a:tailEnd/>
                          </a:ln>
                        </pic:spPr>
                      </pic:pic>
                    </a:graphicData>
                  </a:graphic>
                </wp:inline>
              </w:drawing>
            </w:r>
          </w:p>
        </w:tc>
        <w:tc>
          <w:tcPr>
            <w:tcW w:w="0" w:type="auto"/>
            <w:vAlign w:val="center"/>
            <w:hideMark/>
          </w:tcPr>
          <w:p w:rsidR="008C1814" w:rsidRPr="002950F7" w:rsidRDefault="008C1814">
            <w:pPr>
              <w:rPr>
                <w:rFonts w:ascii="Bookman Old Style" w:hAnsi="Bookman Old Style"/>
                <w:sz w:val="24"/>
                <w:szCs w:val="24"/>
              </w:rPr>
            </w:pPr>
            <w:r w:rsidRPr="002950F7">
              <w:rPr>
                <w:rStyle w:val="Strong"/>
                <w:rFonts w:ascii="Bookman Old Style" w:hAnsi="Bookman Old Style"/>
              </w:rPr>
              <w:t>Play current test case</w:t>
            </w:r>
            <w:r w:rsidRPr="002950F7">
              <w:rPr>
                <w:rFonts w:ascii="Bookman Old Style" w:hAnsi="Bookman Old Style"/>
              </w:rPr>
              <w:t xml:space="preserve">. This will play only the currently selected test case in the Test Case Pane. </w:t>
            </w:r>
          </w:p>
        </w:tc>
      </w:tr>
      <w:tr w:rsidR="008C1814" w:rsidRPr="002950F7" w:rsidTr="008C1814">
        <w:trPr>
          <w:tblCellSpacing w:w="0"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noProof/>
                <w:color w:val="0000FF"/>
              </w:rPr>
              <w:drawing>
                <wp:inline distT="0" distB="0" distL="0" distR="0">
                  <wp:extent cx="228600" cy="228600"/>
                  <wp:effectExtent l="19050" t="0" r="0" b="0"/>
                  <wp:docPr id="63" name="Picture 63" descr="Introduction to Selenium IDE">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troduction to Selenium IDE">
                            <a:hlinkClick r:id="rId86"/>
                          </pic:cNvPr>
                          <pic:cNvPicPr>
                            <a:picLocks noChangeAspect="1" noChangeArrowheads="1"/>
                          </pic:cNvPicPr>
                        </pic:nvPicPr>
                        <pic:blipFill>
                          <a:blip r:embed="rId87"/>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vAlign w:val="center"/>
            <w:hideMark/>
          </w:tcPr>
          <w:p w:rsidR="008C1814" w:rsidRPr="002950F7" w:rsidRDefault="008C1814">
            <w:pPr>
              <w:rPr>
                <w:rFonts w:ascii="Bookman Old Style" w:hAnsi="Bookman Old Style"/>
                <w:sz w:val="24"/>
                <w:szCs w:val="24"/>
              </w:rPr>
            </w:pPr>
            <w:r w:rsidRPr="002950F7">
              <w:rPr>
                <w:rStyle w:val="Strong"/>
                <w:rFonts w:ascii="Bookman Old Style" w:hAnsi="Bookman Old Style"/>
              </w:rPr>
              <w:t>Pause/Resume</w:t>
            </w:r>
            <w:r w:rsidRPr="002950F7">
              <w:rPr>
                <w:rFonts w:ascii="Bookman Old Style" w:hAnsi="Bookman Old Style"/>
              </w:rPr>
              <w:t xml:space="preserve">. This will pause or resume your playback. </w:t>
            </w:r>
          </w:p>
        </w:tc>
      </w:tr>
      <w:tr w:rsidR="008C1814" w:rsidRPr="002950F7" w:rsidTr="008C1814">
        <w:trPr>
          <w:tblCellSpacing w:w="0"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noProof/>
                <w:color w:val="0000FF"/>
              </w:rPr>
              <w:drawing>
                <wp:inline distT="0" distB="0" distL="0" distR="0">
                  <wp:extent cx="228600" cy="228600"/>
                  <wp:effectExtent l="19050" t="0" r="0" b="0"/>
                  <wp:docPr id="64" name="Picture 64" descr="Introduction to Selenium ID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troduction to Selenium IDE">
                            <a:hlinkClick r:id="rId88"/>
                          </pic:cNvPr>
                          <pic:cNvPicPr>
                            <a:picLocks noChangeAspect="1" noChangeArrowheads="1"/>
                          </pic:cNvPicPr>
                        </pic:nvPicPr>
                        <pic:blipFill>
                          <a:blip r:embed="rId89"/>
                          <a:srcRect/>
                          <a:stretch>
                            <a:fillRect/>
                          </a:stretch>
                        </pic:blipFill>
                        <pic:spPr bwMode="auto">
                          <a:xfrm>
                            <a:off x="0" y="0"/>
                            <a:ext cx="228600" cy="228600"/>
                          </a:xfrm>
                          <a:prstGeom prst="rect">
                            <a:avLst/>
                          </a:prstGeom>
                          <a:noFill/>
                          <a:ln w="9525">
                            <a:noFill/>
                            <a:miter lim="800000"/>
                            <a:headEnd/>
                            <a:tailEnd/>
                          </a:ln>
                        </pic:spPr>
                      </pic:pic>
                    </a:graphicData>
                  </a:graphic>
                </wp:inline>
              </w:drawing>
            </w:r>
          </w:p>
        </w:tc>
        <w:tc>
          <w:tcPr>
            <w:tcW w:w="0" w:type="auto"/>
            <w:vAlign w:val="center"/>
            <w:hideMark/>
          </w:tcPr>
          <w:p w:rsidR="008C1814" w:rsidRPr="002950F7" w:rsidRDefault="008C1814">
            <w:pPr>
              <w:rPr>
                <w:rFonts w:ascii="Bookman Old Style" w:hAnsi="Bookman Old Style"/>
                <w:sz w:val="24"/>
                <w:szCs w:val="24"/>
              </w:rPr>
            </w:pPr>
            <w:r w:rsidRPr="002950F7">
              <w:rPr>
                <w:rStyle w:val="Strong"/>
                <w:rFonts w:ascii="Bookman Old Style" w:hAnsi="Bookman Old Style"/>
              </w:rPr>
              <w:t>Step</w:t>
            </w:r>
            <w:r w:rsidRPr="002950F7">
              <w:rPr>
                <w:rFonts w:ascii="Bookman Old Style" w:hAnsi="Bookman Old Style"/>
              </w:rPr>
              <w:t xml:space="preserve">. This button will allow you to step into each command in your test script. </w:t>
            </w:r>
          </w:p>
        </w:tc>
      </w:tr>
      <w:tr w:rsidR="008C1814" w:rsidRPr="002950F7" w:rsidTr="008C1814">
        <w:trPr>
          <w:tblCellSpacing w:w="0"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noProof/>
                <w:color w:val="0000FF"/>
              </w:rPr>
              <w:drawing>
                <wp:inline distT="0" distB="0" distL="0" distR="0">
                  <wp:extent cx="228600" cy="219075"/>
                  <wp:effectExtent l="19050" t="0" r="0" b="0"/>
                  <wp:docPr id="65" name="Picture 65" descr="Introduction to Selenium ID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troduction to Selenium IDE">
                            <a:hlinkClick r:id="rId90"/>
                          </pic:cNvPr>
                          <pic:cNvPicPr>
                            <a:picLocks noChangeAspect="1" noChangeArrowheads="1"/>
                          </pic:cNvPicPr>
                        </pic:nvPicPr>
                        <pic:blipFill>
                          <a:blip r:embed="rId91"/>
                          <a:srcRect/>
                          <a:stretch>
                            <a:fillRect/>
                          </a:stretch>
                        </pic:blipFill>
                        <pic:spPr bwMode="auto">
                          <a:xfrm>
                            <a:off x="0" y="0"/>
                            <a:ext cx="228600" cy="219075"/>
                          </a:xfrm>
                          <a:prstGeom prst="rect">
                            <a:avLst/>
                          </a:prstGeom>
                          <a:noFill/>
                          <a:ln w="9525">
                            <a:noFill/>
                            <a:miter lim="800000"/>
                            <a:headEnd/>
                            <a:tailEnd/>
                          </a:ln>
                        </pic:spPr>
                      </pic:pic>
                    </a:graphicData>
                  </a:graphic>
                </wp:inline>
              </w:drawing>
            </w:r>
          </w:p>
        </w:tc>
        <w:tc>
          <w:tcPr>
            <w:tcW w:w="0" w:type="auto"/>
            <w:vAlign w:val="center"/>
            <w:hideMark/>
          </w:tcPr>
          <w:p w:rsidR="008C1814" w:rsidRPr="002950F7" w:rsidRDefault="008C1814">
            <w:pPr>
              <w:rPr>
                <w:rFonts w:ascii="Bookman Old Style" w:hAnsi="Bookman Old Style"/>
                <w:sz w:val="24"/>
                <w:szCs w:val="24"/>
              </w:rPr>
            </w:pPr>
            <w:r w:rsidRPr="002950F7">
              <w:rPr>
                <w:rStyle w:val="Strong"/>
                <w:rFonts w:ascii="Bookman Old Style" w:hAnsi="Bookman Old Style"/>
              </w:rPr>
              <w:t>Apply rollup rules</w:t>
            </w:r>
            <w:r w:rsidRPr="002950F7">
              <w:rPr>
                <w:rFonts w:ascii="Bookman Old Style" w:hAnsi="Bookman Old Style"/>
              </w:rPr>
              <w:t xml:space="preserve">. This is an advanced functionality. It allows you to group </w:t>
            </w:r>
            <w:proofErr w:type="spellStart"/>
            <w:r w:rsidRPr="002950F7">
              <w:rPr>
                <w:rFonts w:ascii="Bookman Old Style" w:hAnsi="Bookman Old Style"/>
              </w:rPr>
              <w:t>Selenese</w:t>
            </w:r>
            <w:proofErr w:type="spellEnd"/>
            <w:r w:rsidRPr="002950F7">
              <w:rPr>
                <w:rFonts w:ascii="Bookman Old Style" w:hAnsi="Bookman Old Style"/>
              </w:rPr>
              <w:t xml:space="preserve"> commands together and execute them as a single action. </w:t>
            </w:r>
          </w:p>
        </w:tc>
      </w:tr>
    </w:tbl>
    <w:p w:rsidR="008C1814" w:rsidRPr="002950F7" w:rsidRDefault="008C1814" w:rsidP="008C1814">
      <w:pPr>
        <w:pStyle w:val="NormalWeb"/>
        <w:rPr>
          <w:ins w:id="293" w:author="Unknown"/>
          <w:rFonts w:ascii="Bookman Old Style" w:hAnsi="Bookman Old Style"/>
        </w:rPr>
      </w:pPr>
      <w:ins w:id="294" w:author="Unknown">
        <w:r w:rsidRPr="002950F7">
          <w:rPr>
            <w:rFonts w:ascii="Bookman Old Style" w:hAnsi="Bookman Old Style"/>
          </w:rPr>
          <w:t xml:space="preserve">  </w:t>
        </w:r>
      </w:ins>
    </w:p>
    <w:p w:rsidR="008C1814" w:rsidRPr="002950F7" w:rsidRDefault="008C1814" w:rsidP="008C1814">
      <w:pPr>
        <w:pStyle w:val="Heading2"/>
        <w:rPr>
          <w:ins w:id="295" w:author="Unknown"/>
          <w:rFonts w:ascii="Bookman Old Style" w:hAnsi="Bookman Old Style"/>
        </w:rPr>
      </w:pPr>
      <w:ins w:id="296" w:author="Unknown">
        <w:r w:rsidRPr="002950F7">
          <w:rPr>
            <w:rFonts w:ascii="Bookman Old Style" w:hAnsi="Bookman Old Style"/>
          </w:rPr>
          <w:lastRenderedPageBreak/>
          <w:t>Test Case Pane</w:t>
        </w:r>
      </w:ins>
    </w:p>
    <w:tbl>
      <w:tblPr>
        <w:tblW w:w="0" w:type="auto"/>
        <w:tblCellSpacing w:w="0" w:type="dxa"/>
        <w:tblCellMar>
          <w:left w:w="0" w:type="dxa"/>
          <w:right w:w="0" w:type="dxa"/>
        </w:tblCellMar>
        <w:tblLook w:val="04A0"/>
      </w:tblPr>
      <w:tblGrid>
        <w:gridCol w:w="5625"/>
        <w:gridCol w:w="5463"/>
      </w:tblGrid>
      <w:tr w:rsidR="008C1814" w:rsidRPr="002950F7" w:rsidTr="008C1814">
        <w:trPr>
          <w:tblCellSpacing w:w="0" w:type="dxa"/>
        </w:trPr>
        <w:tc>
          <w:tcPr>
            <w:tcW w:w="5505" w:type="dxa"/>
            <w:vAlign w:val="center"/>
            <w:hideMark/>
          </w:tcPr>
          <w:p w:rsidR="008C1814" w:rsidRPr="002950F7" w:rsidRDefault="008C1814">
            <w:pPr>
              <w:pStyle w:val="NormalWeb"/>
              <w:rPr>
                <w:rFonts w:ascii="Bookman Old Style" w:hAnsi="Bookman Old Style"/>
              </w:rPr>
            </w:pPr>
            <w:r w:rsidRPr="002950F7">
              <w:rPr>
                <w:rFonts w:ascii="Bookman Old Style" w:hAnsi="Bookman Old Style"/>
                <w:noProof/>
                <w:color w:val="0000FF"/>
              </w:rPr>
              <w:drawing>
                <wp:inline distT="0" distB="0" distL="0" distR="0">
                  <wp:extent cx="3552825" cy="3648075"/>
                  <wp:effectExtent l="19050" t="0" r="0" b="0"/>
                  <wp:docPr id="66" name="Picture 66" descr="Introduction to Selenium IDE">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ntroduction to Selenium IDE">
                            <a:hlinkClick r:id="rId92"/>
                          </pic:cNvPr>
                          <pic:cNvPicPr>
                            <a:picLocks noChangeAspect="1" noChangeArrowheads="1"/>
                          </pic:cNvPicPr>
                        </pic:nvPicPr>
                        <pic:blipFill>
                          <a:blip r:embed="rId93"/>
                          <a:srcRect/>
                          <a:stretch>
                            <a:fillRect/>
                          </a:stretch>
                        </pic:blipFill>
                        <pic:spPr bwMode="auto">
                          <a:xfrm>
                            <a:off x="0" y="0"/>
                            <a:ext cx="3552825" cy="3648075"/>
                          </a:xfrm>
                          <a:prstGeom prst="rect">
                            <a:avLst/>
                          </a:prstGeom>
                          <a:noFill/>
                          <a:ln w="9525">
                            <a:noFill/>
                            <a:miter lim="800000"/>
                            <a:headEnd/>
                            <a:tailEnd/>
                          </a:ln>
                        </pic:spPr>
                      </pic:pic>
                    </a:graphicData>
                  </a:graphic>
                </wp:inline>
              </w:drawing>
            </w:r>
          </w:p>
        </w:tc>
        <w:tc>
          <w:tcPr>
            <w:tcW w:w="5505" w:type="dxa"/>
            <w:vAlign w:val="center"/>
            <w:hideMark/>
          </w:tcPr>
          <w:p w:rsidR="008C1814" w:rsidRPr="002950F7" w:rsidRDefault="008C1814" w:rsidP="008C1814">
            <w:pPr>
              <w:numPr>
                <w:ilvl w:val="0"/>
                <w:numId w:val="22"/>
              </w:numPr>
              <w:spacing w:before="100" w:beforeAutospacing="1" w:after="100" w:afterAutospacing="1" w:line="240" w:lineRule="auto"/>
              <w:rPr>
                <w:rFonts w:ascii="Bookman Old Style" w:hAnsi="Bookman Old Style"/>
              </w:rPr>
            </w:pPr>
            <w:r w:rsidRPr="002950F7">
              <w:rPr>
                <w:rFonts w:ascii="Bookman Old Style" w:hAnsi="Bookman Old Style"/>
              </w:rPr>
              <w:t xml:space="preserve">In Selenium IDE, you can open </w:t>
            </w:r>
            <w:r w:rsidRPr="002950F7">
              <w:rPr>
                <w:rStyle w:val="Strong"/>
                <w:rFonts w:ascii="Bookman Old Style" w:hAnsi="Bookman Old Style"/>
              </w:rPr>
              <w:t>more than one test case at a time</w:t>
            </w:r>
            <w:r w:rsidRPr="002950F7">
              <w:rPr>
                <w:rFonts w:ascii="Bookman Old Style" w:hAnsi="Bookman Old Style"/>
              </w:rPr>
              <w:t>.</w:t>
            </w:r>
          </w:p>
          <w:p w:rsidR="008C1814" w:rsidRPr="002950F7" w:rsidRDefault="008C1814" w:rsidP="008C1814">
            <w:pPr>
              <w:numPr>
                <w:ilvl w:val="0"/>
                <w:numId w:val="22"/>
              </w:numPr>
              <w:spacing w:before="100" w:beforeAutospacing="1" w:after="100" w:afterAutospacing="1" w:line="240" w:lineRule="auto"/>
              <w:rPr>
                <w:rFonts w:ascii="Bookman Old Style" w:hAnsi="Bookman Old Style"/>
              </w:rPr>
            </w:pPr>
            <w:r w:rsidRPr="002950F7">
              <w:rPr>
                <w:rStyle w:val="Strong"/>
                <w:rFonts w:ascii="Bookman Old Style" w:hAnsi="Bookman Old Style"/>
              </w:rPr>
              <w:t>The test case pane shows you the list of currently opened test cases.</w:t>
            </w:r>
          </w:p>
          <w:p w:rsidR="008C1814" w:rsidRPr="002950F7" w:rsidRDefault="008C1814" w:rsidP="008C1814">
            <w:pPr>
              <w:numPr>
                <w:ilvl w:val="0"/>
                <w:numId w:val="22"/>
              </w:numPr>
              <w:spacing w:before="100" w:beforeAutospacing="1" w:after="100" w:afterAutospacing="1" w:line="240" w:lineRule="auto"/>
              <w:rPr>
                <w:rFonts w:ascii="Bookman Old Style" w:hAnsi="Bookman Old Style"/>
              </w:rPr>
            </w:pPr>
            <w:r w:rsidRPr="002950F7">
              <w:rPr>
                <w:rFonts w:ascii="Bookman Old Style" w:hAnsi="Bookman Old Style"/>
              </w:rPr>
              <w:t xml:space="preserve">When you open a test suite, the test case pane will </w:t>
            </w:r>
            <w:r w:rsidRPr="002950F7">
              <w:rPr>
                <w:rStyle w:val="Strong"/>
                <w:rFonts w:ascii="Bookman Old Style" w:hAnsi="Bookman Old Style"/>
              </w:rPr>
              <w:t>automatically list all the test cases</w:t>
            </w:r>
            <w:r w:rsidRPr="002950F7">
              <w:rPr>
                <w:rFonts w:ascii="Bookman Old Style" w:hAnsi="Bookman Old Style"/>
              </w:rPr>
              <w:t xml:space="preserve"> contained in it.</w:t>
            </w:r>
          </w:p>
          <w:p w:rsidR="008C1814" w:rsidRPr="002950F7" w:rsidRDefault="008C1814" w:rsidP="008C1814">
            <w:pPr>
              <w:numPr>
                <w:ilvl w:val="0"/>
                <w:numId w:val="22"/>
              </w:numPr>
              <w:spacing w:before="100" w:beforeAutospacing="1" w:after="100" w:afterAutospacing="1" w:line="240" w:lineRule="auto"/>
              <w:rPr>
                <w:rFonts w:ascii="Bookman Old Style" w:hAnsi="Bookman Old Style"/>
              </w:rPr>
            </w:pPr>
            <w:r w:rsidRPr="002950F7">
              <w:rPr>
                <w:rFonts w:ascii="Bookman Old Style" w:hAnsi="Bookman Old Style"/>
              </w:rPr>
              <w:t xml:space="preserve">The test case written in </w:t>
            </w:r>
            <w:r w:rsidRPr="002950F7">
              <w:rPr>
                <w:rStyle w:val="Strong"/>
                <w:rFonts w:ascii="Bookman Old Style" w:hAnsi="Bookman Old Style"/>
              </w:rPr>
              <w:t>bold font</w:t>
            </w:r>
            <w:r w:rsidRPr="002950F7">
              <w:rPr>
                <w:rFonts w:ascii="Bookman Old Style" w:hAnsi="Bookman Old Style"/>
              </w:rPr>
              <w:t xml:space="preserve"> is the </w:t>
            </w:r>
            <w:r w:rsidRPr="002950F7">
              <w:rPr>
                <w:rStyle w:val="Strong"/>
                <w:rFonts w:ascii="Bookman Old Style" w:hAnsi="Bookman Old Style"/>
              </w:rPr>
              <w:t>currently selected test case</w:t>
            </w:r>
          </w:p>
          <w:p w:rsidR="008C1814" w:rsidRPr="002950F7" w:rsidRDefault="008C1814" w:rsidP="008C1814">
            <w:pPr>
              <w:numPr>
                <w:ilvl w:val="0"/>
                <w:numId w:val="22"/>
              </w:numPr>
              <w:spacing w:before="100" w:beforeAutospacing="1" w:after="100" w:afterAutospacing="1" w:line="240" w:lineRule="auto"/>
              <w:rPr>
                <w:rFonts w:ascii="Bookman Old Style" w:hAnsi="Bookman Old Style"/>
              </w:rPr>
            </w:pPr>
            <w:r w:rsidRPr="002950F7">
              <w:rPr>
                <w:rFonts w:ascii="Bookman Old Style" w:hAnsi="Bookman Old Style"/>
              </w:rPr>
              <w:t xml:space="preserve">After playback, </w:t>
            </w:r>
            <w:r w:rsidRPr="002950F7">
              <w:rPr>
                <w:rStyle w:val="Strong"/>
                <w:rFonts w:ascii="Bookman Old Style" w:hAnsi="Bookman Old Style"/>
              </w:rPr>
              <w:t>each test case is color-coded</w:t>
            </w:r>
            <w:r w:rsidRPr="002950F7">
              <w:rPr>
                <w:rFonts w:ascii="Bookman Old Style" w:hAnsi="Bookman Old Style"/>
              </w:rPr>
              <w:t xml:space="preserve"> to represent if it passed or failed. </w:t>
            </w:r>
          </w:p>
          <w:p w:rsidR="008C1814" w:rsidRPr="002950F7" w:rsidRDefault="008C1814" w:rsidP="008C1814">
            <w:pPr>
              <w:numPr>
                <w:ilvl w:val="1"/>
                <w:numId w:val="22"/>
              </w:numPr>
              <w:spacing w:before="100" w:beforeAutospacing="1" w:after="100" w:afterAutospacing="1" w:line="240" w:lineRule="auto"/>
              <w:rPr>
                <w:rFonts w:ascii="Bookman Old Style" w:hAnsi="Bookman Old Style"/>
              </w:rPr>
            </w:pPr>
            <w:r w:rsidRPr="002950F7">
              <w:rPr>
                <w:rFonts w:ascii="Bookman Old Style" w:hAnsi="Bookman Old Style"/>
              </w:rPr>
              <w:t>Green color means "Passed."</w:t>
            </w:r>
          </w:p>
          <w:p w:rsidR="008C1814" w:rsidRPr="002950F7" w:rsidRDefault="008C1814" w:rsidP="008C1814">
            <w:pPr>
              <w:numPr>
                <w:ilvl w:val="1"/>
                <w:numId w:val="22"/>
              </w:numPr>
              <w:spacing w:before="100" w:beforeAutospacing="1" w:after="100" w:afterAutospacing="1" w:line="240" w:lineRule="auto"/>
              <w:rPr>
                <w:rFonts w:ascii="Bookman Old Style" w:hAnsi="Bookman Old Style"/>
              </w:rPr>
            </w:pPr>
            <w:r w:rsidRPr="002950F7">
              <w:rPr>
                <w:rFonts w:ascii="Bookman Old Style" w:hAnsi="Bookman Old Style"/>
              </w:rPr>
              <w:t>Red color means "Failed."</w:t>
            </w:r>
          </w:p>
          <w:p w:rsidR="008C1814" w:rsidRPr="002950F7" w:rsidRDefault="008C1814" w:rsidP="008C1814">
            <w:pPr>
              <w:numPr>
                <w:ilvl w:val="0"/>
                <w:numId w:val="22"/>
              </w:numPr>
              <w:spacing w:before="100" w:beforeAutospacing="1" w:after="100" w:afterAutospacing="1" w:line="240" w:lineRule="auto"/>
              <w:rPr>
                <w:rFonts w:ascii="Bookman Old Style" w:hAnsi="Bookman Old Style"/>
                <w:sz w:val="24"/>
                <w:szCs w:val="24"/>
              </w:rPr>
            </w:pPr>
            <w:r w:rsidRPr="002950F7">
              <w:rPr>
                <w:rFonts w:ascii="Bookman Old Style" w:hAnsi="Bookman Old Style"/>
              </w:rPr>
              <w:t>At the bottom portion is a summary of the number of test cases that were run and failed.</w:t>
            </w:r>
          </w:p>
        </w:tc>
      </w:tr>
    </w:tbl>
    <w:p w:rsidR="008C1814" w:rsidRPr="002950F7" w:rsidRDefault="008C1814" w:rsidP="008C1814">
      <w:pPr>
        <w:pStyle w:val="Heading2"/>
        <w:rPr>
          <w:ins w:id="297" w:author="Unknown"/>
          <w:rFonts w:ascii="Bookman Old Style" w:hAnsi="Bookman Old Style"/>
        </w:rPr>
      </w:pPr>
      <w:ins w:id="298" w:author="Unknown">
        <w:r w:rsidRPr="002950F7">
          <w:rPr>
            <w:rFonts w:ascii="Bookman Old Style" w:hAnsi="Bookman Old Style"/>
          </w:rPr>
          <w:t>Editor</w:t>
        </w:r>
      </w:ins>
    </w:p>
    <w:p w:rsidR="008C1814" w:rsidRPr="002950F7" w:rsidRDefault="008C1814" w:rsidP="008C1814">
      <w:pPr>
        <w:pStyle w:val="NormalWeb"/>
        <w:rPr>
          <w:ins w:id="299" w:author="Unknown"/>
          <w:rFonts w:ascii="Bookman Old Style" w:hAnsi="Bookman Old Style"/>
        </w:rPr>
      </w:pPr>
      <w:ins w:id="300" w:author="Unknown">
        <w:r w:rsidRPr="002950F7">
          <w:rPr>
            <w:rFonts w:ascii="Bookman Old Style" w:hAnsi="Bookman Old Style"/>
          </w:rPr>
          <w:t xml:space="preserve">You can think of the editor as </w:t>
        </w:r>
        <w:r w:rsidRPr="002950F7">
          <w:rPr>
            <w:rStyle w:val="Strong"/>
            <w:rFonts w:ascii="Bookman Old Style" w:hAnsi="Bookman Old Style"/>
          </w:rPr>
          <w:t>the place where all the action happens</w:t>
        </w:r>
        <w:r w:rsidRPr="002950F7">
          <w:rPr>
            <w:rFonts w:ascii="Bookman Old Style" w:hAnsi="Bookman Old Style"/>
          </w:rPr>
          <w:t xml:space="preserve">. It is available in two views: Table and Source. </w:t>
        </w:r>
      </w:ins>
    </w:p>
    <w:p w:rsidR="008C1814" w:rsidRPr="002950F7" w:rsidRDefault="008C1814" w:rsidP="008C1814">
      <w:pPr>
        <w:pStyle w:val="Heading5"/>
        <w:rPr>
          <w:ins w:id="301" w:author="Unknown"/>
          <w:rFonts w:ascii="Bookman Old Style" w:hAnsi="Bookman Old Style"/>
        </w:rPr>
      </w:pPr>
      <w:ins w:id="302" w:author="Unknown">
        <w:r w:rsidRPr="002950F7">
          <w:rPr>
            <w:rFonts w:ascii="Bookman Old Style" w:hAnsi="Bookman Old Style"/>
          </w:rPr>
          <w:t>Table View</w:t>
        </w:r>
      </w:ins>
    </w:p>
    <w:p w:rsidR="008C1814" w:rsidRPr="002950F7" w:rsidRDefault="008C1814" w:rsidP="008C1814">
      <w:pPr>
        <w:numPr>
          <w:ilvl w:val="0"/>
          <w:numId w:val="23"/>
        </w:numPr>
        <w:spacing w:before="100" w:beforeAutospacing="1" w:after="100" w:afterAutospacing="1" w:line="240" w:lineRule="auto"/>
        <w:rPr>
          <w:ins w:id="303" w:author="Unknown"/>
          <w:rFonts w:ascii="Bookman Old Style" w:hAnsi="Bookman Old Style"/>
        </w:rPr>
      </w:pPr>
      <w:ins w:id="304" w:author="Unknown">
        <w:r w:rsidRPr="002950F7">
          <w:rPr>
            <w:rFonts w:ascii="Bookman Old Style" w:hAnsi="Bookman Old Style"/>
          </w:rPr>
          <w:t xml:space="preserve">Most of the time, you will work on Selenium IDE using the </w:t>
        </w:r>
        <w:r w:rsidRPr="002950F7">
          <w:rPr>
            <w:rStyle w:val="Strong"/>
            <w:rFonts w:ascii="Bookman Old Style" w:hAnsi="Bookman Old Style"/>
          </w:rPr>
          <w:t>Table View</w:t>
        </w:r>
        <w:r w:rsidRPr="002950F7">
          <w:rPr>
            <w:rFonts w:ascii="Bookman Old Style" w:hAnsi="Bookman Old Style"/>
          </w:rPr>
          <w:t>.</w:t>
        </w:r>
      </w:ins>
    </w:p>
    <w:p w:rsidR="008C1814" w:rsidRPr="002950F7" w:rsidRDefault="008C1814" w:rsidP="008C1814">
      <w:pPr>
        <w:numPr>
          <w:ilvl w:val="0"/>
          <w:numId w:val="23"/>
        </w:numPr>
        <w:spacing w:before="100" w:beforeAutospacing="1" w:after="100" w:afterAutospacing="1" w:line="240" w:lineRule="auto"/>
        <w:rPr>
          <w:ins w:id="305" w:author="Unknown"/>
          <w:rFonts w:ascii="Bookman Old Style" w:hAnsi="Bookman Old Style"/>
        </w:rPr>
      </w:pPr>
      <w:ins w:id="306" w:author="Unknown">
        <w:r w:rsidRPr="002950F7">
          <w:rPr>
            <w:rFonts w:ascii="Bookman Old Style" w:hAnsi="Bookman Old Style"/>
          </w:rPr>
          <w:t xml:space="preserve">This is </w:t>
        </w:r>
        <w:r w:rsidRPr="002950F7">
          <w:rPr>
            <w:rStyle w:val="Strong"/>
            <w:rFonts w:ascii="Bookman Old Style" w:hAnsi="Bookman Old Style"/>
          </w:rPr>
          <w:t xml:space="preserve">where you create and modify </w:t>
        </w:r>
        <w:proofErr w:type="spellStart"/>
        <w:r w:rsidRPr="002950F7">
          <w:rPr>
            <w:rStyle w:val="Strong"/>
            <w:rFonts w:ascii="Bookman Old Style" w:hAnsi="Bookman Old Style"/>
          </w:rPr>
          <w:t>Selenese</w:t>
        </w:r>
        <w:proofErr w:type="spellEnd"/>
        <w:r w:rsidRPr="002950F7">
          <w:rPr>
            <w:rStyle w:val="Strong"/>
            <w:rFonts w:ascii="Bookman Old Style" w:hAnsi="Bookman Old Style"/>
          </w:rPr>
          <w:t xml:space="preserve"> commands.</w:t>
        </w:r>
      </w:ins>
    </w:p>
    <w:p w:rsidR="008C1814" w:rsidRPr="002950F7" w:rsidRDefault="008C1814" w:rsidP="008C1814">
      <w:pPr>
        <w:numPr>
          <w:ilvl w:val="0"/>
          <w:numId w:val="23"/>
        </w:numPr>
        <w:spacing w:before="100" w:beforeAutospacing="1" w:after="100" w:afterAutospacing="1" w:line="240" w:lineRule="auto"/>
        <w:rPr>
          <w:ins w:id="307" w:author="Unknown"/>
          <w:rFonts w:ascii="Bookman Old Style" w:hAnsi="Bookman Old Style"/>
        </w:rPr>
      </w:pPr>
      <w:ins w:id="308" w:author="Unknown">
        <w:r w:rsidRPr="002950F7">
          <w:rPr>
            <w:rFonts w:ascii="Bookman Old Style" w:hAnsi="Bookman Old Style"/>
          </w:rPr>
          <w:t>After playback, each step is color-coded.</w:t>
        </w:r>
      </w:ins>
    </w:p>
    <w:p w:rsidR="008C1814" w:rsidRPr="002950F7" w:rsidRDefault="008C1814" w:rsidP="008C1814">
      <w:pPr>
        <w:pStyle w:val="NormalWeb"/>
        <w:jc w:val="center"/>
        <w:rPr>
          <w:ins w:id="309" w:author="Unknown"/>
          <w:rFonts w:ascii="Bookman Old Style" w:hAnsi="Bookman Old Style"/>
        </w:rPr>
      </w:pPr>
      <w:r w:rsidRPr="002950F7">
        <w:rPr>
          <w:rFonts w:ascii="Bookman Old Style" w:hAnsi="Bookman Old Style"/>
          <w:noProof/>
          <w:color w:val="0000FF"/>
        </w:rPr>
        <w:lastRenderedPageBreak/>
        <w:drawing>
          <wp:inline distT="0" distB="0" distL="0" distR="0">
            <wp:extent cx="3857625" cy="3257550"/>
            <wp:effectExtent l="19050" t="0" r="9525" b="0"/>
            <wp:docPr id="67" name="Picture 67" descr="Introduction to Selenium ID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troduction to Selenium IDE">
                      <a:hlinkClick r:id="rId94"/>
                    </pic:cNvPr>
                    <pic:cNvPicPr>
                      <a:picLocks noChangeAspect="1" noChangeArrowheads="1"/>
                    </pic:cNvPicPr>
                  </pic:nvPicPr>
                  <pic:blipFill>
                    <a:blip r:embed="rId95"/>
                    <a:srcRect/>
                    <a:stretch>
                      <a:fillRect/>
                    </a:stretch>
                  </pic:blipFill>
                  <pic:spPr bwMode="auto">
                    <a:xfrm>
                      <a:off x="0" y="0"/>
                      <a:ext cx="3857625" cy="3257550"/>
                    </a:xfrm>
                    <a:prstGeom prst="rect">
                      <a:avLst/>
                    </a:prstGeom>
                    <a:noFill/>
                    <a:ln w="9525">
                      <a:noFill/>
                      <a:miter lim="800000"/>
                      <a:headEnd/>
                      <a:tailEnd/>
                    </a:ln>
                  </pic:spPr>
                </pic:pic>
              </a:graphicData>
            </a:graphic>
          </wp:inline>
        </w:drawing>
      </w:r>
    </w:p>
    <w:p w:rsidR="008C1814" w:rsidRPr="002950F7" w:rsidRDefault="008C1814" w:rsidP="008C1814">
      <w:pPr>
        <w:numPr>
          <w:ilvl w:val="0"/>
          <w:numId w:val="24"/>
        </w:numPr>
        <w:spacing w:before="100" w:beforeAutospacing="1" w:after="100" w:afterAutospacing="1" w:line="240" w:lineRule="auto"/>
        <w:rPr>
          <w:ins w:id="310" w:author="Unknown"/>
          <w:rFonts w:ascii="Bookman Old Style" w:hAnsi="Bookman Old Style"/>
        </w:rPr>
      </w:pPr>
      <w:ins w:id="311" w:author="Unknown">
        <w:r w:rsidRPr="002950F7">
          <w:rPr>
            <w:rFonts w:ascii="Bookman Old Style" w:hAnsi="Bookman Old Style"/>
          </w:rPr>
          <w:t>To create steps, type the name of the command in the "Command" text box.</w:t>
        </w:r>
      </w:ins>
    </w:p>
    <w:p w:rsidR="008C1814" w:rsidRPr="002950F7" w:rsidRDefault="008C1814" w:rsidP="008C1814">
      <w:pPr>
        <w:numPr>
          <w:ilvl w:val="0"/>
          <w:numId w:val="24"/>
        </w:numPr>
        <w:spacing w:before="100" w:beforeAutospacing="1" w:after="100" w:afterAutospacing="1" w:line="240" w:lineRule="auto"/>
        <w:rPr>
          <w:ins w:id="312" w:author="Unknown"/>
          <w:rFonts w:ascii="Bookman Old Style" w:hAnsi="Bookman Old Style"/>
        </w:rPr>
      </w:pPr>
      <w:ins w:id="313" w:author="Unknown">
        <w:r w:rsidRPr="002950F7">
          <w:rPr>
            <w:rStyle w:val="Strong"/>
            <w:rFonts w:ascii="Bookman Old Style" w:hAnsi="Bookman Old Style"/>
          </w:rPr>
          <w:t>It displays a dropdown list of commands </w:t>
        </w:r>
        <w:r w:rsidRPr="002950F7">
          <w:rPr>
            <w:rFonts w:ascii="Bookman Old Style" w:hAnsi="Bookman Old Style"/>
          </w:rPr>
          <w:t>that match with the entry that you are currently typing.</w:t>
        </w:r>
      </w:ins>
    </w:p>
    <w:p w:rsidR="008C1814" w:rsidRPr="002950F7" w:rsidRDefault="008C1814" w:rsidP="008C1814">
      <w:pPr>
        <w:numPr>
          <w:ilvl w:val="0"/>
          <w:numId w:val="24"/>
        </w:numPr>
        <w:spacing w:before="100" w:beforeAutospacing="1" w:after="100" w:afterAutospacing="1" w:line="240" w:lineRule="auto"/>
        <w:rPr>
          <w:ins w:id="314" w:author="Unknown"/>
          <w:rFonts w:ascii="Bookman Old Style" w:hAnsi="Bookman Old Style"/>
        </w:rPr>
      </w:pPr>
      <w:ins w:id="315" w:author="Unknown">
        <w:r w:rsidRPr="002950F7">
          <w:rPr>
            <w:rFonts w:ascii="Bookman Old Style" w:hAnsi="Bookman Old Style"/>
          </w:rPr>
          <w:t>Target is any parameter (like username, password) for a command and Value is the input value (like tom, 123pass) for those Targets.</w:t>
        </w:r>
      </w:ins>
    </w:p>
    <w:p w:rsidR="008C1814" w:rsidRPr="002950F7" w:rsidRDefault="008C1814" w:rsidP="008C1814">
      <w:pPr>
        <w:pStyle w:val="NormalWeb"/>
        <w:jc w:val="center"/>
        <w:rPr>
          <w:ins w:id="316" w:author="Unknown"/>
          <w:rFonts w:ascii="Bookman Old Style" w:hAnsi="Bookman Old Style"/>
        </w:rPr>
      </w:pPr>
      <w:r w:rsidRPr="002950F7">
        <w:rPr>
          <w:rFonts w:ascii="Bookman Old Style" w:hAnsi="Bookman Old Style"/>
          <w:noProof/>
          <w:color w:val="0000FF"/>
        </w:rPr>
        <w:drawing>
          <wp:inline distT="0" distB="0" distL="0" distR="0">
            <wp:extent cx="3514725" cy="1066800"/>
            <wp:effectExtent l="19050" t="0" r="9525" b="0"/>
            <wp:docPr id="68" name="Picture 68" descr="Introduction to Selenium IDE">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troduction to Selenium IDE">
                      <a:hlinkClick r:id="rId96"/>
                    </pic:cNvPr>
                    <pic:cNvPicPr>
                      <a:picLocks noChangeAspect="1" noChangeArrowheads="1"/>
                    </pic:cNvPicPr>
                  </pic:nvPicPr>
                  <pic:blipFill>
                    <a:blip r:embed="rId97"/>
                    <a:srcRect/>
                    <a:stretch>
                      <a:fillRect/>
                    </a:stretch>
                  </pic:blipFill>
                  <pic:spPr bwMode="auto">
                    <a:xfrm>
                      <a:off x="0" y="0"/>
                      <a:ext cx="3514725" cy="1066800"/>
                    </a:xfrm>
                    <a:prstGeom prst="rect">
                      <a:avLst/>
                    </a:prstGeom>
                    <a:noFill/>
                    <a:ln w="9525">
                      <a:noFill/>
                      <a:miter lim="800000"/>
                      <a:headEnd/>
                      <a:tailEnd/>
                    </a:ln>
                  </pic:spPr>
                </pic:pic>
              </a:graphicData>
            </a:graphic>
          </wp:inline>
        </w:drawing>
      </w:r>
    </w:p>
    <w:p w:rsidR="008C1814" w:rsidRPr="002950F7" w:rsidRDefault="008C1814" w:rsidP="008C1814">
      <w:pPr>
        <w:pStyle w:val="Heading5"/>
        <w:rPr>
          <w:ins w:id="317" w:author="Unknown"/>
          <w:rFonts w:ascii="Bookman Old Style" w:hAnsi="Bookman Old Style"/>
        </w:rPr>
      </w:pPr>
      <w:ins w:id="318" w:author="Unknown">
        <w:r w:rsidRPr="002950F7">
          <w:rPr>
            <w:rFonts w:ascii="Bookman Old Style" w:hAnsi="Bookman Old Style"/>
          </w:rPr>
          <w:t>Source View</w:t>
        </w:r>
      </w:ins>
    </w:p>
    <w:p w:rsidR="008C1814" w:rsidRPr="002950F7" w:rsidRDefault="008C1814" w:rsidP="008C1814">
      <w:pPr>
        <w:numPr>
          <w:ilvl w:val="0"/>
          <w:numId w:val="25"/>
        </w:numPr>
        <w:spacing w:before="100" w:beforeAutospacing="1" w:after="100" w:afterAutospacing="1" w:line="240" w:lineRule="auto"/>
        <w:rPr>
          <w:ins w:id="319" w:author="Unknown"/>
          <w:rFonts w:ascii="Bookman Old Style" w:hAnsi="Bookman Old Style"/>
        </w:rPr>
      </w:pPr>
      <w:ins w:id="320" w:author="Unknown">
        <w:r w:rsidRPr="002950F7">
          <w:rPr>
            <w:rFonts w:ascii="Bookman Old Style" w:hAnsi="Bookman Old Style"/>
          </w:rPr>
          <w:t>It displays the steps in HTML (default) format.</w:t>
        </w:r>
      </w:ins>
    </w:p>
    <w:p w:rsidR="008C1814" w:rsidRPr="002950F7" w:rsidRDefault="008C1814" w:rsidP="008C1814">
      <w:pPr>
        <w:numPr>
          <w:ilvl w:val="0"/>
          <w:numId w:val="25"/>
        </w:numPr>
        <w:spacing w:before="100" w:beforeAutospacing="1" w:after="100" w:afterAutospacing="1" w:line="240" w:lineRule="auto"/>
        <w:rPr>
          <w:ins w:id="321" w:author="Unknown"/>
          <w:rFonts w:ascii="Bookman Old Style" w:hAnsi="Bookman Old Style"/>
        </w:rPr>
      </w:pPr>
      <w:ins w:id="322" w:author="Unknown">
        <w:r w:rsidRPr="002950F7">
          <w:rPr>
            <w:rFonts w:ascii="Bookman Old Style" w:hAnsi="Bookman Old Style"/>
          </w:rPr>
          <w:t>It also allows you to edit your script just like in the Table View.</w:t>
        </w:r>
      </w:ins>
    </w:p>
    <w:p w:rsidR="008C1814" w:rsidRPr="002950F7" w:rsidRDefault="008C1814" w:rsidP="008C1814">
      <w:pPr>
        <w:pStyle w:val="NormalWeb"/>
        <w:jc w:val="center"/>
        <w:rPr>
          <w:ins w:id="323" w:author="Unknown"/>
          <w:rFonts w:ascii="Bookman Old Style" w:hAnsi="Bookman Old Style"/>
        </w:rPr>
      </w:pPr>
      <w:r w:rsidRPr="002950F7">
        <w:rPr>
          <w:rFonts w:ascii="Bookman Old Style" w:hAnsi="Bookman Old Style"/>
          <w:noProof/>
          <w:color w:val="0000FF"/>
        </w:rPr>
        <w:lastRenderedPageBreak/>
        <w:drawing>
          <wp:inline distT="0" distB="0" distL="0" distR="0">
            <wp:extent cx="3895725" cy="3333750"/>
            <wp:effectExtent l="19050" t="0" r="0" b="0"/>
            <wp:docPr id="69" name="Picture 69" descr="Introduction to Selenium IDE">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troduction to Selenium IDE">
                      <a:hlinkClick r:id="rId98"/>
                    </pic:cNvPr>
                    <pic:cNvPicPr>
                      <a:picLocks noChangeAspect="1" noChangeArrowheads="1"/>
                    </pic:cNvPicPr>
                  </pic:nvPicPr>
                  <pic:blipFill>
                    <a:blip r:embed="rId99"/>
                    <a:srcRect/>
                    <a:stretch>
                      <a:fillRect/>
                    </a:stretch>
                  </pic:blipFill>
                  <pic:spPr bwMode="auto">
                    <a:xfrm>
                      <a:off x="0" y="0"/>
                      <a:ext cx="3895725" cy="3333750"/>
                    </a:xfrm>
                    <a:prstGeom prst="rect">
                      <a:avLst/>
                    </a:prstGeom>
                    <a:noFill/>
                    <a:ln w="9525">
                      <a:noFill/>
                      <a:miter lim="800000"/>
                      <a:headEnd/>
                      <a:tailEnd/>
                    </a:ln>
                  </pic:spPr>
                </pic:pic>
              </a:graphicData>
            </a:graphic>
          </wp:inline>
        </w:drawing>
      </w:r>
    </w:p>
    <w:p w:rsidR="008C1814" w:rsidRPr="002950F7" w:rsidRDefault="008C1814" w:rsidP="008C1814">
      <w:pPr>
        <w:pStyle w:val="Heading2"/>
        <w:rPr>
          <w:ins w:id="324" w:author="Unknown"/>
          <w:rFonts w:ascii="Bookman Old Style" w:hAnsi="Bookman Old Style"/>
        </w:rPr>
      </w:pPr>
      <w:ins w:id="325" w:author="Unknown">
        <w:r w:rsidRPr="002950F7">
          <w:rPr>
            <w:rFonts w:ascii="Bookman Old Style" w:hAnsi="Bookman Old Style"/>
          </w:rPr>
          <w:t>Log Pane</w:t>
        </w:r>
      </w:ins>
    </w:p>
    <w:p w:rsidR="008C1814" w:rsidRPr="002950F7" w:rsidRDefault="008C1814" w:rsidP="008C1814">
      <w:pPr>
        <w:pStyle w:val="NormalWeb"/>
        <w:rPr>
          <w:ins w:id="326" w:author="Unknown"/>
          <w:rFonts w:ascii="Bookman Old Style" w:hAnsi="Bookman Old Style"/>
        </w:rPr>
      </w:pPr>
      <w:ins w:id="327" w:author="Unknown">
        <w:r w:rsidRPr="002950F7">
          <w:rPr>
            <w:rStyle w:val="Strong"/>
            <w:rFonts w:ascii="Bookman Old Style" w:hAnsi="Bookman Old Style"/>
          </w:rPr>
          <w:t>The Log Pane displays runtime messages </w:t>
        </w:r>
        <w:r w:rsidRPr="002950F7">
          <w:rPr>
            <w:rFonts w:ascii="Bookman Old Style" w:hAnsi="Bookman Old Style"/>
          </w:rPr>
          <w:t xml:space="preserve">during execution. It provides real-time updates as to what Selenium IDE is doing. </w:t>
        </w:r>
      </w:ins>
    </w:p>
    <w:p w:rsidR="008C1814" w:rsidRPr="002950F7" w:rsidRDefault="008C1814" w:rsidP="008C1814">
      <w:pPr>
        <w:pStyle w:val="NormalWeb"/>
        <w:rPr>
          <w:ins w:id="328" w:author="Unknown"/>
          <w:rFonts w:ascii="Bookman Old Style" w:hAnsi="Bookman Old Style"/>
        </w:rPr>
      </w:pPr>
      <w:ins w:id="329" w:author="Unknown">
        <w:r w:rsidRPr="002950F7">
          <w:rPr>
            <w:rStyle w:val="Strong"/>
            <w:rFonts w:ascii="Bookman Old Style" w:hAnsi="Bookman Old Style"/>
          </w:rPr>
          <w:t>Logs are categorized into four types:</w:t>
        </w:r>
        <w:r w:rsidRPr="002950F7">
          <w:rPr>
            <w:rFonts w:ascii="Bookman Old Style" w:hAnsi="Bookman Old Style"/>
          </w:rPr>
          <w:t xml:space="preserve"> </w:t>
        </w:r>
      </w:ins>
    </w:p>
    <w:p w:rsidR="008C1814" w:rsidRPr="002950F7" w:rsidRDefault="008C1814" w:rsidP="008C1814">
      <w:pPr>
        <w:numPr>
          <w:ilvl w:val="0"/>
          <w:numId w:val="26"/>
        </w:numPr>
        <w:spacing w:before="100" w:beforeAutospacing="1" w:after="100" w:afterAutospacing="1" w:line="240" w:lineRule="auto"/>
        <w:rPr>
          <w:ins w:id="330" w:author="Unknown"/>
          <w:rFonts w:ascii="Bookman Old Style" w:hAnsi="Bookman Old Style"/>
        </w:rPr>
      </w:pPr>
      <w:ins w:id="331" w:author="Unknown">
        <w:r w:rsidRPr="002950F7">
          <w:rPr>
            <w:rFonts w:ascii="Bookman Old Style" w:hAnsi="Bookman Old Style"/>
          </w:rPr>
          <w:t>Debug - By default, Debug messages are not displayed in the log panel. They show up only when you filter them. They provide technical information about what Selenium IDE is doing behind the scenes. It may display messages such as a specific module has done loading, a certain function is called, or an external JavaScript file was loaded as an extension.</w:t>
        </w:r>
      </w:ins>
    </w:p>
    <w:p w:rsidR="008C1814" w:rsidRPr="002950F7" w:rsidRDefault="008C1814" w:rsidP="008C1814">
      <w:pPr>
        <w:numPr>
          <w:ilvl w:val="0"/>
          <w:numId w:val="26"/>
        </w:numPr>
        <w:spacing w:before="100" w:beforeAutospacing="1" w:after="100" w:afterAutospacing="1" w:line="240" w:lineRule="auto"/>
        <w:rPr>
          <w:ins w:id="332" w:author="Unknown"/>
          <w:rFonts w:ascii="Bookman Old Style" w:hAnsi="Bookman Old Style"/>
        </w:rPr>
      </w:pPr>
      <w:ins w:id="333" w:author="Unknown">
        <w:r w:rsidRPr="002950F7">
          <w:rPr>
            <w:rFonts w:ascii="Bookman Old Style" w:hAnsi="Bookman Old Style"/>
          </w:rPr>
          <w:t>Info - It says which command Selenium IDE is currently executing.</w:t>
        </w:r>
      </w:ins>
    </w:p>
    <w:p w:rsidR="008C1814" w:rsidRPr="002950F7" w:rsidRDefault="008C1814" w:rsidP="008C1814">
      <w:pPr>
        <w:numPr>
          <w:ilvl w:val="0"/>
          <w:numId w:val="26"/>
        </w:numPr>
        <w:spacing w:before="100" w:beforeAutospacing="1" w:after="100" w:afterAutospacing="1" w:line="240" w:lineRule="auto"/>
        <w:rPr>
          <w:ins w:id="334" w:author="Unknown"/>
          <w:rFonts w:ascii="Bookman Old Style" w:hAnsi="Bookman Old Style"/>
        </w:rPr>
      </w:pPr>
      <w:ins w:id="335" w:author="Unknown">
        <w:r w:rsidRPr="002950F7">
          <w:rPr>
            <w:rFonts w:ascii="Bookman Old Style" w:hAnsi="Bookman Old Style"/>
          </w:rPr>
          <w:t>Warn - These are warning messages that are encountered in special situations.</w:t>
        </w:r>
      </w:ins>
    </w:p>
    <w:p w:rsidR="008C1814" w:rsidRPr="002950F7" w:rsidRDefault="008C1814" w:rsidP="008C1814">
      <w:pPr>
        <w:numPr>
          <w:ilvl w:val="0"/>
          <w:numId w:val="26"/>
        </w:numPr>
        <w:spacing w:before="100" w:beforeAutospacing="1" w:after="100" w:afterAutospacing="1" w:line="240" w:lineRule="auto"/>
        <w:rPr>
          <w:ins w:id="336" w:author="Unknown"/>
          <w:rFonts w:ascii="Bookman Old Style" w:hAnsi="Bookman Old Style"/>
        </w:rPr>
      </w:pPr>
      <w:ins w:id="337" w:author="Unknown">
        <w:r w:rsidRPr="002950F7">
          <w:rPr>
            <w:rFonts w:ascii="Bookman Old Style" w:hAnsi="Bookman Old Style"/>
          </w:rPr>
          <w:t>Error - These are error messages generated when Selenium IDE fails to execute a command, or if a condition specified by "verify" or "assert" command is not met.</w:t>
        </w:r>
      </w:ins>
    </w:p>
    <w:p w:rsidR="008C1814" w:rsidRPr="002950F7" w:rsidRDefault="008C1814" w:rsidP="008C1814">
      <w:pPr>
        <w:pStyle w:val="NormalWeb"/>
        <w:jc w:val="center"/>
        <w:rPr>
          <w:ins w:id="338" w:author="Unknown"/>
          <w:rFonts w:ascii="Bookman Old Style" w:hAnsi="Bookman Old Style"/>
        </w:rPr>
      </w:pPr>
      <w:r w:rsidRPr="002950F7">
        <w:rPr>
          <w:rFonts w:ascii="Bookman Old Style" w:hAnsi="Bookman Old Style"/>
          <w:noProof/>
          <w:color w:val="0000FF"/>
        </w:rPr>
        <w:drawing>
          <wp:inline distT="0" distB="0" distL="0" distR="0">
            <wp:extent cx="4657725" cy="1447800"/>
            <wp:effectExtent l="0" t="0" r="9525" b="0"/>
            <wp:docPr id="70" name="Picture 70" descr="Introduction to Selenium IDE">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troduction to Selenium IDE">
                      <a:hlinkClick r:id="rId100"/>
                    </pic:cNvPr>
                    <pic:cNvPicPr>
                      <a:picLocks noChangeAspect="1" noChangeArrowheads="1"/>
                    </pic:cNvPicPr>
                  </pic:nvPicPr>
                  <pic:blipFill>
                    <a:blip r:embed="rId101"/>
                    <a:srcRect/>
                    <a:stretch>
                      <a:fillRect/>
                    </a:stretch>
                  </pic:blipFill>
                  <pic:spPr bwMode="auto">
                    <a:xfrm>
                      <a:off x="0" y="0"/>
                      <a:ext cx="4657725" cy="1447800"/>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339" w:author="Unknown"/>
          <w:rFonts w:ascii="Bookman Old Style" w:hAnsi="Bookman Old Style"/>
        </w:rPr>
      </w:pPr>
      <w:ins w:id="340" w:author="Unknown">
        <w:r w:rsidRPr="002950F7">
          <w:rPr>
            <w:rFonts w:ascii="Bookman Old Style" w:hAnsi="Bookman Old Style"/>
          </w:rPr>
          <w:t xml:space="preserve">  </w:t>
        </w:r>
      </w:ins>
    </w:p>
    <w:p w:rsidR="008C1814" w:rsidRPr="002950F7" w:rsidRDefault="008C1814" w:rsidP="008C1814">
      <w:pPr>
        <w:pStyle w:val="NormalWeb"/>
        <w:rPr>
          <w:ins w:id="341" w:author="Unknown"/>
          <w:rFonts w:ascii="Bookman Old Style" w:hAnsi="Bookman Old Style"/>
        </w:rPr>
      </w:pPr>
      <w:ins w:id="342" w:author="Unknown">
        <w:r w:rsidRPr="002950F7">
          <w:rPr>
            <w:rFonts w:ascii="Bookman Old Style" w:hAnsi="Bookman Old Style"/>
          </w:rPr>
          <w:t xml:space="preserve">  </w:t>
        </w:r>
      </w:ins>
    </w:p>
    <w:p w:rsidR="008C1814" w:rsidRPr="002950F7" w:rsidRDefault="008C1814" w:rsidP="008C1814">
      <w:pPr>
        <w:pStyle w:val="NormalWeb"/>
        <w:rPr>
          <w:ins w:id="343" w:author="Unknown"/>
          <w:rFonts w:ascii="Bookman Old Style" w:hAnsi="Bookman Old Style"/>
        </w:rPr>
      </w:pPr>
      <w:ins w:id="344" w:author="Unknown">
        <w:r w:rsidRPr="002950F7">
          <w:rPr>
            <w:rStyle w:val="Strong"/>
            <w:rFonts w:ascii="Bookman Old Style" w:hAnsi="Bookman Old Style"/>
          </w:rPr>
          <w:t>Logs can be filtered by type</w:t>
        </w:r>
        <w:r w:rsidRPr="002950F7">
          <w:rPr>
            <w:rFonts w:ascii="Bookman Old Style" w:hAnsi="Bookman Old Style"/>
          </w:rPr>
          <w:t>. For example, if you choose to select the "Error" option from the dropdown list, the Log Pane will show error messages only.</w:t>
        </w:r>
      </w:ins>
    </w:p>
    <w:p w:rsidR="008C1814" w:rsidRPr="002950F7" w:rsidRDefault="008C1814" w:rsidP="008C1814">
      <w:pPr>
        <w:pStyle w:val="NormalWeb"/>
        <w:jc w:val="center"/>
        <w:rPr>
          <w:ins w:id="345" w:author="Unknown"/>
          <w:rFonts w:ascii="Bookman Old Style" w:hAnsi="Bookman Old Style"/>
        </w:rPr>
      </w:pPr>
      <w:r w:rsidRPr="002950F7">
        <w:rPr>
          <w:rFonts w:ascii="Bookman Old Style" w:hAnsi="Bookman Old Style"/>
          <w:noProof/>
          <w:color w:val="0000FF"/>
        </w:rPr>
        <w:lastRenderedPageBreak/>
        <w:drawing>
          <wp:inline distT="0" distB="0" distL="0" distR="0">
            <wp:extent cx="5114925" cy="4162425"/>
            <wp:effectExtent l="19050" t="0" r="9525" b="0"/>
            <wp:docPr id="71" name="Picture 71" descr="Introduction to Selenium IDE">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ntroduction to Selenium IDE">
                      <a:hlinkClick r:id="rId102"/>
                    </pic:cNvPr>
                    <pic:cNvPicPr>
                      <a:picLocks noChangeAspect="1" noChangeArrowheads="1"/>
                    </pic:cNvPicPr>
                  </pic:nvPicPr>
                  <pic:blipFill>
                    <a:blip r:embed="rId103"/>
                    <a:srcRect/>
                    <a:stretch>
                      <a:fillRect/>
                    </a:stretch>
                  </pic:blipFill>
                  <pic:spPr bwMode="auto">
                    <a:xfrm>
                      <a:off x="0" y="0"/>
                      <a:ext cx="5114925" cy="4162425"/>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346" w:author="Unknown"/>
          <w:rFonts w:ascii="Bookman Old Style" w:hAnsi="Bookman Old Style"/>
        </w:rPr>
      </w:pPr>
      <w:ins w:id="347" w:author="Unknown">
        <w:r w:rsidRPr="002950F7">
          <w:rPr>
            <w:rFonts w:ascii="Bookman Old Style" w:hAnsi="Bookman Old Style"/>
          </w:rPr>
          <w:t xml:space="preserve">  </w:t>
        </w:r>
      </w:ins>
    </w:p>
    <w:p w:rsidR="008C1814" w:rsidRPr="002950F7" w:rsidRDefault="008C1814" w:rsidP="008C1814">
      <w:pPr>
        <w:pStyle w:val="Heading2"/>
        <w:rPr>
          <w:ins w:id="348" w:author="Unknown"/>
          <w:rFonts w:ascii="Bookman Old Style" w:hAnsi="Bookman Old Style"/>
        </w:rPr>
      </w:pPr>
      <w:ins w:id="349" w:author="Unknown">
        <w:r w:rsidRPr="002950F7">
          <w:rPr>
            <w:rFonts w:ascii="Bookman Old Style" w:hAnsi="Bookman Old Style"/>
          </w:rPr>
          <w:t>Reference Pane</w:t>
        </w:r>
      </w:ins>
    </w:p>
    <w:p w:rsidR="008C1814" w:rsidRPr="002950F7" w:rsidRDefault="008C1814" w:rsidP="008C1814">
      <w:pPr>
        <w:pStyle w:val="NormalWeb"/>
        <w:rPr>
          <w:ins w:id="350" w:author="Unknown"/>
          <w:rFonts w:ascii="Bookman Old Style" w:hAnsi="Bookman Old Style"/>
        </w:rPr>
      </w:pPr>
      <w:ins w:id="351" w:author="Unknown">
        <w:r w:rsidRPr="002950F7">
          <w:rPr>
            <w:rStyle w:val="Strong"/>
            <w:rFonts w:ascii="Bookman Old Style" w:hAnsi="Bookman Old Style"/>
          </w:rPr>
          <w:t xml:space="preserve">The Reference Pane shows a concise description of the currently selected </w:t>
        </w:r>
        <w:proofErr w:type="spellStart"/>
        <w:r w:rsidRPr="002950F7">
          <w:rPr>
            <w:rStyle w:val="Strong"/>
            <w:rFonts w:ascii="Bookman Old Style" w:hAnsi="Bookman Old Style"/>
          </w:rPr>
          <w:t>Selenese</w:t>
        </w:r>
        <w:proofErr w:type="spellEnd"/>
        <w:r w:rsidRPr="002950F7">
          <w:rPr>
            <w:rStyle w:val="Strong"/>
            <w:rFonts w:ascii="Bookman Old Style" w:hAnsi="Bookman Old Style"/>
          </w:rPr>
          <w:t xml:space="preserve"> command in the Editor</w:t>
        </w:r>
        <w:r w:rsidRPr="002950F7">
          <w:rPr>
            <w:rFonts w:ascii="Bookman Old Style" w:hAnsi="Bookman Old Style"/>
          </w:rPr>
          <w:t xml:space="preserve">. It also shows the </w:t>
        </w:r>
        <w:r w:rsidRPr="002950F7">
          <w:rPr>
            <w:rStyle w:val="Strong"/>
            <w:rFonts w:ascii="Bookman Old Style" w:hAnsi="Bookman Old Style"/>
          </w:rPr>
          <w:t>description about the locator and value</w:t>
        </w:r>
        <w:r w:rsidRPr="002950F7">
          <w:rPr>
            <w:rFonts w:ascii="Bookman Old Style" w:hAnsi="Bookman Old Style"/>
          </w:rPr>
          <w:t xml:space="preserve"> to be used on that command. </w:t>
        </w:r>
      </w:ins>
    </w:p>
    <w:p w:rsidR="008C1814" w:rsidRPr="002950F7" w:rsidRDefault="008C1814" w:rsidP="008C1814">
      <w:pPr>
        <w:pStyle w:val="NormalWeb"/>
        <w:jc w:val="center"/>
        <w:rPr>
          <w:ins w:id="352" w:author="Unknown"/>
          <w:rFonts w:ascii="Bookman Old Style" w:hAnsi="Bookman Old Style"/>
        </w:rPr>
      </w:pPr>
      <w:r w:rsidRPr="002950F7">
        <w:rPr>
          <w:rFonts w:ascii="Bookman Old Style" w:hAnsi="Bookman Old Style"/>
          <w:noProof/>
          <w:color w:val="0000FF"/>
        </w:rPr>
        <w:drawing>
          <wp:inline distT="0" distB="0" distL="0" distR="0">
            <wp:extent cx="4914900" cy="3152775"/>
            <wp:effectExtent l="19050" t="0" r="0" b="0"/>
            <wp:docPr id="72" name="Picture 72" descr="Introduction to Selenium IDE">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ntroduction to Selenium IDE">
                      <a:hlinkClick r:id="rId104"/>
                    </pic:cNvPr>
                    <pic:cNvPicPr>
                      <a:picLocks noChangeAspect="1" noChangeArrowheads="1"/>
                    </pic:cNvPicPr>
                  </pic:nvPicPr>
                  <pic:blipFill>
                    <a:blip r:embed="rId105"/>
                    <a:srcRect/>
                    <a:stretch>
                      <a:fillRect/>
                    </a:stretch>
                  </pic:blipFill>
                  <pic:spPr bwMode="auto">
                    <a:xfrm>
                      <a:off x="0" y="0"/>
                      <a:ext cx="4914900" cy="3152775"/>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353" w:author="Unknown"/>
          <w:rFonts w:ascii="Bookman Old Style" w:hAnsi="Bookman Old Style"/>
        </w:rPr>
      </w:pPr>
      <w:ins w:id="354" w:author="Unknown">
        <w:r w:rsidRPr="002950F7">
          <w:rPr>
            <w:rFonts w:ascii="Bookman Old Style" w:hAnsi="Bookman Old Style"/>
          </w:rPr>
          <w:lastRenderedPageBreak/>
          <w:t xml:space="preserve">  </w:t>
        </w:r>
      </w:ins>
    </w:p>
    <w:p w:rsidR="008C1814" w:rsidRPr="002950F7" w:rsidRDefault="008C1814" w:rsidP="008C1814">
      <w:pPr>
        <w:pStyle w:val="Heading2"/>
        <w:rPr>
          <w:ins w:id="355" w:author="Unknown"/>
          <w:rFonts w:ascii="Bookman Old Style" w:hAnsi="Bookman Old Style"/>
        </w:rPr>
      </w:pPr>
      <w:ins w:id="356" w:author="Unknown">
        <w:r w:rsidRPr="002950F7">
          <w:rPr>
            <w:rFonts w:ascii="Bookman Old Style" w:hAnsi="Bookman Old Style"/>
          </w:rPr>
          <w:t>UI-Element Pane</w:t>
        </w:r>
      </w:ins>
    </w:p>
    <w:p w:rsidR="008C1814" w:rsidRPr="002950F7" w:rsidRDefault="008C1814" w:rsidP="008C1814">
      <w:pPr>
        <w:pStyle w:val="NormalWeb"/>
        <w:rPr>
          <w:ins w:id="357" w:author="Unknown"/>
          <w:rFonts w:ascii="Bookman Old Style" w:hAnsi="Bookman Old Style"/>
        </w:rPr>
      </w:pPr>
      <w:ins w:id="358" w:author="Unknown">
        <w:r w:rsidRPr="002950F7">
          <w:rPr>
            <w:rFonts w:ascii="Bookman Old Style" w:hAnsi="Bookman Old Style"/>
          </w:rPr>
          <w:t xml:space="preserve">The UI-Element is for advanced Selenium users. </w:t>
        </w:r>
        <w:r w:rsidRPr="002950F7">
          <w:rPr>
            <w:rStyle w:val="Strong"/>
            <w:rFonts w:ascii="Bookman Old Style" w:hAnsi="Bookman Old Style"/>
          </w:rPr>
          <w:t xml:space="preserve">It uses JavaScript Object Notation (JSON) to define element mappings. </w:t>
        </w:r>
        <w:r w:rsidRPr="002950F7">
          <w:rPr>
            <w:rFonts w:ascii="Bookman Old Style" w:hAnsi="Bookman Old Style"/>
          </w:rPr>
          <w:t xml:space="preserve">The documentation and resources are found in the "UI Element Documentation" option under the Help menu of Selenium IDE. </w:t>
        </w:r>
      </w:ins>
    </w:p>
    <w:p w:rsidR="008C1814" w:rsidRPr="002950F7" w:rsidRDefault="008C1814" w:rsidP="008C1814">
      <w:pPr>
        <w:pStyle w:val="NormalWeb"/>
        <w:jc w:val="center"/>
        <w:rPr>
          <w:ins w:id="359" w:author="Unknown"/>
          <w:rFonts w:ascii="Bookman Old Style" w:hAnsi="Bookman Old Style"/>
        </w:rPr>
      </w:pPr>
      <w:r w:rsidRPr="002950F7">
        <w:rPr>
          <w:rFonts w:ascii="Bookman Old Style" w:hAnsi="Bookman Old Style"/>
          <w:noProof/>
          <w:color w:val="0000FF"/>
        </w:rPr>
        <w:drawing>
          <wp:inline distT="0" distB="0" distL="0" distR="0">
            <wp:extent cx="3810000" cy="2000250"/>
            <wp:effectExtent l="19050" t="0" r="0" b="0"/>
            <wp:docPr id="73" name="Picture 73" descr="Introduction to Selenium IDE">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ntroduction to Selenium IDE">
                      <a:hlinkClick r:id="rId106"/>
                    </pic:cNvPr>
                    <pic:cNvPicPr>
                      <a:picLocks noChangeAspect="1" noChangeArrowheads="1"/>
                    </pic:cNvPicPr>
                  </pic:nvPicPr>
                  <pic:blipFill>
                    <a:blip r:embed="rId107"/>
                    <a:srcRect/>
                    <a:stretch>
                      <a:fillRect/>
                    </a:stretch>
                  </pic:blipFill>
                  <pic:spPr bwMode="auto">
                    <a:xfrm>
                      <a:off x="0" y="0"/>
                      <a:ext cx="3810000" cy="2000250"/>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360" w:author="Unknown"/>
          <w:rFonts w:ascii="Bookman Old Style" w:hAnsi="Bookman Old Style"/>
        </w:rPr>
      </w:pPr>
      <w:ins w:id="361" w:author="Unknown">
        <w:r w:rsidRPr="002950F7">
          <w:rPr>
            <w:rFonts w:ascii="Bookman Old Style" w:hAnsi="Bookman Old Style"/>
          </w:rPr>
          <w:t xml:space="preserve">An example of a UI-element screen is shown below. </w:t>
        </w:r>
      </w:ins>
    </w:p>
    <w:p w:rsidR="008C1814" w:rsidRPr="002950F7" w:rsidRDefault="008C1814" w:rsidP="008C1814">
      <w:pPr>
        <w:pStyle w:val="NormalWeb"/>
        <w:jc w:val="center"/>
        <w:rPr>
          <w:ins w:id="362" w:author="Unknown"/>
          <w:rFonts w:ascii="Bookman Old Style" w:hAnsi="Bookman Old Style"/>
        </w:rPr>
      </w:pPr>
      <w:r w:rsidRPr="002950F7">
        <w:rPr>
          <w:rFonts w:ascii="Bookman Old Style" w:hAnsi="Bookman Old Style"/>
          <w:noProof/>
          <w:color w:val="0000FF"/>
        </w:rPr>
        <w:lastRenderedPageBreak/>
        <w:drawing>
          <wp:inline distT="0" distB="0" distL="0" distR="0">
            <wp:extent cx="4305300" cy="5591175"/>
            <wp:effectExtent l="19050" t="0" r="0" b="0"/>
            <wp:docPr id="74" name="Picture 74" descr="Introduction to Selenium IDE">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ntroduction to Selenium IDE">
                      <a:hlinkClick r:id="rId108"/>
                    </pic:cNvPr>
                    <pic:cNvPicPr>
                      <a:picLocks noChangeAspect="1" noChangeArrowheads="1"/>
                    </pic:cNvPicPr>
                  </pic:nvPicPr>
                  <pic:blipFill>
                    <a:blip r:embed="rId109"/>
                    <a:srcRect/>
                    <a:stretch>
                      <a:fillRect/>
                    </a:stretch>
                  </pic:blipFill>
                  <pic:spPr bwMode="auto">
                    <a:xfrm>
                      <a:off x="0" y="0"/>
                      <a:ext cx="4305300" cy="5591175"/>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363" w:author="Unknown"/>
          <w:rFonts w:ascii="Bookman Old Style" w:hAnsi="Bookman Old Style"/>
        </w:rPr>
      </w:pPr>
      <w:ins w:id="364" w:author="Unknown">
        <w:r w:rsidRPr="002950F7">
          <w:rPr>
            <w:rFonts w:ascii="Bookman Old Style" w:hAnsi="Bookman Old Style"/>
          </w:rPr>
          <w:t xml:space="preserve">  </w:t>
        </w:r>
      </w:ins>
    </w:p>
    <w:p w:rsidR="008C1814" w:rsidRPr="002950F7" w:rsidRDefault="008C1814" w:rsidP="008C1814">
      <w:pPr>
        <w:pStyle w:val="Heading2"/>
        <w:rPr>
          <w:ins w:id="365" w:author="Unknown"/>
          <w:rFonts w:ascii="Bookman Old Style" w:hAnsi="Bookman Old Style"/>
        </w:rPr>
      </w:pPr>
      <w:ins w:id="366" w:author="Unknown">
        <w:r w:rsidRPr="002950F7">
          <w:rPr>
            <w:rFonts w:ascii="Bookman Old Style" w:hAnsi="Bookman Old Style"/>
          </w:rPr>
          <w:t>Rollup Pane</w:t>
        </w:r>
      </w:ins>
    </w:p>
    <w:p w:rsidR="008C1814" w:rsidRPr="002950F7" w:rsidRDefault="008C1814" w:rsidP="008C1814">
      <w:pPr>
        <w:pStyle w:val="NormalWeb"/>
        <w:rPr>
          <w:ins w:id="367" w:author="Unknown"/>
          <w:rFonts w:ascii="Bookman Old Style" w:hAnsi="Bookman Old Style"/>
        </w:rPr>
      </w:pPr>
      <w:ins w:id="368" w:author="Unknown">
        <w:r w:rsidRPr="002950F7">
          <w:rPr>
            <w:rStyle w:val="Strong"/>
            <w:rFonts w:ascii="Bookman Old Style" w:hAnsi="Bookman Old Style"/>
          </w:rPr>
          <w:t>Rollup allows you to execute a group of commands in one step. </w:t>
        </w:r>
        <w:r w:rsidRPr="002950F7">
          <w:rPr>
            <w:rFonts w:ascii="Bookman Old Style" w:hAnsi="Bookman Old Style"/>
          </w:rPr>
          <w:t xml:space="preserve">A group of commands is simply called as a "rollup." It employs heavy use of JavaScript and UI-Element concepts to formulate a collection of commands that is similar to a "function" in programming languages. </w:t>
        </w:r>
      </w:ins>
    </w:p>
    <w:p w:rsidR="002950F7" w:rsidRDefault="008C1814" w:rsidP="008C1814">
      <w:pPr>
        <w:pStyle w:val="NormalWeb"/>
        <w:rPr>
          <w:rFonts w:ascii="Bookman Old Style" w:hAnsi="Bookman Old Style"/>
        </w:rPr>
      </w:pPr>
      <w:ins w:id="369" w:author="Unknown">
        <w:r w:rsidRPr="002950F7">
          <w:rPr>
            <w:rStyle w:val="Strong"/>
            <w:rFonts w:ascii="Bookman Old Style" w:hAnsi="Bookman Old Style"/>
          </w:rPr>
          <w:t>Rollups are reusable</w:t>
        </w:r>
        <w:r w:rsidRPr="002950F7">
          <w:rPr>
            <w:rFonts w:ascii="Bookman Old Style" w:hAnsi="Bookman Old Style"/>
          </w:rPr>
          <w:t xml:space="preserve">; meaning, they can be used multiple times within the test case. Since rollups are groups of commands condensed into one, they contribute a lot in shortening your test script. </w:t>
        </w:r>
      </w:ins>
    </w:p>
    <w:p w:rsidR="008C1814" w:rsidRPr="002950F7" w:rsidRDefault="002950F7" w:rsidP="002950F7">
      <w:pPr>
        <w:tabs>
          <w:tab w:val="left" w:pos="6075"/>
        </w:tabs>
        <w:rPr>
          <w:ins w:id="370" w:author="Unknown"/>
        </w:rPr>
      </w:pPr>
      <w:r>
        <w:tab/>
      </w:r>
    </w:p>
    <w:p w:rsidR="008C1814" w:rsidRPr="002950F7" w:rsidRDefault="008C1814" w:rsidP="008C1814">
      <w:pPr>
        <w:pStyle w:val="NormalWeb"/>
        <w:jc w:val="center"/>
        <w:rPr>
          <w:ins w:id="371" w:author="Unknown"/>
          <w:rFonts w:ascii="Bookman Old Style" w:hAnsi="Bookman Old Style"/>
        </w:rPr>
      </w:pPr>
      <w:r w:rsidRPr="002950F7">
        <w:rPr>
          <w:rFonts w:ascii="Bookman Old Style" w:hAnsi="Bookman Old Style"/>
          <w:noProof/>
          <w:color w:val="0000FF"/>
        </w:rPr>
        <w:lastRenderedPageBreak/>
        <w:drawing>
          <wp:inline distT="0" distB="0" distL="0" distR="0">
            <wp:extent cx="5572125" cy="2743200"/>
            <wp:effectExtent l="0" t="0" r="9525" b="0"/>
            <wp:docPr id="75" name="Picture 75" descr="Introduction to Selenium IDE">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ntroduction to Selenium IDE">
                      <a:hlinkClick r:id="rId110"/>
                    </pic:cNvPr>
                    <pic:cNvPicPr>
                      <a:picLocks noChangeAspect="1" noChangeArrowheads="1"/>
                    </pic:cNvPicPr>
                  </pic:nvPicPr>
                  <pic:blipFill>
                    <a:blip r:embed="rId111"/>
                    <a:srcRect/>
                    <a:stretch>
                      <a:fillRect/>
                    </a:stretch>
                  </pic:blipFill>
                  <pic:spPr bwMode="auto">
                    <a:xfrm>
                      <a:off x="0" y="0"/>
                      <a:ext cx="5572125" cy="2743200"/>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372" w:author="Unknown"/>
          <w:rFonts w:ascii="Bookman Old Style" w:hAnsi="Bookman Old Style"/>
        </w:rPr>
      </w:pPr>
      <w:ins w:id="373" w:author="Unknown">
        <w:r w:rsidRPr="002950F7">
          <w:rPr>
            <w:rFonts w:ascii="Bookman Old Style" w:hAnsi="Bookman Old Style"/>
          </w:rPr>
          <w:t xml:space="preserve">An example of how the contents of the rollup tab look like is shown below. </w:t>
        </w:r>
      </w:ins>
    </w:p>
    <w:p w:rsidR="008C1814" w:rsidRPr="002950F7" w:rsidRDefault="008C1814" w:rsidP="008C1814">
      <w:pPr>
        <w:pStyle w:val="NormalWeb"/>
        <w:jc w:val="center"/>
        <w:rPr>
          <w:ins w:id="374" w:author="Unknown"/>
          <w:rFonts w:ascii="Bookman Old Style" w:hAnsi="Bookman Old Style"/>
        </w:rPr>
      </w:pPr>
      <w:r w:rsidRPr="002950F7">
        <w:rPr>
          <w:rFonts w:ascii="Bookman Old Style" w:hAnsi="Bookman Old Style"/>
          <w:noProof/>
          <w:color w:val="0000FF"/>
        </w:rPr>
        <w:drawing>
          <wp:inline distT="0" distB="0" distL="0" distR="0">
            <wp:extent cx="4810125" cy="4610100"/>
            <wp:effectExtent l="19050" t="0" r="9525" b="0"/>
            <wp:docPr id="76" name="Picture 76" descr="Introduction to Selenium IDE">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ntroduction to Selenium IDE">
                      <a:hlinkClick r:id="rId112"/>
                    </pic:cNvPr>
                    <pic:cNvPicPr>
                      <a:picLocks noChangeAspect="1" noChangeArrowheads="1"/>
                    </pic:cNvPicPr>
                  </pic:nvPicPr>
                  <pic:blipFill>
                    <a:blip r:embed="rId113"/>
                    <a:srcRect/>
                    <a:stretch>
                      <a:fillRect/>
                    </a:stretch>
                  </pic:blipFill>
                  <pic:spPr bwMode="auto">
                    <a:xfrm>
                      <a:off x="0" y="0"/>
                      <a:ext cx="4810125" cy="4610100"/>
                    </a:xfrm>
                    <a:prstGeom prst="rect">
                      <a:avLst/>
                    </a:prstGeom>
                    <a:noFill/>
                    <a:ln w="9525">
                      <a:noFill/>
                      <a:miter lim="800000"/>
                      <a:headEnd/>
                      <a:tailEnd/>
                    </a:ln>
                  </pic:spPr>
                </pic:pic>
              </a:graphicData>
            </a:graphic>
          </wp:inline>
        </w:drawing>
      </w:r>
    </w:p>
    <w:p w:rsidR="008C1814" w:rsidRPr="002950F7" w:rsidRDefault="008C1814" w:rsidP="008C1814">
      <w:pPr>
        <w:pStyle w:val="NormalWeb"/>
        <w:rPr>
          <w:ins w:id="375" w:author="Unknown"/>
          <w:rFonts w:ascii="Bookman Old Style" w:hAnsi="Bookman Old Style"/>
        </w:rPr>
      </w:pPr>
      <w:ins w:id="376" w:author="Unknown">
        <w:r w:rsidRPr="002950F7">
          <w:rPr>
            <w:rFonts w:ascii="Bookman Old Style" w:hAnsi="Bookman Old Style"/>
          </w:rPr>
          <w:t xml:space="preserve">  </w:t>
        </w:r>
      </w:ins>
    </w:p>
    <w:p w:rsidR="008C1814" w:rsidRPr="002950F7" w:rsidRDefault="008C1814" w:rsidP="008C1814">
      <w:pPr>
        <w:pStyle w:val="NormalWeb"/>
        <w:rPr>
          <w:ins w:id="377" w:author="Unknown"/>
          <w:rFonts w:ascii="Bookman Old Style" w:hAnsi="Bookman Old Style"/>
        </w:rPr>
      </w:pPr>
      <w:ins w:id="378" w:author="Unknown">
        <w:r w:rsidRPr="002950F7">
          <w:rPr>
            <w:rFonts w:ascii="Bookman Old Style" w:hAnsi="Bookman Old Style"/>
          </w:rPr>
          <w:t xml:space="preserve">  </w:t>
        </w:r>
      </w:ins>
    </w:p>
    <w:p w:rsidR="008C1814" w:rsidRPr="002950F7" w:rsidRDefault="008C1814" w:rsidP="008C1814">
      <w:pPr>
        <w:pStyle w:val="Heading2"/>
        <w:rPr>
          <w:ins w:id="379" w:author="Unknown"/>
          <w:rFonts w:ascii="Bookman Old Style" w:hAnsi="Bookman Old Style"/>
        </w:rPr>
      </w:pPr>
      <w:ins w:id="380" w:author="Unknown">
        <w:r w:rsidRPr="002950F7">
          <w:rPr>
            <w:rFonts w:ascii="Bookman Old Style" w:hAnsi="Bookman Old Style"/>
          </w:rPr>
          <w:t>Summary</w:t>
        </w:r>
      </w:ins>
    </w:p>
    <w:p w:rsidR="008C1814" w:rsidRPr="002950F7" w:rsidRDefault="008C1814" w:rsidP="008C1814">
      <w:pPr>
        <w:numPr>
          <w:ilvl w:val="0"/>
          <w:numId w:val="27"/>
        </w:numPr>
        <w:spacing w:before="100" w:beforeAutospacing="1" w:after="100" w:afterAutospacing="1" w:line="240" w:lineRule="auto"/>
        <w:rPr>
          <w:ins w:id="381" w:author="Unknown"/>
          <w:rFonts w:ascii="Bookman Old Style" w:hAnsi="Bookman Old Style"/>
        </w:rPr>
      </w:pPr>
      <w:ins w:id="382" w:author="Unknown">
        <w:r w:rsidRPr="002950F7">
          <w:rPr>
            <w:rFonts w:ascii="Bookman Old Style" w:hAnsi="Bookman Old Style"/>
          </w:rPr>
          <w:lastRenderedPageBreak/>
          <w:t xml:space="preserve">Selenium IDE (Integrated Development Environment) </w:t>
        </w:r>
        <w:r w:rsidRPr="002950F7">
          <w:rPr>
            <w:rStyle w:val="Strong"/>
            <w:rFonts w:ascii="Bookman Old Style" w:hAnsi="Bookman Old Style"/>
          </w:rPr>
          <w:t>is the simplest tool</w:t>
        </w:r>
        <w:r w:rsidRPr="002950F7">
          <w:rPr>
            <w:rFonts w:ascii="Bookman Old Style" w:hAnsi="Bookman Old Style"/>
          </w:rPr>
          <w:t xml:space="preserve"> in the Selenium Suite.</w:t>
        </w:r>
      </w:ins>
    </w:p>
    <w:p w:rsidR="008C1814" w:rsidRPr="002950F7" w:rsidRDefault="008C1814" w:rsidP="008C1814">
      <w:pPr>
        <w:numPr>
          <w:ilvl w:val="0"/>
          <w:numId w:val="27"/>
        </w:numPr>
        <w:spacing w:before="100" w:beforeAutospacing="1" w:after="100" w:afterAutospacing="1" w:line="240" w:lineRule="auto"/>
        <w:rPr>
          <w:ins w:id="383" w:author="Unknown"/>
          <w:rFonts w:ascii="Bookman Old Style" w:hAnsi="Bookman Old Style"/>
        </w:rPr>
      </w:pPr>
      <w:ins w:id="384" w:author="Unknown">
        <w:r w:rsidRPr="002950F7">
          <w:rPr>
            <w:rFonts w:ascii="Bookman Old Style" w:hAnsi="Bookman Old Style"/>
          </w:rPr>
          <w:t xml:space="preserve">It must only be used as a </w:t>
        </w:r>
        <w:r w:rsidRPr="002950F7">
          <w:rPr>
            <w:rStyle w:val="Strong"/>
            <w:rFonts w:ascii="Bookman Old Style" w:hAnsi="Bookman Old Style"/>
          </w:rPr>
          <w:t>prototyping tool</w:t>
        </w:r>
        <w:r w:rsidRPr="002950F7">
          <w:rPr>
            <w:rFonts w:ascii="Bookman Old Style" w:hAnsi="Bookman Old Style"/>
          </w:rPr>
          <w:t>.</w:t>
        </w:r>
      </w:ins>
    </w:p>
    <w:p w:rsidR="008C1814" w:rsidRPr="002950F7" w:rsidRDefault="008C1814" w:rsidP="008C1814">
      <w:pPr>
        <w:numPr>
          <w:ilvl w:val="0"/>
          <w:numId w:val="27"/>
        </w:numPr>
        <w:spacing w:before="100" w:beforeAutospacing="1" w:after="100" w:afterAutospacing="1" w:line="240" w:lineRule="auto"/>
        <w:rPr>
          <w:ins w:id="385" w:author="Unknown"/>
          <w:rFonts w:ascii="Bookman Old Style" w:hAnsi="Bookman Old Style"/>
        </w:rPr>
      </w:pPr>
      <w:ins w:id="386" w:author="Unknown">
        <w:r w:rsidRPr="002950F7">
          <w:rPr>
            <w:rStyle w:val="Strong"/>
            <w:rFonts w:ascii="Bookman Old Style" w:hAnsi="Bookman Old Style"/>
          </w:rPr>
          <w:t>Knowledge of JavaScript and HTML is required for intermediate topics </w:t>
        </w:r>
        <w:r w:rsidRPr="002950F7">
          <w:rPr>
            <w:rFonts w:ascii="Bookman Old Style" w:hAnsi="Bookman Old Style"/>
          </w:rPr>
          <w:t>such as executing the "</w:t>
        </w:r>
        <w:proofErr w:type="spellStart"/>
        <w:r w:rsidRPr="002950F7">
          <w:rPr>
            <w:rFonts w:ascii="Bookman Old Style" w:hAnsi="Bookman Old Style"/>
          </w:rPr>
          <w:t>runScript</w:t>
        </w:r>
        <w:proofErr w:type="spellEnd"/>
        <w:r w:rsidRPr="002950F7">
          <w:rPr>
            <w:rFonts w:ascii="Bookman Old Style" w:hAnsi="Bookman Old Style"/>
          </w:rPr>
          <w:t xml:space="preserve">" and "rollup" </w:t>
        </w:r>
        <w:proofErr w:type="spellStart"/>
        <w:r w:rsidRPr="002950F7">
          <w:rPr>
            <w:rFonts w:ascii="Bookman Old Style" w:hAnsi="Bookman Old Style"/>
          </w:rPr>
          <w:t>commands.A</w:t>
        </w:r>
        <w:proofErr w:type="spellEnd"/>
        <w:r w:rsidRPr="002950F7">
          <w:rPr>
            <w:rFonts w:ascii="Bookman Old Style" w:hAnsi="Bookman Old Style"/>
          </w:rPr>
          <w:t> </w:t>
        </w:r>
        <w:r w:rsidRPr="002950F7">
          <w:rPr>
            <w:rStyle w:val="Strong"/>
            <w:rFonts w:ascii="Bookman Old Style" w:hAnsi="Bookman Old Style"/>
          </w:rPr>
          <w:t>rollup</w:t>
        </w:r>
        <w:r w:rsidRPr="002950F7">
          <w:rPr>
            <w:rFonts w:ascii="Bookman Old Style" w:hAnsi="Bookman Old Style"/>
          </w:rPr>
          <w:t xml:space="preserve"> is a collection of commands that you can </w:t>
        </w:r>
        <w:proofErr w:type="spellStart"/>
        <w:r w:rsidRPr="002950F7">
          <w:rPr>
            <w:rFonts w:ascii="Bookman Old Style" w:hAnsi="Bookman Old Style"/>
          </w:rPr>
          <w:t>reuse</w:t>
        </w:r>
        <w:proofErr w:type="spellEnd"/>
        <w:r w:rsidRPr="002950F7">
          <w:rPr>
            <w:rFonts w:ascii="Bookman Old Style" w:hAnsi="Bookman Old Style"/>
          </w:rPr>
          <w:t xml:space="preserve"> to shorten your test scripts significantly.</w:t>
        </w:r>
        <w:r w:rsidRPr="002950F7">
          <w:rPr>
            <w:rStyle w:val="Strong"/>
            <w:rFonts w:ascii="Bookman Old Style" w:hAnsi="Bookman Old Style"/>
          </w:rPr>
          <w:t xml:space="preserve"> Locators </w:t>
        </w:r>
        <w:r w:rsidRPr="002950F7">
          <w:rPr>
            <w:rFonts w:ascii="Bookman Old Style" w:hAnsi="Bookman Old Style"/>
          </w:rPr>
          <w:t>are identifiers that tell Selenium IDE how to access an element.</w:t>
        </w:r>
      </w:ins>
    </w:p>
    <w:p w:rsidR="008C1814" w:rsidRPr="002950F7" w:rsidRDefault="008C1814" w:rsidP="008C1814">
      <w:pPr>
        <w:numPr>
          <w:ilvl w:val="0"/>
          <w:numId w:val="27"/>
        </w:numPr>
        <w:spacing w:before="100" w:beforeAutospacing="1" w:after="100" w:afterAutospacing="1" w:line="240" w:lineRule="auto"/>
        <w:rPr>
          <w:ins w:id="387" w:author="Unknown"/>
          <w:rFonts w:ascii="Bookman Old Style" w:hAnsi="Bookman Old Style"/>
        </w:rPr>
      </w:pPr>
      <w:ins w:id="388" w:author="Unknown">
        <w:r w:rsidRPr="002950F7">
          <w:rPr>
            <w:rStyle w:val="Strong"/>
            <w:rFonts w:ascii="Bookman Old Style" w:hAnsi="Bookman Old Style"/>
          </w:rPr>
          <w:t xml:space="preserve">Firebug </w:t>
        </w:r>
        <w:r w:rsidRPr="002950F7">
          <w:rPr>
            <w:rFonts w:ascii="Bookman Old Style" w:hAnsi="Bookman Old Style"/>
          </w:rPr>
          <w:t>(or any similar add-on) is used to obtain locator values</w:t>
        </w:r>
        <w:r w:rsidRPr="002950F7">
          <w:rPr>
            <w:rStyle w:val="Strong"/>
            <w:rFonts w:ascii="Bookman Old Style" w:hAnsi="Bookman Old Style"/>
          </w:rPr>
          <w:t>.</w:t>
        </w:r>
      </w:ins>
    </w:p>
    <w:p w:rsidR="008C1814" w:rsidRPr="002950F7" w:rsidRDefault="008C1814" w:rsidP="008C1814">
      <w:pPr>
        <w:numPr>
          <w:ilvl w:val="0"/>
          <w:numId w:val="27"/>
        </w:numPr>
        <w:spacing w:before="100" w:beforeAutospacing="1" w:after="100" w:afterAutospacing="1" w:line="240" w:lineRule="auto"/>
        <w:rPr>
          <w:ins w:id="389" w:author="Unknown"/>
          <w:rFonts w:ascii="Bookman Old Style" w:hAnsi="Bookman Old Style"/>
        </w:rPr>
      </w:pPr>
      <w:ins w:id="390" w:author="Unknown">
        <w:r w:rsidRPr="002950F7">
          <w:rPr>
            <w:rFonts w:ascii="Bookman Old Style" w:hAnsi="Bookman Old Style"/>
          </w:rPr>
          <w:t xml:space="preserve">The </w:t>
        </w:r>
        <w:r w:rsidRPr="002950F7">
          <w:rPr>
            <w:rStyle w:val="Strong"/>
            <w:rFonts w:ascii="Bookman Old Style" w:hAnsi="Bookman Old Style"/>
          </w:rPr>
          <w:t>menu bar</w:t>
        </w:r>
        <w:r w:rsidRPr="002950F7">
          <w:rPr>
            <w:rFonts w:ascii="Bookman Old Style" w:hAnsi="Bookman Old Style"/>
          </w:rPr>
          <w:t xml:space="preserve"> is used in creating, modifying, and exporting test cases into formats useable by Selenium RC and </w:t>
        </w:r>
        <w:proofErr w:type="spellStart"/>
        <w:r w:rsidRPr="002950F7">
          <w:rPr>
            <w:rFonts w:ascii="Bookman Old Style" w:hAnsi="Bookman Old Style"/>
          </w:rPr>
          <w:t>WebDriver</w:t>
        </w:r>
        <w:proofErr w:type="spellEnd"/>
        <w:r w:rsidRPr="002950F7">
          <w:rPr>
            <w:rFonts w:ascii="Bookman Old Style" w:hAnsi="Bookman Old Style"/>
          </w:rPr>
          <w:t>.</w:t>
        </w:r>
      </w:ins>
    </w:p>
    <w:p w:rsidR="008C1814" w:rsidRPr="002950F7" w:rsidRDefault="008C1814" w:rsidP="008C1814">
      <w:pPr>
        <w:numPr>
          <w:ilvl w:val="0"/>
          <w:numId w:val="27"/>
        </w:numPr>
        <w:spacing w:before="100" w:beforeAutospacing="1" w:after="100" w:afterAutospacing="1" w:line="240" w:lineRule="auto"/>
        <w:rPr>
          <w:ins w:id="391" w:author="Unknown"/>
          <w:rFonts w:ascii="Bookman Old Style" w:hAnsi="Bookman Old Style"/>
        </w:rPr>
      </w:pPr>
      <w:ins w:id="392" w:author="Unknown">
        <w:r w:rsidRPr="002950F7">
          <w:rPr>
            <w:rFonts w:ascii="Bookman Old Style" w:hAnsi="Bookman Old Style"/>
          </w:rPr>
          <w:t xml:space="preserve">The </w:t>
        </w:r>
        <w:r w:rsidRPr="002950F7">
          <w:rPr>
            <w:rStyle w:val="Strong"/>
            <w:rFonts w:ascii="Bookman Old Style" w:hAnsi="Bookman Old Style"/>
          </w:rPr>
          <w:t xml:space="preserve">default format for </w:t>
        </w:r>
        <w:proofErr w:type="spellStart"/>
        <w:r w:rsidRPr="002950F7">
          <w:rPr>
            <w:rStyle w:val="Strong"/>
            <w:rFonts w:ascii="Bookman Old Style" w:hAnsi="Bookman Old Style"/>
          </w:rPr>
          <w:t>Selenese</w:t>
        </w:r>
        <w:proofErr w:type="spellEnd"/>
        <w:r w:rsidRPr="002950F7">
          <w:rPr>
            <w:rStyle w:val="Strong"/>
            <w:rFonts w:ascii="Bookman Old Style" w:hAnsi="Bookman Old Style"/>
          </w:rPr>
          <w:t xml:space="preserve"> commands is HTML</w:t>
        </w:r>
        <w:r w:rsidRPr="002950F7">
          <w:rPr>
            <w:rFonts w:ascii="Bookman Old Style" w:hAnsi="Bookman Old Style"/>
          </w:rPr>
          <w:t>.</w:t>
        </w:r>
      </w:ins>
    </w:p>
    <w:p w:rsidR="008C1814" w:rsidRPr="002950F7" w:rsidRDefault="008C1814" w:rsidP="008C1814">
      <w:pPr>
        <w:numPr>
          <w:ilvl w:val="0"/>
          <w:numId w:val="27"/>
        </w:numPr>
        <w:spacing w:before="100" w:beforeAutospacing="1" w:after="100" w:afterAutospacing="1" w:line="240" w:lineRule="auto"/>
        <w:rPr>
          <w:ins w:id="393" w:author="Unknown"/>
          <w:rFonts w:ascii="Bookman Old Style" w:hAnsi="Bookman Old Style"/>
        </w:rPr>
      </w:pPr>
      <w:ins w:id="394" w:author="Unknown">
        <w:r w:rsidRPr="002950F7">
          <w:rPr>
            <w:rFonts w:ascii="Bookman Old Style" w:hAnsi="Bookman Old Style"/>
          </w:rPr>
          <w:t xml:space="preserve">The </w:t>
        </w:r>
        <w:r w:rsidRPr="002950F7">
          <w:rPr>
            <w:rStyle w:val="Strong"/>
            <w:rFonts w:ascii="Bookman Old Style" w:hAnsi="Bookman Old Style"/>
          </w:rPr>
          <w:t>"Options" menu provides access to various configurations</w:t>
        </w:r>
        <w:r w:rsidRPr="002950F7">
          <w:rPr>
            <w:rFonts w:ascii="Bookman Old Style" w:hAnsi="Bookman Old Style"/>
          </w:rPr>
          <w:t xml:space="preserve"> for Selenium IDE.</w:t>
        </w:r>
      </w:ins>
    </w:p>
    <w:p w:rsidR="008C1814" w:rsidRPr="002950F7" w:rsidRDefault="008C1814" w:rsidP="008C1814">
      <w:pPr>
        <w:numPr>
          <w:ilvl w:val="0"/>
          <w:numId w:val="27"/>
        </w:numPr>
        <w:spacing w:before="100" w:beforeAutospacing="1" w:after="100" w:afterAutospacing="1" w:line="240" w:lineRule="auto"/>
        <w:rPr>
          <w:ins w:id="395" w:author="Unknown"/>
          <w:rFonts w:ascii="Bookman Old Style" w:hAnsi="Bookman Old Style"/>
        </w:rPr>
      </w:pPr>
      <w:ins w:id="396" w:author="Unknown">
        <w:r w:rsidRPr="002950F7">
          <w:rPr>
            <w:rFonts w:ascii="Bookman Old Style" w:hAnsi="Bookman Old Style"/>
          </w:rPr>
          <w:t xml:space="preserve">The </w:t>
        </w:r>
        <w:r w:rsidRPr="002950F7">
          <w:rPr>
            <w:rStyle w:val="Strong"/>
            <w:rFonts w:ascii="Bookman Old Style" w:hAnsi="Bookman Old Style"/>
          </w:rPr>
          <w:t>Base URL</w:t>
        </w:r>
        <w:r w:rsidRPr="002950F7">
          <w:rPr>
            <w:rFonts w:ascii="Bookman Old Style" w:hAnsi="Bookman Old Style"/>
          </w:rPr>
          <w:t xml:space="preserve"> is useful in accessing </w:t>
        </w:r>
        <w:r w:rsidRPr="002950F7">
          <w:rPr>
            <w:rStyle w:val="Strong"/>
            <w:rFonts w:ascii="Bookman Old Style" w:hAnsi="Bookman Old Style"/>
          </w:rPr>
          <w:t>relative URLs</w:t>
        </w:r>
        <w:r w:rsidRPr="002950F7">
          <w:rPr>
            <w:rFonts w:ascii="Bookman Old Style" w:hAnsi="Bookman Old Style"/>
          </w:rPr>
          <w:t>.</w:t>
        </w:r>
      </w:ins>
    </w:p>
    <w:p w:rsidR="008C1814" w:rsidRPr="002950F7" w:rsidRDefault="008C1814" w:rsidP="008C1814">
      <w:pPr>
        <w:numPr>
          <w:ilvl w:val="0"/>
          <w:numId w:val="28"/>
        </w:numPr>
        <w:spacing w:before="100" w:beforeAutospacing="1" w:after="100" w:afterAutospacing="1" w:line="240" w:lineRule="auto"/>
        <w:rPr>
          <w:ins w:id="397" w:author="Unknown"/>
          <w:rFonts w:ascii="Bookman Old Style" w:hAnsi="Bookman Old Style"/>
        </w:rPr>
      </w:pPr>
      <w:ins w:id="398" w:author="Unknown">
        <w:r w:rsidRPr="002950F7">
          <w:rPr>
            <w:rFonts w:ascii="Bookman Old Style" w:hAnsi="Bookman Old Style"/>
          </w:rPr>
          <w:t xml:space="preserve">The </w:t>
        </w:r>
        <w:r w:rsidRPr="002950F7">
          <w:rPr>
            <w:rStyle w:val="Strong"/>
            <w:rFonts w:ascii="Bookman Old Style" w:hAnsi="Bookman Old Style"/>
          </w:rPr>
          <w:t>Test Case Pane</w:t>
        </w:r>
        <w:r w:rsidRPr="002950F7">
          <w:rPr>
            <w:rFonts w:ascii="Bookman Old Style" w:hAnsi="Bookman Old Style"/>
          </w:rPr>
          <w:t xml:space="preserve"> shows the list of currently opened test cases and a concise summary of test runs.</w:t>
        </w:r>
      </w:ins>
    </w:p>
    <w:p w:rsidR="008C1814" w:rsidRPr="002950F7" w:rsidRDefault="008C1814" w:rsidP="008C1814">
      <w:pPr>
        <w:numPr>
          <w:ilvl w:val="0"/>
          <w:numId w:val="28"/>
        </w:numPr>
        <w:spacing w:before="100" w:beforeAutospacing="1" w:after="100" w:afterAutospacing="1" w:line="240" w:lineRule="auto"/>
        <w:rPr>
          <w:ins w:id="399" w:author="Unknown"/>
          <w:rFonts w:ascii="Bookman Old Style" w:hAnsi="Bookman Old Style"/>
        </w:rPr>
      </w:pPr>
      <w:ins w:id="400" w:author="Unknown">
        <w:r w:rsidRPr="002950F7">
          <w:rPr>
            <w:rFonts w:ascii="Bookman Old Style" w:hAnsi="Bookman Old Style"/>
          </w:rPr>
          <w:t xml:space="preserve">The </w:t>
        </w:r>
        <w:r w:rsidRPr="002950F7">
          <w:rPr>
            <w:rStyle w:val="Strong"/>
            <w:rFonts w:ascii="Bookman Old Style" w:hAnsi="Bookman Old Style"/>
          </w:rPr>
          <w:t>Editor</w:t>
        </w:r>
        <w:r w:rsidRPr="002950F7">
          <w:rPr>
            <w:rFonts w:ascii="Bookman Old Style" w:hAnsi="Bookman Old Style"/>
          </w:rPr>
          <w:t xml:space="preserve"> provides the </w:t>
        </w:r>
        <w:r w:rsidRPr="002950F7">
          <w:rPr>
            <w:rStyle w:val="Strong"/>
            <w:rFonts w:ascii="Bookman Old Style" w:hAnsi="Bookman Old Style"/>
          </w:rPr>
          <w:t>interface for your test scripts</w:t>
        </w:r>
        <w:r w:rsidRPr="002950F7">
          <w:rPr>
            <w:rFonts w:ascii="Bookman Old Style" w:hAnsi="Bookman Old Style"/>
          </w:rPr>
          <w:t>.</w:t>
        </w:r>
      </w:ins>
    </w:p>
    <w:p w:rsidR="008C1814" w:rsidRPr="002950F7" w:rsidRDefault="008C1814" w:rsidP="008C1814">
      <w:pPr>
        <w:numPr>
          <w:ilvl w:val="0"/>
          <w:numId w:val="28"/>
        </w:numPr>
        <w:spacing w:before="100" w:beforeAutospacing="1" w:after="100" w:afterAutospacing="1" w:line="240" w:lineRule="auto"/>
        <w:rPr>
          <w:ins w:id="401" w:author="Unknown"/>
          <w:rFonts w:ascii="Bookman Old Style" w:hAnsi="Bookman Old Style"/>
        </w:rPr>
      </w:pPr>
      <w:ins w:id="402" w:author="Unknown">
        <w:r w:rsidRPr="002950F7">
          <w:rPr>
            <w:rFonts w:ascii="Bookman Old Style" w:hAnsi="Bookman Old Style"/>
          </w:rPr>
          <w:t xml:space="preserve">The </w:t>
        </w:r>
        <w:r w:rsidRPr="002950F7">
          <w:rPr>
            <w:rStyle w:val="Strong"/>
            <w:rFonts w:ascii="Bookman Old Style" w:hAnsi="Bookman Old Style"/>
          </w:rPr>
          <w:t>Table View</w:t>
        </w:r>
        <w:r w:rsidRPr="002950F7">
          <w:rPr>
            <w:rFonts w:ascii="Bookman Old Style" w:hAnsi="Bookman Old Style"/>
          </w:rPr>
          <w:t xml:space="preserve"> shows your script </w:t>
        </w:r>
        <w:r w:rsidRPr="002950F7">
          <w:rPr>
            <w:rStyle w:val="Strong"/>
            <w:rFonts w:ascii="Bookman Old Style" w:hAnsi="Bookman Old Style"/>
          </w:rPr>
          <w:t>in</w:t>
        </w:r>
        <w:r w:rsidRPr="002950F7">
          <w:rPr>
            <w:rFonts w:ascii="Bookman Old Style" w:hAnsi="Bookman Old Style"/>
          </w:rPr>
          <w:t xml:space="preserve"> </w:t>
        </w:r>
        <w:r w:rsidRPr="002950F7">
          <w:rPr>
            <w:rStyle w:val="Strong"/>
            <w:rFonts w:ascii="Bookman Old Style" w:hAnsi="Bookman Old Style"/>
          </w:rPr>
          <w:t>tabular format</w:t>
        </w:r>
        <w:r w:rsidRPr="002950F7">
          <w:rPr>
            <w:rFonts w:ascii="Bookman Old Style" w:hAnsi="Bookman Old Style"/>
          </w:rPr>
          <w:t xml:space="preserve"> with "Command", "Target", and "Value" as the columns.</w:t>
        </w:r>
      </w:ins>
    </w:p>
    <w:p w:rsidR="008C1814" w:rsidRPr="002950F7" w:rsidRDefault="008C1814" w:rsidP="008C1814">
      <w:pPr>
        <w:numPr>
          <w:ilvl w:val="0"/>
          <w:numId w:val="28"/>
        </w:numPr>
        <w:spacing w:before="100" w:beforeAutospacing="1" w:after="100" w:afterAutospacing="1" w:line="240" w:lineRule="auto"/>
        <w:rPr>
          <w:ins w:id="403" w:author="Unknown"/>
          <w:rFonts w:ascii="Bookman Old Style" w:hAnsi="Bookman Old Style"/>
        </w:rPr>
      </w:pPr>
      <w:ins w:id="404" w:author="Unknown">
        <w:r w:rsidRPr="002950F7">
          <w:rPr>
            <w:rFonts w:ascii="Bookman Old Style" w:hAnsi="Bookman Old Style"/>
          </w:rPr>
          <w:t xml:space="preserve">The </w:t>
        </w:r>
        <w:r w:rsidRPr="002950F7">
          <w:rPr>
            <w:rStyle w:val="Strong"/>
            <w:rFonts w:ascii="Bookman Old Style" w:hAnsi="Bookman Old Style"/>
          </w:rPr>
          <w:t>Source View</w:t>
        </w:r>
        <w:r w:rsidRPr="002950F7">
          <w:rPr>
            <w:rFonts w:ascii="Bookman Old Style" w:hAnsi="Bookman Old Style"/>
          </w:rPr>
          <w:t xml:space="preserve"> shows your script </w:t>
        </w:r>
        <w:r w:rsidRPr="002950F7">
          <w:rPr>
            <w:rStyle w:val="Strong"/>
            <w:rFonts w:ascii="Bookman Old Style" w:hAnsi="Bookman Old Style"/>
          </w:rPr>
          <w:t>in HTML format</w:t>
        </w:r>
        <w:r w:rsidRPr="002950F7">
          <w:rPr>
            <w:rFonts w:ascii="Bookman Old Style" w:hAnsi="Bookman Old Style"/>
          </w:rPr>
          <w:t>.</w:t>
        </w:r>
      </w:ins>
    </w:p>
    <w:p w:rsidR="008C1814" w:rsidRPr="002950F7" w:rsidRDefault="008C1814" w:rsidP="008C1814">
      <w:pPr>
        <w:numPr>
          <w:ilvl w:val="0"/>
          <w:numId w:val="28"/>
        </w:numPr>
        <w:spacing w:before="100" w:beforeAutospacing="1" w:after="100" w:afterAutospacing="1" w:line="240" w:lineRule="auto"/>
        <w:rPr>
          <w:ins w:id="405" w:author="Unknown"/>
          <w:rFonts w:ascii="Bookman Old Style" w:hAnsi="Bookman Old Style"/>
        </w:rPr>
      </w:pPr>
      <w:ins w:id="406" w:author="Unknown">
        <w:r w:rsidRPr="002950F7">
          <w:rPr>
            <w:rFonts w:ascii="Bookman Old Style" w:hAnsi="Bookman Old Style"/>
          </w:rPr>
          <w:t xml:space="preserve">The </w:t>
        </w:r>
        <w:r w:rsidRPr="002950F7">
          <w:rPr>
            <w:rStyle w:val="Strong"/>
            <w:rFonts w:ascii="Bookman Old Style" w:hAnsi="Bookman Old Style"/>
          </w:rPr>
          <w:t>Log</w:t>
        </w:r>
        <w:r w:rsidRPr="002950F7">
          <w:rPr>
            <w:rFonts w:ascii="Bookman Old Style" w:hAnsi="Bookman Old Style"/>
          </w:rPr>
          <w:t xml:space="preserve"> and </w:t>
        </w:r>
        <w:r w:rsidRPr="002950F7">
          <w:rPr>
            <w:rStyle w:val="Strong"/>
            <w:rFonts w:ascii="Bookman Old Style" w:hAnsi="Bookman Old Style"/>
          </w:rPr>
          <w:t>Reference</w:t>
        </w:r>
        <w:r w:rsidRPr="002950F7">
          <w:rPr>
            <w:rFonts w:ascii="Bookman Old Style" w:hAnsi="Bookman Old Style"/>
          </w:rPr>
          <w:t xml:space="preserve"> tabs give feedback and other useful information when executing tests.</w:t>
        </w:r>
      </w:ins>
    </w:p>
    <w:p w:rsidR="008C1814" w:rsidRPr="002950F7" w:rsidRDefault="008C1814" w:rsidP="008C1814">
      <w:pPr>
        <w:numPr>
          <w:ilvl w:val="0"/>
          <w:numId w:val="28"/>
        </w:numPr>
        <w:spacing w:before="100" w:beforeAutospacing="1" w:after="100" w:afterAutospacing="1" w:line="240" w:lineRule="auto"/>
        <w:rPr>
          <w:ins w:id="407" w:author="Unknown"/>
          <w:rFonts w:ascii="Bookman Old Style" w:hAnsi="Bookman Old Style"/>
        </w:rPr>
      </w:pPr>
      <w:ins w:id="408" w:author="Unknown">
        <w:r w:rsidRPr="002950F7">
          <w:rPr>
            <w:rFonts w:ascii="Bookman Old Style" w:hAnsi="Bookman Old Style"/>
          </w:rPr>
          <w:t xml:space="preserve">The </w:t>
        </w:r>
        <w:r w:rsidRPr="002950F7">
          <w:rPr>
            <w:rStyle w:val="Strong"/>
            <w:rFonts w:ascii="Bookman Old Style" w:hAnsi="Bookman Old Style"/>
          </w:rPr>
          <w:t>UI-Element and Rollup</w:t>
        </w:r>
        <w:r w:rsidRPr="002950F7">
          <w:rPr>
            <w:rFonts w:ascii="Bookman Old Style" w:hAnsi="Bookman Old Style"/>
          </w:rPr>
          <w:t xml:space="preserve"> tabs are </w:t>
        </w:r>
        <w:r w:rsidRPr="002950F7">
          <w:rPr>
            <w:rStyle w:val="Strong"/>
            <w:rFonts w:ascii="Bookman Old Style" w:hAnsi="Bookman Old Style"/>
          </w:rPr>
          <w:t>for advanced Selenium IDE users only</w:t>
        </w:r>
        <w:r w:rsidRPr="002950F7">
          <w:rPr>
            <w:rFonts w:ascii="Bookman Old Style" w:hAnsi="Bookman Old Style"/>
          </w:rPr>
          <w:t>. They both require considerable effort in coding JavaScript.</w:t>
        </w:r>
      </w:ins>
    </w:p>
    <w:p w:rsidR="008C1814" w:rsidRPr="002950F7" w:rsidRDefault="008C1814" w:rsidP="008C1814">
      <w:pPr>
        <w:numPr>
          <w:ilvl w:val="0"/>
          <w:numId w:val="28"/>
        </w:numPr>
        <w:spacing w:before="100" w:beforeAutospacing="1" w:after="100" w:afterAutospacing="1" w:line="240" w:lineRule="auto"/>
        <w:rPr>
          <w:ins w:id="409" w:author="Unknown"/>
          <w:rFonts w:ascii="Bookman Old Style" w:hAnsi="Bookman Old Style"/>
        </w:rPr>
      </w:pPr>
      <w:ins w:id="410" w:author="Unknown">
        <w:r w:rsidRPr="002950F7">
          <w:rPr>
            <w:rStyle w:val="Strong"/>
            <w:rFonts w:ascii="Bookman Old Style" w:hAnsi="Bookman Old Style"/>
          </w:rPr>
          <w:t>UI-Element </w:t>
        </w:r>
        <w:r w:rsidRPr="002950F7">
          <w:rPr>
            <w:rFonts w:ascii="Bookman Old Style" w:hAnsi="Bookman Old Style"/>
          </w:rPr>
          <w:t xml:space="preserve">allows you to </w:t>
        </w:r>
        <w:r w:rsidRPr="002950F7">
          <w:rPr>
            <w:rStyle w:val="Strong"/>
            <w:rFonts w:ascii="Bookman Old Style" w:hAnsi="Bookman Old Style"/>
          </w:rPr>
          <w:t>conveniently map UI elements</w:t>
        </w:r>
        <w:r w:rsidRPr="002950F7">
          <w:rPr>
            <w:rFonts w:ascii="Bookman Old Style" w:hAnsi="Bookman Old Style"/>
          </w:rPr>
          <w:t xml:space="preserve"> using JavaScript Object Notation (JSON).</w:t>
        </w:r>
      </w:ins>
    </w:p>
    <w:p w:rsidR="008C1814" w:rsidRPr="002950F7" w:rsidRDefault="008C1814" w:rsidP="008C1814">
      <w:pPr>
        <w:pStyle w:val="NormalWeb"/>
        <w:rPr>
          <w:ins w:id="411" w:author="Unknown"/>
          <w:rFonts w:ascii="Bookman Old Style" w:hAnsi="Bookman Old Style"/>
        </w:rPr>
      </w:pPr>
      <w:ins w:id="412" w:author="Unknown">
        <w:r w:rsidRPr="002950F7">
          <w:rPr>
            <w:rFonts w:ascii="Bookman Old Style" w:hAnsi="Bookman Old Style"/>
          </w:rPr>
          <w:t>The following table summarizes the release history for the Selenium IDE.</w:t>
        </w:r>
      </w:ins>
    </w:p>
    <w:tbl>
      <w:tblPr>
        <w:tblW w:w="0" w:type="auto"/>
        <w:tblCellSpacing w:w="15" w:type="dxa"/>
        <w:tblCellMar>
          <w:top w:w="15" w:type="dxa"/>
          <w:left w:w="15" w:type="dxa"/>
          <w:bottom w:w="15" w:type="dxa"/>
          <w:right w:w="15" w:type="dxa"/>
        </w:tblCellMar>
        <w:tblLook w:val="04A0"/>
      </w:tblPr>
      <w:tblGrid>
        <w:gridCol w:w="1717"/>
        <w:gridCol w:w="1717"/>
      </w:tblGrid>
      <w:tr w:rsidR="008C1814" w:rsidRPr="002950F7" w:rsidTr="008C1814">
        <w:trPr>
          <w:tblCellSpacing w:w="15" w:type="dxa"/>
        </w:trPr>
        <w:tc>
          <w:tcPr>
            <w:tcW w:w="2500" w:type="pct"/>
            <w:vAlign w:val="center"/>
            <w:hideMark/>
          </w:tcPr>
          <w:p w:rsidR="008C1814" w:rsidRPr="002950F7" w:rsidRDefault="008C1814">
            <w:pPr>
              <w:jc w:val="center"/>
              <w:rPr>
                <w:rFonts w:ascii="Bookman Old Style" w:hAnsi="Bookman Old Style"/>
                <w:b/>
                <w:bCs/>
                <w:sz w:val="24"/>
                <w:szCs w:val="24"/>
              </w:rPr>
            </w:pPr>
            <w:r w:rsidRPr="002950F7">
              <w:rPr>
                <w:rFonts w:ascii="Bookman Old Style" w:hAnsi="Bookman Old Style"/>
                <w:b/>
                <w:bCs/>
              </w:rPr>
              <w:t>Major version</w:t>
            </w:r>
          </w:p>
        </w:tc>
        <w:tc>
          <w:tcPr>
            <w:tcW w:w="0" w:type="auto"/>
            <w:vAlign w:val="center"/>
            <w:hideMark/>
          </w:tcPr>
          <w:p w:rsidR="008C1814" w:rsidRPr="002950F7" w:rsidRDefault="008C1814">
            <w:pPr>
              <w:jc w:val="center"/>
              <w:rPr>
                <w:rFonts w:ascii="Bookman Old Style" w:hAnsi="Bookman Old Style"/>
                <w:b/>
                <w:bCs/>
                <w:sz w:val="24"/>
                <w:szCs w:val="24"/>
              </w:rPr>
            </w:pPr>
            <w:r w:rsidRPr="002950F7">
              <w:rPr>
                <w:rFonts w:ascii="Bookman Old Style" w:hAnsi="Bookman Old Style"/>
                <w:b/>
                <w:bCs/>
              </w:rPr>
              <w:t>Release date</w:t>
            </w:r>
          </w:p>
        </w:tc>
      </w:tr>
      <w:tr w:rsidR="008C1814" w:rsidRPr="002950F7" w:rsidTr="008C1814">
        <w:trPr>
          <w:tblCellSpacing w:w="15"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1.0.10</w:t>
            </w:r>
          </w:p>
        </w:tc>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06-Dec-10</w:t>
            </w:r>
          </w:p>
        </w:tc>
      </w:tr>
      <w:tr w:rsidR="008C1814" w:rsidRPr="002950F7" w:rsidTr="008C1814">
        <w:trPr>
          <w:tblCellSpacing w:w="15"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1.5.0</w:t>
            </w:r>
          </w:p>
        </w:tc>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15-Dec-11</w:t>
            </w:r>
          </w:p>
        </w:tc>
      </w:tr>
      <w:tr w:rsidR="008C1814" w:rsidRPr="002950F7" w:rsidTr="008C1814">
        <w:trPr>
          <w:tblCellSpacing w:w="15"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1.8.1</w:t>
            </w:r>
          </w:p>
        </w:tc>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01-Jun-12</w:t>
            </w:r>
          </w:p>
        </w:tc>
      </w:tr>
      <w:tr w:rsidR="008C1814" w:rsidRPr="002950F7" w:rsidTr="008C1814">
        <w:trPr>
          <w:tblCellSpacing w:w="15"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2.1.0</w:t>
            </w:r>
          </w:p>
        </w:tc>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30-Jun-13</w:t>
            </w:r>
          </w:p>
        </w:tc>
      </w:tr>
      <w:tr w:rsidR="008C1814" w:rsidRPr="002950F7" w:rsidTr="008C1814">
        <w:trPr>
          <w:tblCellSpacing w:w="15"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2.2.0</w:t>
            </w:r>
          </w:p>
        </w:tc>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06-Jul-13</w:t>
            </w:r>
          </w:p>
        </w:tc>
      </w:tr>
      <w:tr w:rsidR="008C1814" w:rsidRPr="002950F7" w:rsidTr="008C1814">
        <w:trPr>
          <w:tblCellSpacing w:w="15"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2.3.0</w:t>
            </w:r>
          </w:p>
        </w:tc>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09-Aug-13</w:t>
            </w:r>
          </w:p>
        </w:tc>
      </w:tr>
      <w:tr w:rsidR="008C1814" w:rsidRPr="002950F7" w:rsidTr="008C1814">
        <w:trPr>
          <w:tblCellSpacing w:w="15"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2.5.0</w:t>
            </w:r>
          </w:p>
        </w:tc>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02-Jan-14</w:t>
            </w:r>
          </w:p>
        </w:tc>
      </w:tr>
      <w:tr w:rsidR="008C1814" w:rsidRPr="002950F7" w:rsidTr="008C1814">
        <w:trPr>
          <w:tblCellSpacing w:w="15"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2.8.0</w:t>
            </w:r>
          </w:p>
        </w:tc>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29-Sep-14</w:t>
            </w:r>
          </w:p>
        </w:tc>
      </w:tr>
      <w:tr w:rsidR="008C1814" w:rsidRPr="002950F7" w:rsidTr="008C1814">
        <w:trPr>
          <w:tblCellSpacing w:w="15"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2.9.0</w:t>
            </w:r>
          </w:p>
        </w:tc>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09-Mar-15</w:t>
            </w:r>
          </w:p>
        </w:tc>
      </w:tr>
      <w:tr w:rsidR="008C1814" w:rsidRPr="002950F7" w:rsidTr="008C1814">
        <w:trPr>
          <w:tblCellSpacing w:w="15" w:type="dxa"/>
        </w:trPr>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2.9.1</w:t>
            </w:r>
          </w:p>
        </w:tc>
        <w:tc>
          <w:tcPr>
            <w:tcW w:w="0" w:type="auto"/>
            <w:vAlign w:val="center"/>
            <w:hideMark/>
          </w:tcPr>
          <w:p w:rsidR="008C1814" w:rsidRPr="002950F7" w:rsidRDefault="008C1814">
            <w:pPr>
              <w:rPr>
                <w:rFonts w:ascii="Bookman Old Style" w:hAnsi="Bookman Old Style"/>
                <w:sz w:val="24"/>
                <w:szCs w:val="24"/>
              </w:rPr>
            </w:pPr>
            <w:r w:rsidRPr="002950F7">
              <w:rPr>
                <w:rFonts w:ascii="Bookman Old Style" w:hAnsi="Bookman Old Style"/>
              </w:rPr>
              <w:t>- to be released</w:t>
            </w:r>
          </w:p>
        </w:tc>
      </w:tr>
    </w:tbl>
    <w:p w:rsidR="008C1814" w:rsidRPr="002950F7" w:rsidRDefault="008C1814" w:rsidP="008C1814">
      <w:pPr>
        <w:pStyle w:val="NormalWeb"/>
        <w:rPr>
          <w:rFonts w:ascii="Bookman Old Style" w:hAnsi="Bookman Old Style"/>
        </w:rPr>
      </w:pPr>
    </w:p>
    <w:sectPr w:rsidR="008C1814" w:rsidRPr="002950F7" w:rsidSect="008C1814">
      <w:pgSz w:w="12240" w:h="15840"/>
      <w:pgMar w:top="576" w:right="576" w:bottom="576" w:left="5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4A9E"/>
    <w:multiLevelType w:val="multilevel"/>
    <w:tmpl w:val="A0EE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80457"/>
    <w:multiLevelType w:val="multilevel"/>
    <w:tmpl w:val="6DAE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70CD5"/>
    <w:multiLevelType w:val="multilevel"/>
    <w:tmpl w:val="E900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249EB"/>
    <w:multiLevelType w:val="multilevel"/>
    <w:tmpl w:val="0AA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160B1"/>
    <w:multiLevelType w:val="multilevel"/>
    <w:tmpl w:val="5344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3D37E5"/>
    <w:multiLevelType w:val="multilevel"/>
    <w:tmpl w:val="F4C0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E671D9"/>
    <w:multiLevelType w:val="multilevel"/>
    <w:tmpl w:val="BC22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5F421C"/>
    <w:multiLevelType w:val="multilevel"/>
    <w:tmpl w:val="01D4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086A04"/>
    <w:multiLevelType w:val="multilevel"/>
    <w:tmpl w:val="F64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46830"/>
    <w:multiLevelType w:val="multilevel"/>
    <w:tmpl w:val="7D02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6E01A6"/>
    <w:multiLevelType w:val="multilevel"/>
    <w:tmpl w:val="E02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5B755E"/>
    <w:multiLevelType w:val="multilevel"/>
    <w:tmpl w:val="E79A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5541A"/>
    <w:multiLevelType w:val="multilevel"/>
    <w:tmpl w:val="526E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6F184F"/>
    <w:multiLevelType w:val="multilevel"/>
    <w:tmpl w:val="6FB8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65EA6"/>
    <w:multiLevelType w:val="multilevel"/>
    <w:tmpl w:val="9E68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197CF3"/>
    <w:multiLevelType w:val="multilevel"/>
    <w:tmpl w:val="6F767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FC5523"/>
    <w:multiLevelType w:val="multilevel"/>
    <w:tmpl w:val="C930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08399B"/>
    <w:multiLevelType w:val="multilevel"/>
    <w:tmpl w:val="6934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DC5CF3"/>
    <w:multiLevelType w:val="multilevel"/>
    <w:tmpl w:val="4B2C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6A290B"/>
    <w:multiLevelType w:val="multilevel"/>
    <w:tmpl w:val="A87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24093"/>
    <w:multiLevelType w:val="multilevel"/>
    <w:tmpl w:val="2122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F71597"/>
    <w:multiLevelType w:val="multilevel"/>
    <w:tmpl w:val="F9D2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382432"/>
    <w:multiLevelType w:val="multilevel"/>
    <w:tmpl w:val="81AA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997EFE"/>
    <w:multiLevelType w:val="multilevel"/>
    <w:tmpl w:val="47E2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8E5564"/>
    <w:multiLevelType w:val="multilevel"/>
    <w:tmpl w:val="69AC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E022DF"/>
    <w:multiLevelType w:val="multilevel"/>
    <w:tmpl w:val="DDA0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473DCE"/>
    <w:multiLevelType w:val="multilevel"/>
    <w:tmpl w:val="A456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41419E"/>
    <w:multiLevelType w:val="multilevel"/>
    <w:tmpl w:val="0214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20"/>
  </w:num>
  <w:num w:numId="4">
    <w:abstractNumId w:val="6"/>
  </w:num>
  <w:num w:numId="5">
    <w:abstractNumId w:val="18"/>
  </w:num>
  <w:num w:numId="6">
    <w:abstractNumId w:val="4"/>
  </w:num>
  <w:num w:numId="7">
    <w:abstractNumId w:val="19"/>
  </w:num>
  <w:num w:numId="8">
    <w:abstractNumId w:val="1"/>
  </w:num>
  <w:num w:numId="9">
    <w:abstractNumId w:val="21"/>
  </w:num>
  <w:num w:numId="10">
    <w:abstractNumId w:val="3"/>
  </w:num>
  <w:num w:numId="11">
    <w:abstractNumId w:val="12"/>
  </w:num>
  <w:num w:numId="12">
    <w:abstractNumId w:val="5"/>
  </w:num>
  <w:num w:numId="13">
    <w:abstractNumId w:val="23"/>
  </w:num>
  <w:num w:numId="14">
    <w:abstractNumId w:val="14"/>
  </w:num>
  <w:num w:numId="15">
    <w:abstractNumId w:val="17"/>
  </w:num>
  <w:num w:numId="16">
    <w:abstractNumId w:val="8"/>
  </w:num>
  <w:num w:numId="17">
    <w:abstractNumId w:val="26"/>
  </w:num>
  <w:num w:numId="18">
    <w:abstractNumId w:val="22"/>
  </w:num>
  <w:num w:numId="19">
    <w:abstractNumId w:val="13"/>
  </w:num>
  <w:num w:numId="20">
    <w:abstractNumId w:val="16"/>
  </w:num>
  <w:num w:numId="21">
    <w:abstractNumId w:val="27"/>
  </w:num>
  <w:num w:numId="22">
    <w:abstractNumId w:val="15"/>
  </w:num>
  <w:num w:numId="23">
    <w:abstractNumId w:val="25"/>
  </w:num>
  <w:num w:numId="24">
    <w:abstractNumId w:val="9"/>
  </w:num>
  <w:num w:numId="25">
    <w:abstractNumId w:val="2"/>
  </w:num>
  <w:num w:numId="26">
    <w:abstractNumId w:val="11"/>
  </w:num>
  <w:num w:numId="27">
    <w:abstractNumId w:val="10"/>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1814"/>
    <w:rsid w:val="000E67FE"/>
    <w:rsid w:val="002950F7"/>
    <w:rsid w:val="002C377E"/>
    <w:rsid w:val="004035B3"/>
    <w:rsid w:val="0044742C"/>
    <w:rsid w:val="005314C0"/>
    <w:rsid w:val="008C1814"/>
    <w:rsid w:val="00A30B43"/>
    <w:rsid w:val="00E97E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B43"/>
  </w:style>
  <w:style w:type="paragraph" w:styleId="Heading1">
    <w:name w:val="heading 1"/>
    <w:basedOn w:val="Normal"/>
    <w:next w:val="Normal"/>
    <w:link w:val="Heading1Char"/>
    <w:uiPriority w:val="9"/>
    <w:qFormat/>
    <w:rsid w:val="008C18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C18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181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8C18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814"/>
    <w:rPr>
      <w:rFonts w:ascii="Times New Roman" w:eastAsia="Times New Roman" w:hAnsi="Times New Roman" w:cs="Times New Roman"/>
      <w:b/>
      <w:bCs/>
      <w:sz w:val="36"/>
      <w:szCs w:val="36"/>
    </w:rPr>
  </w:style>
  <w:style w:type="paragraph" w:styleId="NormalWeb">
    <w:name w:val="Normal (Web)"/>
    <w:basedOn w:val="Normal"/>
    <w:uiPriority w:val="99"/>
    <w:unhideWhenUsed/>
    <w:rsid w:val="008C18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814"/>
    <w:rPr>
      <w:b/>
      <w:bCs/>
    </w:rPr>
  </w:style>
  <w:style w:type="character" w:styleId="Hyperlink">
    <w:name w:val="Hyperlink"/>
    <w:basedOn w:val="DefaultParagraphFont"/>
    <w:uiPriority w:val="99"/>
    <w:semiHidden/>
    <w:unhideWhenUsed/>
    <w:rsid w:val="008C1814"/>
    <w:rPr>
      <w:color w:val="0000FF"/>
      <w:u w:val="single"/>
    </w:rPr>
  </w:style>
  <w:style w:type="paragraph" w:styleId="BalloonText">
    <w:name w:val="Balloon Text"/>
    <w:basedOn w:val="Normal"/>
    <w:link w:val="BalloonTextChar"/>
    <w:uiPriority w:val="99"/>
    <w:semiHidden/>
    <w:unhideWhenUsed/>
    <w:rsid w:val="008C1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814"/>
    <w:rPr>
      <w:rFonts w:ascii="Tahoma" w:hAnsi="Tahoma" w:cs="Tahoma"/>
      <w:sz w:val="16"/>
      <w:szCs w:val="16"/>
    </w:rPr>
  </w:style>
  <w:style w:type="character" w:customStyle="1" w:styleId="Heading1Char">
    <w:name w:val="Heading 1 Char"/>
    <w:basedOn w:val="DefaultParagraphFont"/>
    <w:link w:val="Heading1"/>
    <w:uiPriority w:val="9"/>
    <w:rsid w:val="008C181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C1814"/>
    <w:rPr>
      <w:rFonts w:asciiTheme="majorHAnsi" w:eastAsiaTheme="majorEastAsia" w:hAnsiTheme="majorHAnsi" w:cstheme="majorBidi"/>
      <w:b/>
      <w:bCs/>
      <w:color w:val="4F81BD" w:themeColor="accent1"/>
    </w:rPr>
  </w:style>
  <w:style w:type="paragraph" w:customStyle="1" w:styleId="alert">
    <w:name w:val="alert"/>
    <w:basedOn w:val="Normal"/>
    <w:rsid w:val="008C18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C1814"/>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7031135">
      <w:bodyDiv w:val="1"/>
      <w:marLeft w:val="0"/>
      <w:marRight w:val="0"/>
      <w:marTop w:val="0"/>
      <w:marBottom w:val="0"/>
      <w:divBdr>
        <w:top w:val="none" w:sz="0" w:space="0" w:color="auto"/>
        <w:left w:val="none" w:sz="0" w:space="0" w:color="auto"/>
        <w:bottom w:val="none" w:sz="0" w:space="0" w:color="auto"/>
        <w:right w:val="none" w:sz="0" w:space="0" w:color="auto"/>
      </w:divBdr>
      <w:divsChild>
        <w:div w:id="1321691837">
          <w:marLeft w:val="0"/>
          <w:marRight w:val="0"/>
          <w:marTop w:val="0"/>
          <w:marBottom w:val="0"/>
          <w:divBdr>
            <w:top w:val="none" w:sz="0" w:space="0" w:color="auto"/>
            <w:left w:val="none" w:sz="0" w:space="0" w:color="auto"/>
            <w:bottom w:val="none" w:sz="0" w:space="0" w:color="auto"/>
            <w:right w:val="none" w:sz="0" w:space="0" w:color="auto"/>
          </w:divBdr>
        </w:div>
        <w:div w:id="2129425441">
          <w:marLeft w:val="0"/>
          <w:marRight w:val="0"/>
          <w:marTop w:val="0"/>
          <w:marBottom w:val="0"/>
          <w:divBdr>
            <w:top w:val="none" w:sz="0" w:space="0" w:color="auto"/>
            <w:left w:val="none" w:sz="0" w:space="0" w:color="auto"/>
            <w:bottom w:val="none" w:sz="0" w:space="0" w:color="auto"/>
            <w:right w:val="none" w:sz="0" w:space="0" w:color="auto"/>
          </w:divBdr>
        </w:div>
        <w:div w:id="1104030633">
          <w:marLeft w:val="0"/>
          <w:marRight w:val="0"/>
          <w:marTop w:val="0"/>
          <w:marBottom w:val="0"/>
          <w:divBdr>
            <w:top w:val="none" w:sz="0" w:space="0" w:color="auto"/>
            <w:left w:val="none" w:sz="0" w:space="0" w:color="auto"/>
            <w:bottom w:val="none" w:sz="0" w:space="0" w:color="auto"/>
            <w:right w:val="none" w:sz="0" w:space="0" w:color="auto"/>
          </w:divBdr>
        </w:div>
        <w:div w:id="286937072">
          <w:marLeft w:val="0"/>
          <w:marRight w:val="0"/>
          <w:marTop w:val="0"/>
          <w:marBottom w:val="0"/>
          <w:divBdr>
            <w:top w:val="none" w:sz="0" w:space="0" w:color="auto"/>
            <w:left w:val="none" w:sz="0" w:space="0" w:color="auto"/>
            <w:bottom w:val="none" w:sz="0" w:space="0" w:color="auto"/>
            <w:right w:val="none" w:sz="0" w:space="0" w:color="auto"/>
          </w:divBdr>
        </w:div>
        <w:div w:id="1346441129">
          <w:marLeft w:val="0"/>
          <w:marRight w:val="0"/>
          <w:marTop w:val="0"/>
          <w:marBottom w:val="0"/>
          <w:divBdr>
            <w:top w:val="none" w:sz="0" w:space="0" w:color="auto"/>
            <w:left w:val="none" w:sz="0" w:space="0" w:color="auto"/>
            <w:bottom w:val="none" w:sz="0" w:space="0" w:color="auto"/>
            <w:right w:val="none" w:sz="0" w:space="0" w:color="auto"/>
          </w:divBdr>
        </w:div>
        <w:div w:id="1926962020">
          <w:marLeft w:val="0"/>
          <w:marRight w:val="0"/>
          <w:marTop w:val="0"/>
          <w:marBottom w:val="0"/>
          <w:divBdr>
            <w:top w:val="none" w:sz="0" w:space="0" w:color="auto"/>
            <w:left w:val="none" w:sz="0" w:space="0" w:color="auto"/>
            <w:bottom w:val="none" w:sz="0" w:space="0" w:color="auto"/>
            <w:right w:val="none" w:sz="0" w:space="0" w:color="auto"/>
          </w:divBdr>
        </w:div>
        <w:div w:id="646588509">
          <w:marLeft w:val="0"/>
          <w:marRight w:val="0"/>
          <w:marTop w:val="0"/>
          <w:marBottom w:val="0"/>
          <w:divBdr>
            <w:top w:val="none" w:sz="0" w:space="0" w:color="auto"/>
            <w:left w:val="none" w:sz="0" w:space="0" w:color="auto"/>
            <w:bottom w:val="none" w:sz="0" w:space="0" w:color="auto"/>
            <w:right w:val="none" w:sz="0" w:space="0" w:color="auto"/>
          </w:divBdr>
        </w:div>
      </w:divsChild>
    </w:div>
    <w:div w:id="340009725">
      <w:bodyDiv w:val="1"/>
      <w:marLeft w:val="0"/>
      <w:marRight w:val="0"/>
      <w:marTop w:val="0"/>
      <w:marBottom w:val="0"/>
      <w:divBdr>
        <w:top w:val="none" w:sz="0" w:space="0" w:color="auto"/>
        <w:left w:val="none" w:sz="0" w:space="0" w:color="auto"/>
        <w:bottom w:val="none" w:sz="0" w:space="0" w:color="auto"/>
        <w:right w:val="none" w:sz="0" w:space="0" w:color="auto"/>
      </w:divBdr>
      <w:divsChild>
        <w:div w:id="1655332204">
          <w:marLeft w:val="0"/>
          <w:marRight w:val="0"/>
          <w:marTop w:val="0"/>
          <w:marBottom w:val="0"/>
          <w:divBdr>
            <w:top w:val="none" w:sz="0" w:space="0" w:color="auto"/>
            <w:left w:val="none" w:sz="0" w:space="0" w:color="auto"/>
            <w:bottom w:val="none" w:sz="0" w:space="0" w:color="auto"/>
            <w:right w:val="none" w:sz="0" w:space="0" w:color="auto"/>
          </w:divBdr>
        </w:div>
        <w:div w:id="1190531891">
          <w:marLeft w:val="0"/>
          <w:marRight w:val="0"/>
          <w:marTop w:val="0"/>
          <w:marBottom w:val="0"/>
          <w:divBdr>
            <w:top w:val="none" w:sz="0" w:space="0" w:color="auto"/>
            <w:left w:val="none" w:sz="0" w:space="0" w:color="auto"/>
            <w:bottom w:val="none" w:sz="0" w:space="0" w:color="auto"/>
            <w:right w:val="none" w:sz="0" w:space="0" w:color="auto"/>
          </w:divBdr>
        </w:div>
      </w:divsChild>
    </w:div>
    <w:div w:id="1720282899">
      <w:bodyDiv w:val="1"/>
      <w:marLeft w:val="0"/>
      <w:marRight w:val="0"/>
      <w:marTop w:val="0"/>
      <w:marBottom w:val="0"/>
      <w:divBdr>
        <w:top w:val="none" w:sz="0" w:space="0" w:color="auto"/>
        <w:left w:val="none" w:sz="0" w:space="0" w:color="auto"/>
        <w:bottom w:val="none" w:sz="0" w:space="0" w:color="auto"/>
        <w:right w:val="none" w:sz="0" w:space="0" w:color="auto"/>
      </w:divBdr>
      <w:divsChild>
        <w:div w:id="1394086088">
          <w:marLeft w:val="0"/>
          <w:marRight w:val="0"/>
          <w:marTop w:val="0"/>
          <w:marBottom w:val="0"/>
          <w:divBdr>
            <w:top w:val="none" w:sz="0" w:space="0" w:color="auto"/>
            <w:left w:val="none" w:sz="0" w:space="0" w:color="auto"/>
            <w:bottom w:val="none" w:sz="0" w:space="0" w:color="auto"/>
            <w:right w:val="none" w:sz="0" w:space="0" w:color="auto"/>
          </w:divBdr>
        </w:div>
        <w:div w:id="1748382189">
          <w:marLeft w:val="0"/>
          <w:marRight w:val="0"/>
          <w:marTop w:val="0"/>
          <w:marBottom w:val="0"/>
          <w:divBdr>
            <w:top w:val="none" w:sz="0" w:space="0" w:color="auto"/>
            <w:left w:val="none" w:sz="0" w:space="0" w:color="auto"/>
            <w:bottom w:val="none" w:sz="0" w:space="0" w:color="auto"/>
            <w:right w:val="none" w:sz="0" w:space="0" w:color="auto"/>
          </w:divBdr>
          <w:divsChild>
            <w:div w:id="959146736">
              <w:marLeft w:val="0"/>
              <w:marRight w:val="0"/>
              <w:marTop w:val="0"/>
              <w:marBottom w:val="0"/>
              <w:divBdr>
                <w:top w:val="none" w:sz="0" w:space="0" w:color="auto"/>
                <w:left w:val="none" w:sz="0" w:space="0" w:color="auto"/>
                <w:bottom w:val="none" w:sz="0" w:space="0" w:color="auto"/>
                <w:right w:val="none" w:sz="0" w:space="0" w:color="auto"/>
              </w:divBdr>
            </w:div>
            <w:div w:id="1114061541">
              <w:marLeft w:val="0"/>
              <w:marRight w:val="0"/>
              <w:marTop w:val="0"/>
              <w:marBottom w:val="0"/>
              <w:divBdr>
                <w:top w:val="none" w:sz="0" w:space="0" w:color="auto"/>
                <w:left w:val="none" w:sz="0" w:space="0" w:color="auto"/>
                <w:bottom w:val="none" w:sz="0" w:space="0" w:color="auto"/>
                <w:right w:val="none" w:sz="0" w:space="0" w:color="auto"/>
              </w:divBdr>
            </w:div>
            <w:div w:id="18713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jpeg"/><Relationship Id="rId21" Type="http://schemas.openxmlformats.org/officeDocument/2006/relationships/hyperlink" Target="https://www.guru99.com/images/selenium_vs_mercury.jpg" TargetMode="External"/><Relationship Id="rId42" Type="http://schemas.openxmlformats.org/officeDocument/2006/relationships/image" Target="media/image18.png"/><Relationship Id="rId47" Type="http://schemas.openxmlformats.org/officeDocument/2006/relationships/hyperlink" Target="https://www.guru99.com/images/1/073118_0611_Installatio10.png" TargetMode="External"/><Relationship Id="rId63" Type="http://schemas.openxmlformats.org/officeDocument/2006/relationships/hyperlink" Target="https://www.guru99.com/images/command_and_comment_color.png" TargetMode="External"/><Relationship Id="rId68" Type="http://schemas.openxmlformats.org/officeDocument/2006/relationships/image" Target="media/image31.png"/><Relationship Id="rId84" Type="http://schemas.openxmlformats.org/officeDocument/2006/relationships/hyperlink" Target="https://www.guru99.com/images/play_current_test_case.png" TargetMode="External"/><Relationship Id="rId89" Type="http://schemas.openxmlformats.org/officeDocument/2006/relationships/image" Target="media/image41.png"/><Relationship Id="rId112" Type="http://schemas.openxmlformats.org/officeDocument/2006/relationships/hyperlink" Target="https://www.guru99.com/images/rollup.png" TargetMode="External"/><Relationship Id="rId16" Type="http://schemas.openxmlformats.org/officeDocument/2006/relationships/image" Target="media/image5.jpeg"/><Relationship Id="rId107" Type="http://schemas.openxmlformats.org/officeDocument/2006/relationships/image" Target="media/image50.png"/><Relationship Id="rId11" Type="http://schemas.openxmlformats.org/officeDocument/2006/relationships/hyperlink" Target="https://www.guru99.com/images/same_origin_policy.p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www.guru99.com/images/1/073118_0611_Installatio5.png" TargetMode="External"/><Relationship Id="rId40" Type="http://schemas.openxmlformats.org/officeDocument/2006/relationships/image" Target="media/image17.png"/><Relationship Id="rId45" Type="http://schemas.openxmlformats.org/officeDocument/2006/relationships/hyperlink" Target="https://www.guru99.com/images/1/073118_0611_Installatio9.png" TargetMode="External"/><Relationship Id="rId53" Type="http://schemas.openxmlformats.org/officeDocument/2006/relationships/hyperlink" Target="https://www.guru99.com/images/ide_-_labelled_parts.png" TargetMode="External"/><Relationship Id="rId58" Type="http://schemas.openxmlformats.org/officeDocument/2006/relationships/image" Target="media/image26.png"/><Relationship Id="rId66" Type="http://schemas.openxmlformats.org/officeDocument/2006/relationships/image" Target="media/image30.png"/><Relationship Id="rId74" Type="http://schemas.openxmlformats.org/officeDocument/2006/relationships/image" Target="media/image34.png"/><Relationship Id="rId79" Type="http://schemas.openxmlformats.org/officeDocument/2006/relationships/hyperlink" Target="https://www.guru99.com/images/record.png" TargetMode="External"/><Relationship Id="rId87" Type="http://schemas.openxmlformats.org/officeDocument/2006/relationships/image" Target="media/image40.png"/><Relationship Id="rId102" Type="http://schemas.openxmlformats.org/officeDocument/2006/relationships/hyperlink" Target="https://www.guru99.com/images/ErrorLog.png" TargetMode="External"/><Relationship Id="rId110" Type="http://schemas.openxmlformats.org/officeDocument/2006/relationships/hyperlink" Target="https://www.guru99.com/images/rollup_condensed.png" TargetMode="External"/><Relationship Id="rId115" Type="http://schemas.openxmlformats.org/officeDocument/2006/relationships/theme" Target="theme/theme1.xml"/><Relationship Id="rId5" Type="http://schemas.openxmlformats.org/officeDocument/2006/relationships/hyperlink" Target="https://www.guru99.com/images/SeleniumSuite.png" TargetMode="External"/><Relationship Id="rId61" Type="http://schemas.openxmlformats.org/officeDocument/2006/relationships/hyperlink" Target="https://www.guru99.com/images/insertion_-_before_and_after.png" TargetMode="External"/><Relationship Id="rId82" Type="http://schemas.openxmlformats.org/officeDocument/2006/relationships/image" Target="media/image38.png"/><Relationship Id="rId90" Type="http://schemas.openxmlformats.org/officeDocument/2006/relationships/hyperlink" Target="https://www.guru99.com/images/rollup_button.png" TargetMode="External"/><Relationship Id="rId95" Type="http://schemas.openxmlformats.org/officeDocument/2006/relationships/image" Target="media/image44.png"/><Relationship Id="rId19" Type="http://schemas.openxmlformats.org/officeDocument/2006/relationships/hyperlink" Target="https://www.guru99.com/images/simon_stewart_final(1).jpg" TargetMode="External"/><Relationship Id="rId14" Type="http://schemas.openxmlformats.org/officeDocument/2006/relationships/image" Target="media/image4.png"/><Relationship Id="rId22" Type="http://schemas.openxmlformats.org/officeDocument/2006/relationships/image" Target="media/image8.jpeg"/><Relationship Id="rId27" Type="http://schemas.openxmlformats.org/officeDocument/2006/relationships/hyperlink" Target="https://www.guru99.com/images/pros_cons_-_webdriver.jpg" TargetMode="External"/><Relationship Id="rId30" Type="http://schemas.openxmlformats.org/officeDocument/2006/relationships/image" Target="media/image12.png"/><Relationship Id="rId35" Type="http://schemas.openxmlformats.org/officeDocument/2006/relationships/hyperlink" Target="https://www.guru99.com/images/1/073118_0611_Installatio4.png" TargetMode="External"/><Relationship Id="rId43" Type="http://schemas.openxmlformats.org/officeDocument/2006/relationships/hyperlink" Target="https://www.guru99.com/images/1/073118_0611_Installatio8.png" TargetMode="Externa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hyperlink" Target="https://www.guru99.com/images/options_dialog_with_lables.png" TargetMode="External"/><Relationship Id="rId77" Type="http://schemas.openxmlformats.org/officeDocument/2006/relationships/hyperlink" Target="https://www.guru99.com/images/fast-slow.png" TargetMode="External"/><Relationship Id="rId100" Type="http://schemas.openxmlformats.org/officeDocument/2006/relationships/hyperlink" Target="https://www.guru99.com/images/Log_pane_-_types_of_logs.png" TargetMode="External"/><Relationship Id="rId105" Type="http://schemas.openxmlformats.org/officeDocument/2006/relationships/image" Target="media/image49.png"/><Relationship Id="rId113" Type="http://schemas.openxmlformats.org/officeDocument/2006/relationships/image" Target="media/image53.png"/><Relationship Id="rId8" Type="http://schemas.openxmlformats.org/officeDocument/2006/relationships/image" Target="media/image2.jpeg"/><Relationship Id="rId51" Type="http://schemas.openxmlformats.org/officeDocument/2006/relationships/hyperlink" Target="https://www.guru99.com/images/user_extensions.png" TargetMode="External"/><Relationship Id="rId72" Type="http://schemas.openxmlformats.org/officeDocument/2006/relationships/image" Target="media/image33.png"/><Relationship Id="rId80" Type="http://schemas.openxmlformats.org/officeDocument/2006/relationships/image" Target="media/image37.png"/><Relationship Id="rId85" Type="http://schemas.openxmlformats.org/officeDocument/2006/relationships/image" Target="media/image39.png"/><Relationship Id="rId93" Type="http://schemas.openxmlformats.org/officeDocument/2006/relationships/image" Target="media/image43.png"/><Relationship Id="rId98" Type="http://schemas.openxmlformats.org/officeDocument/2006/relationships/hyperlink" Target="https://www.guru99.com/images/editor_source_-_final.png"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guru99.com/images/Shinya_Kasatani(1).jpg" TargetMode="External"/><Relationship Id="rId25" Type="http://schemas.openxmlformats.org/officeDocument/2006/relationships/hyperlink" Target="https://www.guru99.com/images/RCProCon.jpg" TargetMode="External"/><Relationship Id="rId33" Type="http://schemas.openxmlformats.org/officeDocument/2006/relationships/hyperlink" Target="https://www.guru99.com/images/1/073118_0611_Installatio3.png" TargetMode="Externa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hyperlink" Target="https://www.guru99.com/images/edit_menu_-_most_impt.png" TargetMode="External"/><Relationship Id="rId67" Type="http://schemas.openxmlformats.org/officeDocument/2006/relationships/hyperlink" Target="https://www.guru99.com/images/clipboard_format_-_copy_paste_illustration.png" TargetMode="External"/><Relationship Id="rId103" Type="http://schemas.openxmlformats.org/officeDocument/2006/relationships/image" Target="media/image48.png"/><Relationship Id="rId108" Type="http://schemas.openxmlformats.org/officeDocument/2006/relationships/hyperlink" Target="https://www.guru99.com/images/ide_screenshot.png" TargetMode="External"/><Relationship Id="rId20" Type="http://schemas.openxmlformats.org/officeDocument/2006/relationships/image" Target="media/image7.jpeg"/><Relationship Id="rId41" Type="http://schemas.openxmlformats.org/officeDocument/2006/relationships/hyperlink" Target="https://www.guru99.com/images/2-2017/022017_1124_InstallingS12.png" TargetMode="Externa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hyperlink" Target="https://www.guru99.com/images/BaseURLTarget.png" TargetMode="External"/><Relationship Id="rId83" Type="http://schemas.openxmlformats.org/officeDocument/2006/relationships/hyperlink" Target="https://www.guru99.com/test-case.html" TargetMode="External"/><Relationship Id="rId88" Type="http://schemas.openxmlformats.org/officeDocument/2006/relationships/hyperlink" Target="https://www.guru99.com/images/step.png" TargetMode="External"/><Relationship Id="rId91" Type="http://schemas.openxmlformats.org/officeDocument/2006/relationships/image" Target="media/image42.png"/><Relationship Id="rId96" Type="http://schemas.openxmlformats.org/officeDocument/2006/relationships/hyperlink" Target="https://www.guru99.com/images/TableEditor.png" TargetMode="External"/><Relationship Id="rId111" Type="http://schemas.openxmlformats.org/officeDocument/2006/relationships/image" Target="media/image52.pn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www.guru99.com/images/patrick_lightbody(1).jpg" TargetMode="External"/><Relationship Id="rId23" Type="http://schemas.openxmlformats.org/officeDocument/2006/relationships/hyperlink" Target="https://www.guru99.com/images/SeleniumIDEProCon.png" TargetMode="External"/><Relationship Id="rId28" Type="http://schemas.openxmlformats.org/officeDocument/2006/relationships/image" Target="media/image11.jpeg"/><Relationship Id="rId36" Type="http://schemas.openxmlformats.org/officeDocument/2006/relationships/image" Target="media/image15.png"/><Relationship Id="rId49" Type="http://schemas.openxmlformats.org/officeDocument/2006/relationships/hyperlink" Target="https://www.guru99.com/images/2-2017/022017_1124_InstallingS13.png" TargetMode="External"/><Relationship Id="rId57" Type="http://schemas.openxmlformats.org/officeDocument/2006/relationships/hyperlink" Target="https://www.guru99.com/images/html_to_java_conversion.png" TargetMode="External"/><Relationship Id="rId106" Type="http://schemas.openxmlformats.org/officeDocument/2006/relationships/hyperlink" Target="https://www.guru99.com/images/Help.png" TargetMode="External"/><Relationship Id="rId114" Type="http://schemas.openxmlformats.org/officeDocument/2006/relationships/fontTable" Target="fontTable.xml"/><Relationship Id="rId10" Type="http://schemas.openxmlformats.org/officeDocument/2006/relationships/hyperlink" Target="https://www.guru99.com/interactive-javascript-tutorials.html" TargetMode="External"/><Relationship Id="rId31" Type="http://schemas.openxmlformats.org/officeDocument/2006/relationships/hyperlink" Target="https://www.guru99.com/images/1/073118_0611_Installatio2.png" TargetMode="Externa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hyperlink" Target="https://www.guru99.com/images/clipboard_format_menu_list_complete.png" TargetMode="External"/><Relationship Id="rId73" Type="http://schemas.openxmlformats.org/officeDocument/2006/relationships/hyperlink" Target="https://www.guru99.com/images/BaseURL.png" TargetMode="External"/><Relationship Id="rId78" Type="http://schemas.openxmlformats.org/officeDocument/2006/relationships/image" Target="media/image36.png"/><Relationship Id="rId81" Type="http://schemas.openxmlformats.org/officeDocument/2006/relationships/hyperlink" Target="https://www.guru99.com/images/play_entire_test_suite.png" TargetMode="External"/><Relationship Id="rId86" Type="http://schemas.openxmlformats.org/officeDocument/2006/relationships/hyperlink" Target="https://www.guru99.com/images/pause_resume_2.png" TargetMode="External"/><Relationship Id="rId94" Type="http://schemas.openxmlformats.org/officeDocument/2006/relationships/hyperlink" Target="https://www.guru99.com/images/Editor.png" TargetMode="External"/><Relationship Id="rId99" Type="http://schemas.openxmlformats.org/officeDocument/2006/relationships/image" Target="media/image46.png"/><Relationship Id="rId101"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hyperlink" Target="https://www.guru99.com/manual-testing.html" TargetMode="External"/><Relationship Id="rId13" Type="http://schemas.openxmlformats.org/officeDocument/2006/relationships/hyperlink" Target="https://www.guru99.com/images/paul_hammant1(1).png" TargetMode="External"/><Relationship Id="rId18" Type="http://schemas.openxmlformats.org/officeDocument/2006/relationships/image" Target="media/image6.jpeg"/><Relationship Id="rId39" Type="http://schemas.openxmlformats.org/officeDocument/2006/relationships/hyperlink" Target="https://www.guru99.com/images/1/073118_0611_Installatio6.png" TargetMode="External"/><Relationship Id="rId109" Type="http://schemas.openxmlformats.org/officeDocument/2006/relationships/image" Target="media/image51.png"/><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hyperlink" Target="https://www.guru99.com/images/file_menu_b.png" TargetMode="External"/><Relationship Id="rId76" Type="http://schemas.openxmlformats.org/officeDocument/2006/relationships/image" Target="media/image35.png"/><Relationship Id="rId97" Type="http://schemas.openxmlformats.org/officeDocument/2006/relationships/image" Target="media/image45.png"/><Relationship Id="rId104" Type="http://schemas.openxmlformats.org/officeDocument/2006/relationships/hyperlink" Target="https://www.guru99.com/images/complete.png" TargetMode="External"/><Relationship Id="rId7" Type="http://schemas.openxmlformats.org/officeDocument/2006/relationships/hyperlink" Target="https://www.guru99.com/images/JasonHuggins.jpg" TargetMode="External"/><Relationship Id="rId71" Type="http://schemas.openxmlformats.org/officeDocument/2006/relationships/hyperlink" Target="https://www.guru99.com/images/locator_builders(1).png" TargetMode="External"/><Relationship Id="rId92" Type="http://schemas.openxmlformats.org/officeDocument/2006/relationships/hyperlink" Target="https://www.guru99.com/images/test_case_pane_-_final.png" TargetMode="External"/><Relationship Id="rId2" Type="http://schemas.openxmlformats.org/officeDocument/2006/relationships/styles" Target="styles.xml"/><Relationship Id="rId29" Type="http://schemas.openxmlformats.org/officeDocument/2006/relationships/hyperlink" Target="https://www.guru99.com/images/1/073118_0611_Installatio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3899</Words>
  <Characters>22228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5</cp:revision>
  <dcterms:created xsi:type="dcterms:W3CDTF">2018-09-18T13:11:00Z</dcterms:created>
  <dcterms:modified xsi:type="dcterms:W3CDTF">2018-09-20T16:30:00Z</dcterms:modified>
</cp:coreProperties>
</file>