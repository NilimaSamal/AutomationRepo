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243" w:rsidRPr="00166EC0" w:rsidRDefault="00867243" w:rsidP="00867243">
      <w:pPr>
        <w:spacing w:before="100" w:beforeAutospacing="1" w:after="100" w:afterAutospacing="1" w:line="240" w:lineRule="auto"/>
        <w:outlineLvl w:val="0"/>
        <w:rPr>
          <w:rFonts w:ascii="Bookman Old Style" w:eastAsia="Times New Roman" w:hAnsi="Bookman Old Style" w:cs="Times New Roman"/>
          <w:b/>
          <w:bCs/>
          <w:kern w:val="36"/>
          <w:sz w:val="48"/>
          <w:szCs w:val="48"/>
        </w:rPr>
      </w:pPr>
      <w:r w:rsidRPr="00166EC0">
        <w:rPr>
          <w:rFonts w:ascii="Bookman Old Style" w:eastAsia="Times New Roman" w:hAnsi="Bookman Old Style" w:cs="Times New Roman"/>
          <w:b/>
          <w:bCs/>
          <w:kern w:val="36"/>
          <w:sz w:val="48"/>
          <w:szCs w:val="48"/>
        </w:rPr>
        <w:t xml:space="preserve">How to use Selenium IDE with Scripts &amp; Commands (Assertions, Actions) </w:t>
      </w:r>
    </w:p>
    <w:p w:rsidR="00867243" w:rsidRPr="00166EC0" w:rsidRDefault="00867243" w:rsidP="00867243">
      <w:pPr>
        <w:spacing w:before="100" w:beforeAutospacing="1" w:after="100" w:afterAutospacing="1" w:line="240" w:lineRule="auto"/>
        <w:rPr>
          <w:ins w:id="0" w:author="Unknown"/>
          <w:rFonts w:ascii="Bookman Old Style" w:eastAsia="Times New Roman" w:hAnsi="Bookman Old Style" w:cs="Times New Roman"/>
          <w:sz w:val="24"/>
          <w:szCs w:val="24"/>
        </w:rPr>
      </w:pPr>
      <w:ins w:id="1" w:author="Unknown">
        <w:r w:rsidRPr="00166EC0">
          <w:rPr>
            <w:rFonts w:ascii="Bookman Old Style" w:eastAsia="Times New Roman" w:hAnsi="Bookman Old Style" w:cs="Times New Roman"/>
            <w:sz w:val="24"/>
            <w:szCs w:val="24"/>
          </w:rPr>
          <w:t xml:space="preserve">We will use the Mercury Tours website as our web application under test. It is an online flight reservation system that contains all the elements we need for this tutorial. Its URL is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"http://demo.guru99.com/test/newtours/"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http://demo.guru99.com/test/newtours/</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and this will be our Base URL. </w:t>
        </w:r>
      </w:ins>
    </w:p>
    <w:p w:rsidR="00867243" w:rsidRPr="00166EC0" w:rsidRDefault="00867243" w:rsidP="00867243">
      <w:pPr>
        <w:spacing w:before="100" w:beforeAutospacing="1" w:after="100" w:afterAutospacing="1" w:line="240" w:lineRule="auto"/>
        <w:outlineLvl w:val="1"/>
        <w:rPr>
          <w:ins w:id="2" w:author="Unknown"/>
          <w:rFonts w:ascii="Bookman Old Style" w:eastAsia="Times New Roman" w:hAnsi="Bookman Old Style" w:cs="Times New Roman"/>
          <w:b/>
          <w:bCs/>
          <w:sz w:val="36"/>
          <w:szCs w:val="36"/>
        </w:rPr>
      </w:pPr>
      <w:ins w:id="3" w:author="Unknown">
        <w:r w:rsidRPr="00166EC0">
          <w:rPr>
            <w:rFonts w:ascii="Bookman Old Style" w:eastAsia="Times New Roman" w:hAnsi="Bookman Old Style" w:cs="Times New Roman"/>
            <w:b/>
            <w:bCs/>
            <w:sz w:val="36"/>
            <w:szCs w:val="36"/>
          </w:rPr>
          <w:t>Create a Script by Recording</w:t>
        </w:r>
      </w:ins>
    </w:p>
    <w:p w:rsidR="00867243" w:rsidRPr="00166EC0" w:rsidRDefault="00867243" w:rsidP="00867243">
      <w:pPr>
        <w:spacing w:before="100" w:beforeAutospacing="1" w:after="100" w:afterAutospacing="1" w:line="240" w:lineRule="auto"/>
        <w:rPr>
          <w:ins w:id="4" w:author="Unknown"/>
          <w:rFonts w:ascii="Bookman Old Style" w:eastAsia="Times New Roman" w:hAnsi="Bookman Old Style" w:cs="Times New Roman"/>
          <w:sz w:val="24"/>
          <w:szCs w:val="24"/>
        </w:rPr>
      </w:pPr>
      <w:ins w:id="5" w:author="Unknown">
        <w:r w:rsidRPr="00166EC0">
          <w:rPr>
            <w:rFonts w:ascii="Bookman Old Style" w:eastAsia="Times New Roman" w:hAnsi="Bookman Old Style" w:cs="Times New Roman"/>
            <w:sz w:val="24"/>
            <w:szCs w:val="24"/>
          </w:rPr>
          <w:t xml:space="preserve">Let us now create our first test script in Selenium IDE using the most common method - by recording. Afterward, we shall execute our script using the playback feature. </w:t>
        </w:r>
      </w:ins>
    </w:p>
    <w:p w:rsidR="00867243" w:rsidRPr="00166EC0" w:rsidRDefault="00867243" w:rsidP="00867243">
      <w:pPr>
        <w:spacing w:before="100" w:beforeAutospacing="1" w:after="100" w:afterAutospacing="1" w:line="240" w:lineRule="auto"/>
        <w:rPr>
          <w:ins w:id="6" w:author="Unknown"/>
          <w:rFonts w:ascii="Bookman Old Style" w:eastAsia="Times New Roman" w:hAnsi="Bookman Old Style" w:cs="Times New Roman"/>
          <w:sz w:val="24"/>
          <w:szCs w:val="24"/>
        </w:rPr>
      </w:pPr>
      <w:ins w:id="7" w:author="Unknown">
        <w:r w:rsidRPr="00166EC0">
          <w:rPr>
            <w:rFonts w:ascii="Bookman Old Style" w:eastAsia="Times New Roman" w:hAnsi="Bookman Old Style" w:cs="Times New Roman"/>
            <w:b/>
            <w:bCs/>
            <w:sz w:val="24"/>
            <w:szCs w:val="24"/>
          </w:rPr>
          <w:t>Step 1</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1"/>
        </w:numPr>
        <w:spacing w:before="100" w:beforeAutospacing="1" w:after="100" w:afterAutospacing="1" w:line="240" w:lineRule="auto"/>
        <w:rPr>
          <w:ins w:id="8" w:author="Unknown"/>
          <w:rFonts w:ascii="Bookman Old Style" w:eastAsia="Times New Roman" w:hAnsi="Bookman Old Style" w:cs="Times New Roman"/>
          <w:sz w:val="24"/>
          <w:szCs w:val="24"/>
        </w:rPr>
      </w:pPr>
      <w:ins w:id="9" w:author="Unknown">
        <w:r w:rsidRPr="00166EC0">
          <w:rPr>
            <w:rFonts w:ascii="Bookman Old Style" w:eastAsia="Times New Roman" w:hAnsi="Bookman Old Style" w:cs="Times New Roman"/>
            <w:sz w:val="24"/>
            <w:szCs w:val="24"/>
          </w:rPr>
          <w:t>Launch Firefox and Selenium IDE.</w:t>
        </w:r>
      </w:ins>
    </w:p>
    <w:p w:rsidR="00867243" w:rsidRPr="00166EC0" w:rsidRDefault="00867243" w:rsidP="00867243">
      <w:pPr>
        <w:numPr>
          <w:ilvl w:val="0"/>
          <w:numId w:val="1"/>
        </w:numPr>
        <w:spacing w:before="100" w:beforeAutospacing="1" w:after="100" w:afterAutospacing="1" w:line="240" w:lineRule="auto"/>
        <w:rPr>
          <w:ins w:id="10" w:author="Unknown"/>
          <w:rFonts w:ascii="Bookman Old Style" w:eastAsia="Times New Roman" w:hAnsi="Bookman Old Style" w:cs="Times New Roman"/>
          <w:sz w:val="24"/>
          <w:szCs w:val="24"/>
        </w:rPr>
      </w:pPr>
      <w:ins w:id="11" w:author="Unknown">
        <w:r w:rsidRPr="00166EC0">
          <w:rPr>
            <w:rFonts w:ascii="Bookman Old Style" w:eastAsia="Times New Roman" w:hAnsi="Bookman Old Style" w:cs="Times New Roman"/>
            <w:sz w:val="24"/>
            <w:szCs w:val="24"/>
          </w:rPr>
          <w:t>Type the value for our Base URL: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"http://demo.guru99.com/test/newtours/"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http://demo.guru99.com/test/newtours/</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w:t>
        </w:r>
      </w:ins>
    </w:p>
    <w:p w:rsidR="00867243" w:rsidRPr="00166EC0" w:rsidRDefault="00867243" w:rsidP="00867243">
      <w:pPr>
        <w:numPr>
          <w:ilvl w:val="0"/>
          <w:numId w:val="1"/>
        </w:numPr>
        <w:spacing w:before="100" w:beforeAutospacing="1" w:after="100" w:afterAutospacing="1" w:line="240" w:lineRule="auto"/>
        <w:rPr>
          <w:ins w:id="12" w:author="Unknown"/>
          <w:rFonts w:ascii="Bookman Old Style" w:eastAsia="Times New Roman" w:hAnsi="Bookman Old Style" w:cs="Times New Roman"/>
          <w:sz w:val="24"/>
          <w:szCs w:val="24"/>
        </w:rPr>
      </w:pPr>
      <w:ins w:id="13" w:author="Unknown">
        <w:r w:rsidRPr="00166EC0">
          <w:rPr>
            <w:rFonts w:ascii="Bookman Old Style" w:eastAsia="Times New Roman" w:hAnsi="Bookman Old Style" w:cs="Times New Roman"/>
            <w:sz w:val="24"/>
            <w:szCs w:val="24"/>
          </w:rPr>
          <w:t>Toggle the Record button on (if it is not yet toggled on by default).</w:t>
        </w:r>
      </w:ins>
    </w:p>
    <w:p w:rsidR="00867243" w:rsidRPr="00166EC0" w:rsidRDefault="00867243" w:rsidP="00867243">
      <w:pPr>
        <w:spacing w:before="100" w:beforeAutospacing="1" w:after="100" w:afterAutospacing="1" w:line="240" w:lineRule="auto"/>
        <w:jc w:val="center"/>
        <w:rPr>
          <w:ins w:id="1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400425" cy="1247775"/>
            <wp:effectExtent l="19050" t="0" r="0" b="0"/>
            <wp:docPr id="1" name="Picture 1" descr="How to use Selenium IDE with Scripts &amp; Commands (Assertions, Ac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Selenium IDE with Scripts &amp; Commands (Assertions, Actions)">
                      <a:hlinkClick r:id="rId5"/>
                    </pic:cNvPr>
                    <pic:cNvPicPr>
                      <a:picLocks noChangeAspect="1" noChangeArrowheads="1"/>
                    </pic:cNvPicPr>
                  </pic:nvPicPr>
                  <pic:blipFill>
                    <a:blip r:embed="rId6"/>
                    <a:srcRect/>
                    <a:stretch>
                      <a:fillRect/>
                    </a:stretch>
                  </pic:blipFill>
                  <pic:spPr bwMode="auto">
                    <a:xfrm>
                      <a:off x="0" y="0"/>
                      <a:ext cx="3400425" cy="1247775"/>
                    </a:xfrm>
                    <a:prstGeom prst="rect">
                      <a:avLst/>
                    </a:prstGeom>
                    <a:noFill/>
                    <a:ln w="9525">
                      <a:noFill/>
                      <a:miter lim="800000"/>
                      <a:headEnd/>
                      <a:tailEnd/>
                    </a:ln>
                  </pic:spPr>
                </pic:pic>
              </a:graphicData>
            </a:graphic>
          </wp:inline>
        </w:drawing>
      </w:r>
      <w:ins w:id="15" w:author="Unknown">
        <w:r w:rsidRPr="00166EC0">
          <w:rPr>
            <w:rFonts w:ascii="Bookman Old Style" w:eastAsia="Times New Roman" w:hAnsi="Bookman Old Style" w:cs="Times New Roman"/>
            <w:sz w:val="24"/>
            <w:szCs w:val="24"/>
          </w:rPr>
          <w:br/>
          <w:t xml:space="preserve">  </w:t>
        </w:r>
      </w:ins>
    </w:p>
    <w:tbl>
      <w:tblPr>
        <w:tblW w:w="0" w:type="auto"/>
        <w:tblCellSpacing w:w="15" w:type="dxa"/>
        <w:tblCellMar>
          <w:top w:w="15" w:type="dxa"/>
          <w:left w:w="15" w:type="dxa"/>
          <w:bottom w:w="15" w:type="dxa"/>
          <w:right w:w="15" w:type="dxa"/>
        </w:tblCellMar>
        <w:tblLook w:val="04A0"/>
      </w:tblPr>
      <w:tblGrid>
        <w:gridCol w:w="5339"/>
        <w:gridCol w:w="5551"/>
      </w:tblGrid>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Step 2</w:t>
            </w:r>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In Firefox, navigate to </w:t>
            </w:r>
            <w:hyperlink r:id="rId7" w:history="1">
              <w:r w:rsidRPr="00166EC0">
                <w:rPr>
                  <w:rFonts w:ascii="Bookman Old Style" w:eastAsia="Times New Roman" w:hAnsi="Bookman Old Style" w:cs="Times New Roman"/>
                  <w:color w:val="0000FF"/>
                  <w:sz w:val="24"/>
                  <w:szCs w:val="24"/>
                  <w:u w:val="single"/>
                </w:rPr>
                <w:t>http://demo.guru99.com/test/newtours/</w:t>
              </w:r>
            </w:hyperlink>
            <w:r w:rsidRPr="00166EC0">
              <w:rPr>
                <w:rFonts w:ascii="Bookman Old Style" w:eastAsia="Times New Roman" w:hAnsi="Bookman Old Style" w:cs="Times New Roman"/>
                <w:sz w:val="24"/>
                <w:szCs w:val="24"/>
              </w:rPr>
              <w:t xml:space="preserve">. Firefox should take you to the page similar to the one shown below. </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6096000" cy="7515225"/>
                  <wp:effectExtent l="19050" t="0" r="0" b="0"/>
                  <wp:docPr id="2" name="Picture 2" descr="How to use Selenium IDE with Scripts &amp; Commands (Assertions, Ac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Selenium IDE with Scripts &amp; Commands (Assertions, Actions)">
                            <a:hlinkClick r:id="rId8"/>
                          </pic:cNvPr>
                          <pic:cNvPicPr>
                            <a:picLocks noChangeAspect="1" noChangeArrowheads="1"/>
                          </pic:cNvPicPr>
                        </pic:nvPicPr>
                        <pic:blipFill>
                          <a:blip r:embed="rId9"/>
                          <a:srcRect/>
                          <a:stretch>
                            <a:fillRect/>
                          </a:stretch>
                        </pic:blipFill>
                        <pic:spPr bwMode="auto">
                          <a:xfrm>
                            <a:off x="0" y="0"/>
                            <a:ext cx="6096000" cy="7515225"/>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lastRenderedPageBreak/>
              <w:t>Step 3</w:t>
            </w:r>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Right-click on any blank space within the page, like on the Mercury Tours logo on the upper left corner. This will bring up the Selenium IDE context menu. Note: Do not click on any hyperlinked objects or images</w:t>
            </w:r>
          </w:p>
          <w:p w:rsidR="00867243" w:rsidRPr="00166EC0" w:rsidRDefault="00867243" w:rsidP="00867243">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Select the "Show Available Commands" option.</w:t>
            </w:r>
          </w:p>
          <w:p w:rsidR="00867243" w:rsidRPr="00166EC0" w:rsidRDefault="00867243" w:rsidP="00867243">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Then, select "</w:t>
            </w:r>
            <w:proofErr w:type="spellStart"/>
            <w:r w:rsidRPr="00166EC0">
              <w:rPr>
                <w:rFonts w:ascii="Bookman Old Style" w:eastAsia="Times New Roman" w:hAnsi="Bookman Old Style" w:cs="Times New Roman"/>
                <w:sz w:val="24"/>
                <w:szCs w:val="24"/>
              </w:rPr>
              <w:t>assertTitle</w:t>
            </w:r>
            <w:proofErr w:type="spellEnd"/>
            <w:r w:rsidRPr="00166EC0">
              <w:rPr>
                <w:rFonts w:ascii="Bookman Old Style" w:eastAsia="Times New Roman" w:hAnsi="Bookman Old Style" w:cs="Times New Roman"/>
                <w:sz w:val="24"/>
                <w:szCs w:val="24"/>
              </w:rPr>
              <w:t xml:space="preserve"> exact: Welcome: Mercury Tours." This is a command that </w:t>
            </w:r>
            <w:r w:rsidRPr="00166EC0">
              <w:rPr>
                <w:rFonts w:ascii="Bookman Old Style" w:eastAsia="Times New Roman" w:hAnsi="Bookman Old Style" w:cs="Times New Roman"/>
                <w:sz w:val="24"/>
                <w:szCs w:val="24"/>
              </w:rPr>
              <w:lastRenderedPageBreak/>
              <w:t>makes sure that the page title is correct.</w:t>
            </w:r>
          </w:p>
        </w:tc>
      </w:tr>
      <w:tr w:rsidR="00867243" w:rsidRPr="00166EC0" w:rsidTr="00867243">
        <w:trPr>
          <w:tblCellSpacing w:w="15" w:type="dxa"/>
        </w:trPr>
        <w:tc>
          <w:tcPr>
            <w:tcW w:w="0" w:type="auto"/>
            <w:gridSpan w:val="2"/>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5076825" cy="2095500"/>
                  <wp:effectExtent l="19050" t="0" r="0" b="0"/>
                  <wp:docPr id="3" name="Picture 3" descr="How to use Selenium IDE with Scripts &amp; Commands (Assertions, Ac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Selenium IDE with Scripts &amp; Commands (Assertions, Actions)">
                            <a:hlinkClick r:id="rId10"/>
                          </pic:cNvPr>
                          <pic:cNvPicPr>
                            <a:picLocks noChangeAspect="1" noChangeArrowheads="1"/>
                          </pic:cNvPicPr>
                        </pic:nvPicPr>
                        <pic:blipFill>
                          <a:blip r:embed="rId11"/>
                          <a:srcRect/>
                          <a:stretch>
                            <a:fillRect/>
                          </a:stretch>
                        </pic:blipFill>
                        <pic:spPr bwMode="auto">
                          <a:xfrm>
                            <a:off x="0" y="0"/>
                            <a:ext cx="5076825" cy="20955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676525" cy="2152650"/>
                  <wp:effectExtent l="19050" t="0" r="9525" b="0"/>
                  <wp:docPr id="4" name="Picture 4" descr="How to use Selenium IDE with Scripts &amp; Commands (Assertions, Ac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Selenium IDE with Scripts &amp; Commands (Assertions, Actions)">
                            <a:hlinkClick r:id="rId12"/>
                          </pic:cNvPr>
                          <pic:cNvPicPr>
                            <a:picLocks noChangeAspect="1" noChangeArrowheads="1"/>
                          </pic:cNvPicPr>
                        </pic:nvPicPr>
                        <pic:blipFill>
                          <a:blip r:embed="rId13"/>
                          <a:srcRect/>
                          <a:stretch>
                            <a:fillRect/>
                          </a:stretch>
                        </pic:blipFill>
                        <pic:spPr bwMode="auto">
                          <a:xfrm>
                            <a:off x="0" y="0"/>
                            <a:ext cx="2676525" cy="215265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Step 4</w:t>
            </w:r>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In the "User Name" text box of Mercury Tours, type an invalid username, "</w:t>
            </w:r>
            <w:proofErr w:type="spellStart"/>
            <w:r w:rsidRPr="00166EC0">
              <w:rPr>
                <w:rFonts w:ascii="Bookman Old Style" w:eastAsia="Times New Roman" w:hAnsi="Bookman Old Style" w:cs="Times New Roman"/>
                <w:sz w:val="24"/>
                <w:szCs w:val="24"/>
              </w:rPr>
              <w:t>invalidUNN</w:t>
            </w:r>
            <w:proofErr w:type="spellEnd"/>
            <w:r w:rsidRPr="00166EC0">
              <w:rPr>
                <w:rFonts w:ascii="Bookman Old Style" w:eastAsia="Times New Roman" w:hAnsi="Bookman Old Style" w:cs="Times New Roman"/>
                <w:sz w:val="24"/>
                <w:szCs w:val="24"/>
              </w:rPr>
              <w:t>".</w:t>
            </w:r>
          </w:p>
          <w:p w:rsidR="00867243" w:rsidRPr="00166EC0" w:rsidRDefault="00867243" w:rsidP="00867243">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In the "Password" text box, type an invalid password, "</w:t>
            </w:r>
            <w:proofErr w:type="spellStart"/>
            <w:r w:rsidRPr="00166EC0">
              <w:rPr>
                <w:rFonts w:ascii="Bookman Old Style" w:eastAsia="Times New Roman" w:hAnsi="Bookman Old Style" w:cs="Times New Roman"/>
                <w:sz w:val="24"/>
                <w:szCs w:val="24"/>
              </w:rPr>
              <w:t>invalidPWD</w:t>
            </w:r>
            <w:proofErr w:type="spellEnd"/>
            <w:r w:rsidRPr="00166EC0">
              <w:rPr>
                <w:rFonts w:ascii="Bookman Old Style" w:eastAsia="Times New Roman" w:hAnsi="Bookman Old Style" w:cs="Times New Roman"/>
                <w:sz w:val="24"/>
                <w:szCs w:val="24"/>
              </w:rPr>
              <w:t>".</w:t>
            </w:r>
          </w:p>
        </w:tc>
      </w:tr>
      <w:tr w:rsidR="00867243" w:rsidRPr="00166EC0" w:rsidTr="00867243">
        <w:trPr>
          <w:tblCellSpacing w:w="15" w:type="dxa"/>
        </w:trPr>
        <w:tc>
          <w:tcPr>
            <w:tcW w:w="2451" w:type="pct"/>
            <w:vAlign w:val="center"/>
            <w:hideMark/>
          </w:tcPr>
          <w:p w:rsidR="00867243" w:rsidRPr="00166EC0" w:rsidRDefault="00867243" w:rsidP="00867243">
            <w:pPr>
              <w:spacing w:before="100" w:beforeAutospacing="1" w:after="100" w:afterAutospacing="1" w:line="240" w:lineRule="auto"/>
              <w:jc w:val="right"/>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1943100" cy="2047875"/>
                  <wp:effectExtent l="19050" t="0" r="0" b="0"/>
                  <wp:docPr id="5" name="Picture 5" descr="How to use Selenium IDE with Scripts &amp; Commands (Assertions, Ac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Selenium IDE with Scripts &amp; Commands (Assertions, Actions)">
                            <a:hlinkClick r:id="rId14"/>
                          </pic:cNvPr>
                          <pic:cNvPicPr>
                            <a:picLocks noChangeAspect="1" noChangeArrowheads="1"/>
                          </pic:cNvPicPr>
                        </pic:nvPicPr>
                        <pic:blipFill>
                          <a:blip r:embed="rId15"/>
                          <a:srcRect/>
                          <a:stretch>
                            <a:fillRect/>
                          </a:stretch>
                        </pic:blipFill>
                        <pic:spPr bwMode="auto">
                          <a:xfrm>
                            <a:off x="0" y="0"/>
                            <a:ext cx="1943100" cy="2047875"/>
                          </a:xfrm>
                          <a:prstGeom prst="rect">
                            <a:avLst/>
                          </a:prstGeom>
                          <a:noFill/>
                          <a:ln w="9525">
                            <a:noFill/>
                            <a:miter lim="800000"/>
                            <a:headEnd/>
                            <a:tailEnd/>
                          </a:ln>
                        </pic:spPr>
                      </pic:pic>
                    </a:graphicData>
                  </a:graphic>
                </wp:inline>
              </w:drawing>
            </w:r>
          </w:p>
        </w:tc>
        <w:tc>
          <w:tcPr>
            <w:tcW w:w="2549" w:type="pct"/>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390900" cy="1447800"/>
                  <wp:effectExtent l="19050" t="0" r="0" b="0"/>
                  <wp:docPr id="6" name="Picture 6" descr="How to use Selenium IDE with Scripts &amp; Commands (Assertions, Ac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Selenium IDE with Scripts &amp; Commands (Assertions, Actions)">
                            <a:hlinkClick r:id="rId16"/>
                          </pic:cNvPr>
                          <pic:cNvPicPr>
                            <a:picLocks noChangeAspect="1" noChangeArrowheads="1"/>
                          </pic:cNvPicPr>
                        </pic:nvPicPr>
                        <pic:blipFill>
                          <a:blip r:embed="rId17"/>
                          <a:srcRect/>
                          <a:stretch>
                            <a:fillRect/>
                          </a:stretch>
                        </pic:blipFill>
                        <pic:spPr bwMode="auto">
                          <a:xfrm>
                            <a:off x="0" y="0"/>
                            <a:ext cx="3390900" cy="144780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Step 5</w:t>
            </w:r>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Click on the "Sign-In" button. Firefox should take you to this page.</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981575" cy="3095625"/>
                  <wp:effectExtent l="19050" t="0" r="0" b="0"/>
                  <wp:docPr id="7" name="Picture 7" descr="How to use Selenium IDE with Scripts &amp; Commands (Assertions, Ac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Selenium IDE with Scripts &amp; Commands (Assertions, Actions)">
                            <a:hlinkClick r:id="rId18"/>
                          </pic:cNvPr>
                          <pic:cNvPicPr>
                            <a:picLocks noChangeAspect="1" noChangeArrowheads="1"/>
                          </pic:cNvPicPr>
                        </pic:nvPicPr>
                        <pic:blipFill>
                          <a:blip r:embed="rId19"/>
                          <a:srcRect/>
                          <a:stretch>
                            <a:fillRect/>
                          </a:stretch>
                        </pic:blipFill>
                        <pic:spPr bwMode="auto">
                          <a:xfrm>
                            <a:off x="0" y="0"/>
                            <a:ext cx="4981575" cy="3095625"/>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lastRenderedPageBreak/>
              <w:t>Step 6</w:t>
            </w:r>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Toggle the record button off to stop recording. Your script should now look like the one shown below. </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305175" cy="1276350"/>
                  <wp:effectExtent l="19050" t="0" r="0" b="0"/>
                  <wp:docPr id="8" name="Picture 8" descr="How to use Selenium IDE with Scripts &amp; Commands (Assertions, Ac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Selenium IDE with Scripts &amp; Commands (Assertions, Actions)">
                            <a:hlinkClick r:id="rId20"/>
                          </pic:cNvPr>
                          <pic:cNvPicPr>
                            <a:picLocks noChangeAspect="1" noChangeArrowheads="1"/>
                          </pic:cNvPicPr>
                        </pic:nvPicPr>
                        <pic:blipFill>
                          <a:blip r:embed="rId21"/>
                          <a:srcRect/>
                          <a:stretch>
                            <a:fillRect/>
                          </a:stretch>
                        </pic:blipFill>
                        <pic:spPr bwMode="auto">
                          <a:xfrm>
                            <a:off x="0" y="0"/>
                            <a:ext cx="3305175" cy="127635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Step 7</w:t>
            </w:r>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Now that we are done with our test script, we shall save it in a test case. In the File menu, select "Save Test Case". Alternatively, you can simply press </w:t>
            </w:r>
            <w:proofErr w:type="spellStart"/>
            <w:r w:rsidRPr="00166EC0">
              <w:rPr>
                <w:rFonts w:ascii="Bookman Old Style" w:eastAsia="Times New Roman" w:hAnsi="Bookman Old Style" w:cs="Times New Roman"/>
                <w:sz w:val="24"/>
                <w:szCs w:val="24"/>
              </w:rPr>
              <w:t>Ctrl+S</w:t>
            </w:r>
            <w:proofErr w:type="spellEnd"/>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066925" cy="1724025"/>
                  <wp:effectExtent l="19050" t="0" r="0" b="0"/>
                  <wp:docPr id="9" name="Picture 9" descr="How to use Selenium IDE with Scripts &amp; Commands (Assertions, Ac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Selenium IDE with Scripts &amp; Commands (Assertions, Actions)">
                            <a:hlinkClick r:id="rId22"/>
                          </pic:cNvPr>
                          <pic:cNvPicPr>
                            <a:picLocks noChangeAspect="1" noChangeArrowheads="1"/>
                          </pic:cNvPicPr>
                        </pic:nvPicPr>
                        <pic:blipFill>
                          <a:blip r:embed="rId23"/>
                          <a:srcRect/>
                          <a:stretch>
                            <a:fillRect/>
                          </a:stretch>
                        </pic:blipFill>
                        <pic:spPr bwMode="auto">
                          <a:xfrm>
                            <a:off x="0" y="0"/>
                            <a:ext cx="2066925" cy="1724025"/>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Step 8</w:t>
            </w:r>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Choose your desired location, and then name the</w:t>
            </w:r>
            <w:hyperlink r:id="rId24" w:history="1">
              <w:r w:rsidRPr="00166EC0">
                <w:rPr>
                  <w:rFonts w:ascii="Bookman Old Style" w:eastAsia="Times New Roman" w:hAnsi="Bookman Old Style" w:cs="Times New Roman"/>
                  <w:color w:val="0000FF"/>
                  <w:sz w:val="24"/>
                  <w:szCs w:val="24"/>
                  <w:u w:val="single"/>
                </w:rPr>
                <w:t xml:space="preserve"> Test Case </w:t>
              </w:r>
            </w:hyperlink>
            <w:r w:rsidRPr="00166EC0">
              <w:rPr>
                <w:rFonts w:ascii="Bookman Old Style" w:eastAsia="Times New Roman" w:hAnsi="Bookman Old Style" w:cs="Times New Roman"/>
                <w:sz w:val="24"/>
                <w:szCs w:val="24"/>
              </w:rPr>
              <w:t>as "</w:t>
            </w:r>
            <w:proofErr w:type="spellStart"/>
            <w:r w:rsidRPr="00166EC0">
              <w:rPr>
                <w:rFonts w:ascii="Bookman Old Style" w:eastAsia="Times New Roman" w:hAnsi="Bookman Old Style" w:cs="Times New Roman"/>
                <w:sz w:val="24"/>
                <w:szCs w:val="24"/>
              </w:rPr>
              <w:t>Invalid_login</w:t>
            </w:r>
            <w:proofErr w:type="spellEnd"/>
            <w:r w:rsidRPr="00166EC0">
              <w:rPr>
                <w:rFonts w:ascii="Bookman Old Style" w:eastAsia="Times New Roman" w:hAnsi="Bookman Old Style" w:cs="Times New Roman"/>
                <w:sz w:val="24"/>
                <w:szCs w:val="24"/>
              </w:rPr>
              <w:t>".</w:t>
            </w:r>
          </w:p>
          <w:p w:rsidR="00867243" w:rsidRPr="00166EC0" w:rsidRDefault="00867243" w:rsidP="00867243">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Click the "Save" button.</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5495925" cy="1200150"/>
                  <wp:effectExtent l="19050" t="0" r="0" b="0"/>
                  <wp:docPr id="10" name="Picture 10" descr="How to use Selenium IDE with Scripts &amp; Commands (Assertions, Actio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Selenium IDE with Scripts &amp; Commands (Assertions, Actions)">
                            <a:hlinkClick r:id="rId25"/>
                          </pic:cNvPr>
                          <pic:cNvPicPr>
                            <a:picLocks noChangeAspect="1" noChangeArrowheads="1"/>
                          </pic:cNvPicPr>
                        </pic:nvPicPr>
                        <pic:blipFill>
                          <a:blip r:embed="rId26"/>
                          <a:srcRect/>
                          <a:stretch>
                            <a:fillRect/>
                          </a:stretch>
                        </pic:blipFill>
                        <pic:spPr bwMode="auto">
                          <a:xfrm>
                            <a:off x="0" y="0"/>
                            <a:ext cx="5495925" cy="120015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gridSpan w:val="2"/>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lastRenderedPageBreak/>
              <w:t>Step 9.</w:t>
            </w:r>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Notice that the file was saved as HTML. </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1914525" cy="1228725"/>
                  <wp:effectExtent l="19050" t="0" r="0" b="0"/>
                  <wp:docPr id="11" name="Picture 11" descr="How to use Selenium IDE with Scripts &amp; Commands (Assertions, Actio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Selenium IDE with Scripts &amp; Commands (Assertions, Actions)">
                            <a:hlinkClick r:id="rId27"/>
                          </pic:cNvPr>
                          <pic:cNvPicPr>
                            <a:picLocks noChangeAspect="1" noChangeArrowheads="1"/>
                          </pic:cNvPicPr>
                        </pic:nvPicPr>
                        <pic:blipFill>
                          <a:blip r:embed="rId28"/>
                          <a:srcRect/>
                          <a:stretch>
                            <a:fillRect/>
                          </a:stretch>
                        </pic:blipFill>
                        <pic:spPr bwMode="auto">
                          <a:xfrm>
                            <a:off x="0" y="0"/>
                            <a:ext cx="1914525" cy="1228725"/>
                          </a:xfrm>
                          <a:prstGeom prst="rect">
                            <a:avLst/>
                          </a:prstGeom>
                          <a:noFill/>
                          <a:ln w="9525">
                            <a:noFill/>
                            <a:miter lim="800000"/>
                            <a:headEnd/>
                            <a:tailEnd/>
                          </a:ln>
                        </pic:spPr>
                      </pic:pic>
                    </a:graphicData>
                  </a:graphic>
                </wp:inline>
              </w:drawing>
            </w:r>
          </w:p>
        </w:tc>
      </w:tr>
    </w:tbl>
    <w:p w:rsidR="00867243" w:rsidRPr="00166EC0" w:rsidRDefault="00867243" w:rsidP="00867243">
      <w:pPr>
        <w:spacing w:before="100" w:beforeAutospacing="1" w:after="100" w:afterAutospacing="1" w:line="240" w:lineRule="auto"/>
        <w:rPr>
          <w:ins w:id="16" w:author="Unknown"/>
          <w:rFonts w:ascii="Bookman Old Style" w:eastAsia="Times New Roman" w:hAnsi="Bookman Old Style" w:cs="Times New Roman"/>
          <w:sz w:val="24"/>
          <w:szCs w:val="24"/>
        </w:rPr>
      </w:pPr>
      <w:proofErr w:type="gramStart"/>
      <w:ins w:id="17" w:author="Unknown">
        <w:r w:rsidRPr="00166EC0">
          <w:rPr>
            <w:rFonts w:ascii="Bookman Old Style" w:eastAsia="Times New Roman" w:hAnsi="Bookman Old Style" w:cs="Times New Roman"/>
            <w:b/>
            <w:bCs/>
            <w:sz w:val="24"/>
            <w:szCs w:val="24"/>
          </w:rPr>
          <w:t>Step 10.</w:t>
        </w:r>
        <w:proofErr w:type="gram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18" w:author="Unknown"/>
          <w:rFonts w:ascii="Bookman Old Style" w:eastAsia="Times New Roman" w:hAnsi="Bookman Old Style" w:cs="Times New Roman"/>
          <w:sz w:val="24"/>
          <w:szCs w:val="24"/>
        </w:rPr>
      </w:pPr>
      <w:ins w:id="19" w:author="Unknown">
        <w:r w:rsidRPr="00166EC0">
          <w:rPr>
            <w:rFonts w:ascii="Bookman Old Style" w:eastAsia="Times New Roman" w:hAnsi="Bookman Old Style" w:cs="Times New Roman"/>
            <w:sz w:val="24"/>
            <w:szCs w:val="24"/>
          </w:rPr>
          <w:t>Go back to Selenium IDE and click the Playback button to execute the whole script. Selenium IDE should be able to replicate everything flawlessly.</w:t>
        </w:r>
      </w:ins>
    </w:p>
    <w:p w:rsidR="00867243" w:rsidRPr="00166EC0" w:rsidRDefault="00867243" w:rsidP="00867243">
      <w:pPr>
        <w:spacing w:before="100" w:beforeAutospacing="1" w:after="100" w:afterAutospacing="1" w:line="240" w:lineRule="auto"/>
        <w:jc w:val="center"/>
        <w:rPr>
          <w:ins w:id="2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848225" cy="2647950"/>
            <wp:effectExtent l="19050" t="0" r="0" b="0"/>
            <wp:docPr id="12" name="Picture 12" descr="How to use Selenium IDE with Scripts &amp; Commands (Assertions, Actio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Selenium IDE with Scripts &amp; Commands (Assertions, Actions)">
                      <a:hlinkClick r:id="rId29"/>
                    </pic:cNvPr>
                    <pic:cNvPicPr>
                      <a:picLocks noChangeAspect="1" noChangeArrowheads="1"/>
                    </pic:cNvPicPr>
                  </pic:nvPicPr>
                  <pic:blipFill>
                    <a:blip r:embed="rId30"/>
                    <a:srcRect/>
                    <a:stretch>
                      <a:fillRect/>
                    </a:stretch>
                  </pic:blipFill>
                  <pic:spPr bwMode="auto">
                    <a:xfrm>
                      <a:off x="0" y="0"/>
                      <a:ext cx="4848225" cy="26479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21" w:author="Unknown"/>
          <w:rFonts w:ascii="Bookman Old Style" w:eastAsia="Times New Roman" w:hAnsi="Bookman Old Style" w:cs="Times New Roman"/>
          <w:b/>
          <w:bCs/>
          <w:sz w:val="36"/>
          <w:szCs w:val="36"/>
        </w:rPr>
      </w:pPr>
      <w:ins w:id="22" w:author="Unknown">
        <w:r w:rsidRPr="00166EC0">
          <w:rPr>
            <w:rFonts w:ascii="Bookman Old Style" w:eastAsia="Times New Roman" w:hAnsi="Bookman Old Style" w:cs="Times New Roman"/>
            <w:b/>
            <w:bCs/>
            <w:sz w:val="36"/>
            <w:szCs w:val="36"/>
          </w:rPr>
          <w:t xml:space="preserve">Introduction to Selenium Commands - </w:t>
        </w:r>
        <w:proofErr w:type="spellStart"/>
        <w:r w:rsidRPr="00166EC0">
          <w:rPr>
            <w:rFonts w:ascii="Bookman Old Style" w:eastAsia="Times New Roman" w:hAnsi="Bookman Old Style" w:cs="Times New Roman"/>
            <w:b/>
            <w:bCs/>
            <w:sz w:val="36"/>
            <w:szCs w:val="36"/>
          </w:rPr>
          <w:t>Selenese</w:t>
        </w:r>
        <w:proofErr w:type="spellEnd"/>
      </w:ins>
    </w:p>
    <w:p w:rsidR="00867243" w:rsidRPr="00166EC0" w:rsidRDefault="00867243" w:rsidP="00867243">
      <w:pPr>
        <w:numPr>
          <w:ilvl w:val="0"/>
          <w:numId w:val="6"/>
        </w:numPr>
        <w:spacing w:before="100" w:beforeAutospacing="1" w:after="100" w:afterAutospacing="1" w:line="240" w:lineRule="auto"/>
        <w:rPr>
          <w:ins w:id="23" w:author="Unknown"/>
          <w:rFonts w:ascii="Bookman Old Style" w:eastAsia="Times New Roman" w:hAnsi="Bookman Old Style" w:cs="Times New Roman"/>
          <w:sz w:val="24"/>
          <w:szCs w:val="24"/>
        </w:rPr>
      </w:pPr>
      <w:proofErr w:type="spellStart"/>
      <w:ins w:id="24" w:author="Unknown">
        <w:r w:rsidRPr="00166EC0">
          <w:rPr>
            <w:rFonts w:ascii="Bookman Old Style" w:eastAsia="Times New Roman" w:hAnsi="Bookman Old Style" w:cs="Times New Roman"/>
            <w:sz w:val="24"/>
            <w:szCs w:val="24"/>
          </w:rPr>
          <w:t>Selenese</w:t>
        </w:r>
        <w:proofErr w:type="spellEnd"/>
        <w:r w:rsidRPr="00166EC0">
          <w:rPr>
            <w:rFonts w:ascii="Bookman Old Style" w:eastAsia="Times New Roman" w:hAnsi="Bookman Old Style" w:cs="Times New Roman"/>
            <w:sz w:val="24"/>
            <w:szCs w:val="24"/>
          </w:rPr>
          <w:t xml:space="preserve"> commands can have up to a maximum of two parameters: target and value.</w:t>
        </w:r>
      </w:ins>
    </w:p>
    <w:p w:rsidR="00867243" w:rsidRPr="00166EC0" w:rsidRDefault="00867243" w:rsidP="00867243">
      <w:pPr>
        <w:numPr>
          <w:ilvl w:val="0"/>
          <w:numId w:val="6"/>
        </w:numPr>
        <w:spacing w:before="100" w:beforeAutospacing="1" w:after="100" w:afterAutospacing="1" w:line="240" w:lineRule="auto"/>
        <w:rPr>
          <w:ins w:id="25" w:author="Unknown"/>
          <w:rFonts w:ascii="Bookman Old Style" w:eastAsia="Times New Roman" w:hAnsi="Bookman Old Style" w:cs="Times New Roman"/>
          <w:sz w:val="24"/>
          <w:szCs w:val="24"/>
        </w:rPr>
      </w:pPr>
      <w:ins w:id="26" w:author="Unknown">
        <w:r w:rsidRPr="00166EC0">
          <w:rPr>
            <w:rFonts w:ascii="Bookman Old Style" w:eastAsia="Times New Roman" w:hAnsi="Bookman Old Style" w:cs="Times New Roman"/>
            <w:sz w:val="24"/>
            <w:szCs w:val="24"/>
          </w:rPr>
          <w:t>Parameters are not required all the time. It depends on how many the command will need.</w:t>
        </w:r>
      </w:ins>
    </w:p>
    <w:p w:rsidR="00867243" w:rsidRPr="00166EC0" w:rsidRDefault="00867243" w:rsidP="00867243">
      <w:pPr>
        <w:spacing w:before="100" w:beforeAutospacing="1" w:after="100" w:afterAutospacing="1" w:line="240" w:lineRule="auto"/>
        <w:outlineLvl w:val="1"/>
        <w:rPr>
          <w:ins w:id="27" w:author="Unknown"/>
          <w:rFonts w:ascii="Bookman Old Style" w:eastAsia="Times New Roman" w:hAnsi="Bookman Old Style" w:cs="Times New Roman"/>
          <w:b/>
          <w:bCs/>
          <w:sz w:val="36"/>
          <w:szCs w:val="36"/>
        </w:rPr>
      </w:pPr>
      <w:ins w:id="28" w:author="Unknown">
        <w:r w:rsidRPr="00166EC0">
          <w:rPr>
            <w:rFonts w:ascii="Bookman Old Style" w:eastAsia="Times New Roman" w:hAnsi="Bookman Old Style" w:cs="Times New Roman"/>
            <w:b/>
            <w:bCs/>
            <w:sz w:val="36"/>
            <w:szCs w:val="36"/>
          </w:rPr>
          <w:t>3 Types of Commands</w:t>
        </w:r>
      </w:ins>
    </w:p>
    <w:tbl>
      <w:tblPr>
        <w:tblW w:w="0" w:type="auto"/>
        <w:tblCellSpacing w:w="15" w:type="dxa"/>
        <w:tblCellMar>
          <w:top w:w="15" w:type="dxa"/>
          <w:left w:w="15" w:type="dxa"/>
          <w:bottom w:w="15" w:type="dxa"/>
          <w:right w:w="15" w:type="dxa"/>
        </w:tblCellMar>
        <w:tblLook w:val="04A0"/>
      </w:tblPr>
      <w:tblGrid>
        <w:gridCol w:w="1381"/>
        <w:gridCol w:w="9509"/>
      </w:tblGrid>
      <w:tr w:rsidR="00867243" w:rsidRPr="00166EC0" w:rsidTr="00867243">
        <w:trPr>
          <w:tblCellSpacing w:w="15" w:type="dxa"/>
        </w:trPr>
        <w:tc>
          <w:tcPr>
            <w:tcW w:w="0" w:type="auto"/>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Actions</w:t>
            </w:r>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These are commands that directly interact with page elements.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lastRenderedPageBreak/>
              <w:t xml:space="preserve">Example: the "click" command is an action because you directly interact with the element you are clicking at.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The "type" command is also an action because you are putting values into a text box, and the text box shows them to you in return. There is a two-way interaction between you and the text box. </w:t>
            </w:r>
          </w:p>
        </w:tc>
      </w:tr>
      <w:tr w:rsidR="00867243" w:rsidRPr="00166EC0" w:rsidTr="00867243">
        <w:trPr>
          <w:tblCellSpacing w:w="15" w:type="dxa"/>
        </w:trPr>
        <w:tc>
          <w:tcPr>
            <w:tcW w:w="0" w:type="auto"/>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b/>
                <w:bCs/>
                <w:sz w:val="24"/>
                <w:szCs w:val="24"/>
              </w:rPr>
              <w:lastRenderedPageBreak/>
              <w:t>Accessors</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They are commands that allow you to store values to a variable.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Example: the "</w:t>
            </w:r>
            <w:proofErr w:type="spellStart"/>
            <w:r w:rsidRPr="00166EC0">
              <w:rPr>
                <w:rFonts w:ascii="Bookman Old Style" w:eastAsia="Times New Roman" w:hAnsi="Bookman Old Style" w:cs="Times New Roman"/>
                <w:sz w:val="24"/>
                <w:szCs w:val="24"/>
              </w:rPr>
              <w:t>storeTitle</w:t>
            </w:r>
            <w:proofErr w:type="spellEnd"/>
            <w:r w:rsidRPr="00166EC0">
              <w:rPr>
                <w:rFonts w:ascii="Bookman Old Style" w:eastAsia="Times New Roman" w:hAnsi="Bookman Old Style" w:cs="Times New Roman"/>
                <w:sz w:val="24"/>
                <w:szCs w:val="24"/>
              </w:rPr>
              <w:t xml:space="preserve">" command is an </w:t>
            </w:r>
            <w:proofErr w:type="spellStart"/>
            <w:r w:rsidRPr="00166EC0">
              <w:rPr>
                <w:rFonts w:ascii="Bookman Old Style" w:eastAsia="Times New Roman" w:hAnsi="Bookman Old Style" w:cs="Times New Roman"/>
                <w:sz w:val="24"/>
                <w:szCs w:val="24"/>
              </w:rPr>
              <w:t>accessor</w:t>
            </w:r>
            <w:proofErr w:type="spellEnd"/>
            <w:r w:rsidRPr="00166EC0">
              <w:rPr>
                <w:rFonts w:ascii="Bookman Old Style" w:eastAsia="Times New Roman" w:hAnsi="Bookman Old Style" w:cs="Times New Roman"/>
                <w:sz w:val="24"/>
                <w:szCs w:val="24"/>
              </w:rPr>
              <w:t xml:space="preserve"> because it only "reads" the page title and saves it in a variable. It does not interact with any element on the page. </w:t>
            </w:r>
          </w:p>
        </w:tc>
      </w:tr>
      <w:tr w:rsidR="00867243" w:rsidRPr="00166EC0" w:rsidTr="00867243">
        <w:trPr>
          <w:tblCellSpacing w:w="15" w:type="dxa"/>
        </w:trPr>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Assertions</w:t>
            </w:r>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They are commands that verify if a certain condition is met.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3 Types of Assertions</w:t>
            </w:r>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Assert</w:t>
            </w:r>
            <w:r w:rsidRPr="00166EC0">
              <w:rPr>
                <w:rFonts w:ascii="Bookman Old Style" w:eastAsia="Times New Roman" w:hAnsi="Bookman Old Style" w:cs="Times New Roman"/>
                <w:sz w:val="24"/>
                <w:szCs w:val="24"/>
              </w:rPr>
              <w:t>. When an "assert" command fails, the test is stopped immediately.</w:t>
            </w:r>
          </w:p>
          <w:p w:rsidR="00867243" w:rsidRPr="00166EC0" w:rsidRDefault="00867243" w:rsidP="00867243">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Verify</w:t>
            </w:r>
            <w:r w:rsidRPr="00166EC0">
              <w:rPr>
                <w:rFonts w:ascii="Bookman Old Style" w:eastAsia="Times New Roman" w:hAnsi="Bookman Old Style" w:cs="Times New Roman"/>
                <w:sz w:val="24"/>
                <w:szCs w:val="24"/>
              </w:rPr>
              <w:t>. When a "verify" command fails, Selenium IDE logs this failure and continues with the test execution.</w:t>
            </w:r>
          </w:p>
          <w:p w:rsidR="00867243" w:rsidRPr="00166EC0" w:rsidRDefault="00867243" w:rsidP="00867243">
            <w:pPr>
              <w:numPr>
                <w:ilvl w:val="0"/>
                <w:numId w:val="7"/>
              </w:numPr>
              <w:spacing w:before="100" w:beforeAutospacing="1" w:after="100" w:afterAutospacing="1"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b/>
                <w:bCs/>
                <w:sz w:val="24"/>
                <w:szCs w:val="24"/>
              </w:rPr>
              <w:t>WaitFor</w:t>
            </w:r>
            <w:proofErr w:type="spellEnd"/>
            <w:r w:rsidRPr="00166EC0">
              <w:rPr>
                <w:rFonts w:ascii="Bookman Old Style" w:eastAsia="Times New Roman" w:hAnsi="Bookman Old Style" w:cs="Times New Roman"/>
                <w:sz w:val="24"/>
                <w:szCs w:val="24"/>
              </w:rPr>
              <w:t>. Before proceeding to the next command, "</w:t>
            </w:r>
            <w:proofErr w:type="spellStart"/>
            <w:r w:rsidRPr="00166EC0">
              <w:rPr>
                <w:rFonts w:ascii="Bookman Old Style" w:eastAsia="Times New Roman" w:hAnsi="Bookman Old Style" w:cs="Times New Roman"/>
                <w:sz w:val="24"/>
                <w:szCs w:val="24"/>
              </w:rPr>
              <w:t>waitFor</w:t>
            </w:r>
            <w:proofErr w:type="spellEnd"/>
            <w:r w:rsidRPr="00166EC0">
              <w:rPr>
                <w:rFonts w:ascii="Bookman Old Style" w:eastAsia="Times New Roman" w:hAnsi="Bookman Old Style" w:cs="Times New Roman"/>
                <w:sz w:val="24"/>
                <w:szCs w:val="24"/>
              </w:rPr>
              <w:t xml:space="preserve">" commands will first wait for a certain condition to become true. </w:t>
            </w:r>
          </w:p>
          <w:p w:rsidR="00867243" w:rsidRPr="00166EC0" w:rsidRDefault="00867243" w:rsidP="00867243">
            <w:pPr>
              <w:numPr>
                <w:ilvl w:val="1"/>
                <w:numId w:val="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If the condition becomes true within the waiting period, the step passes.</w:t>
            </w:r>
          </w:p>
          <w:p w:rsidR="00867243" w:rsidRPr="00166EC0" w:rsidRDefault="00867243" w:rsidP="00867243">
            <w:pPr>
              <w:numPr>
                <w:ilvl w:val="1"/>
                <w:numId w:val="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If the condition does not become true, the step fails. Failure is logged, and test execution proceeds to the next command.</w:t>
            </w:r>
          </w:p>
          <w:p w:rsidR="00867243" w:rsidRPr="00166EC0" w:rsidRDefault="00867243" w:rsidP="00867243">
            <w:pPr>
              <w:numPr>
                <w:ilvl w:val="1"/>
                <w:numId w:val="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By default, the timeout value is set to 30 seconds. You can change this in the Selenium IDE Options dialog under the General tab.</w:t>
            </w:r>
          </w:p>
        </w:tc>
      </w:tr>
    </w:tbl>
    <w:p w:rsidR="00867243" w:rsidRPr="00166EC0" w:rsidRDefault="00867243" w:rsidP="00867243">
      <w:pPr>
        <w:spacing w:before="100" w:beforeAutospacing="1" w:after="100" w:afterAutospacing="1" w:line="240" w:lineRule="auto"/>
        <w:rPr>
          <w:ins w:id="29" w:author="Unknown"/>
          <w:rFonts w:ascii="Bookman Old Style" w:eastAsia="Times New Roman" w:hAnsi="Bookman Old Style" w:cs="Times New Roman"/>
          <w:sz w:val="24"/>
          <w:szCs w:val="24"/>
        </w:rPr>
      </w:pPr>
      <w:ins w:id="30" w:author="Unknown">
        <w:r w:rsidRPr="00166EC0">
          <w:rPr>
            <w:rFonts w:ascii="Bookman Old Style" w:eastAsia="Times New Roman" w:hAnsi="Bookman Old Style" w:cs="Times New Roman"/>
            <w:b/>
            <w:bCs/>
            <w:sz w:val="24"/>
            <w:szCs w:val="24"/>
          </w:rPr>
          <w:t>Assert vs. Verify</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3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895850" cy="4352925"/>
            <wp:effectExtent l="19050" t="0" r="0" b="0"/>
            <wp:docPr id="13" name="Picture 13" descr="How to use Selenium IDE with Scripts &amp; Commands (Assertions, Acti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Selenium IDE with Scripts &amp; Commands (Assertions, Actions)">
                      <a:hlinkClick r:id="rId31"/>
                    </pic:cNvPr>
                    <pic:cNvPicPr>
                      <a:picLocks noChangeAspect="1" noChangeArrowheads="1"/>
                    </pic:cNvPicPr>
                  </pic:nvPicPr>
                  <pic:blipFill>
                    <a:blip r:embed="rId32"/>
                    <a:srcRect/>
                    <a:stretch>
                      <a:fillRect/>
                    </a:stretch>
                  </pic:blipFill>
                  <pic:spPr bwMode="auto">
                    <a:xfrm>
                      <a:off x="0" y="0"/>
                      <a:ext cx="4895850" cy="43529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jc w:val="center"/>
        <w:rPr>
          <w:ins w:id="3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067300" cy="4362450"/>
            <wp:effectExtent l="19050" t="0" r="0" b="0"/>
            <wp:docPr id="14" name="Picture 14" descr="How to use Selenium IDE with Scripts &amp; Commands (Assertions, Action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Selenium IDE with Scripts &amp; Commands (Assertions, Actions)">
                      <a:hlinkClick r:id="rId33"/>
                    </pic:cNvPr>
                    <pic:cNvPicPr>
                      <a:picLocks noChangeAspect="1" noChangeArrowheads="1"/>
                    </pic:cNvPicPr>
                  </pic:nvPicPr>
                  <pic:blipFill>
                    <a:blip r:embed="rId34"/>
                    <a:srcRect/>
                    <a:stretch>
                      <a:fillRect/>
                    </a:stretch>
                  </pic:blipFill>
                  <pic:spPr bwMode="auto">
                    <a:xfrm>
                      <a:off x="0" y="0"/>
                      <a:ext cx="5067300" cy="43624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33" w:author="Unknown"/>
          <w:rFonts w:ascii="Bookman Old Style" w:eastAsia="Times New Roman" w:hAnsi="Bookman Old Style" w:cs="Times New Roman"/>
          <w:b/>
          <w:bCs/>
          <w:sz w:val="36"/>
          <w:szCs w:val="36"/>
        </w:rPr>
      </w:pPr>
      <w:ins w:id="34" w:author="Unknown">
        <w:r w:rsidRPr="00166EC0">
          <w:rPr>
            <w:rFonts w:ascii="Bookman Old Style" w:eastAsia="Times New Roman" w:hAnsi="Bookman Old Style" w:cs="Times New Roman"/>
            <w:b/>
            <w:bCs/>
            <w:sz w:val="36"/>
            <w:szCs w:val="36"/>
          </w:rPr>
          <w:lastRenderedPageBreak/>
          <w:t>Common Commands</w:t>
        </w:r>
      </w:ins>
    </w:p>
    <w:tbl>
      <w:tblPr>
        <w:tblW w:w="0" w:type="auto"/>
        <w:tblCellSpacing w:w="15" w:type="dxa"/>
        <w:tblCellMar>
          <w:top w:w="15" w:type="dxa"/>
          <w:left w:w="15" w:type="dxa"/>
          <w:bottom w:w="15" w:type="dxa"/>
          <w:right w:w="15" w:type="dxa"/>
        </w:tblCellMar>
        <w:tblLook w:val="04A0"/>
      </w:tblPr>
      <w:tblGrid>
        <w:gridCol w:w="2807"/>
        <w:gridCol w:w="2435"/>
        <w:gridCol w:w="5648"/>
      </w:tblGrid>
      <w:tr w:rsidR="00867243" w:rsidRPr="00166EC0" w:rsidTr="00867243">
        <w:trPr>
          <w:tblCellSpacing w:w="15" w:type="dxa"/>
        </w:trPr>
        <w:tc>
          <w:tcPr>
            <w:tcW w:w="0" w:type="auto"/>
            <w:vAlign w:val="center"/>
            <w:hideMark/>
          </w:tcPr>
          <w:p w:rsidR="00867243" w:rsidRPr="00166EC0" w:rsidRDefault="00867243" w:rsidP="00867243">
            <w:pPr>
              <w:spacing w:after="0"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Command </w:t>
            </w:r>
          </w:p>
        </w:tc>
        <w:tc>
          <w:tcPr>
            <w:tcW w:w="0" w:type="auto"/>
            <w:vAlign w:val="center"/>
            <w:hideMark/>
          </w:tcPr>
          <w:p w:rsidR="00867243" w:rsidRPr="00166EC0" w:rsidRDefault="00867243" w:rsidP="00867243">
            <w:pPr>
              <w:spacing w:after="0"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Number of Parameters </w:t>
            </w:r>
          </w:p>
        </w:tc>
        <w:tc>
          <w:tcPr>
            <w:tcW w:w="0" w:type="auto"/>
            <w:vAlign w:val="center"/>
            <w:hideMark/>
          </w:tcPr>
          <w:p w:rsidR="00867243" w:rsidRPr="00166EC0" w:rsidRDefault="00867243" w:rsidP="00867243">
            <w:pPr>
              <w:spacing w:after="0"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open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0 - 2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Opens a page using a URL.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click/</w:t>
            </w:r>
            <w:proofErr w:type="spellStart"/>
            <w:r w:rsidRPr="00166EC0">
              <w:rPr>
                <w:rFonts w:ascii="Bookman Old Style" w:eastAsia="Times New Roman" w:hAnsi="Bookman Old Style" w:cs="Times New Roman"/>
                <w:sz w:val="24"/>
                <w:szCs w:val="24"/>
              </w:rPr>
              <w:t>clickAndWait</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1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Clicks on a specified element.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type/</w:t>
            </w:r>
            <w:proofErr w:type="spellStart"/>
            <w:r w:rsidRPr="00166EC0">
              <w:rPr>
                <w:rFonts w:ascii="Bookman Old Style" w:eastAsia="Times New Roman" w:hAnsi="Bookman Old Style" w:cs="Times New Roman"/>
                <w:sz w:val="24"/>
                <w:szCs w:val="24"/>
              </w:rPr>
              <w:t>typeKeys</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2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Types a sequence of characters.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verifyTitle</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assertTitle</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1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Compares the actual page title with an expected value.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verifyTextPresent</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1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Checks if a certain text is found within the page.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verifyElementPresent</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1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Checks the presence of a certain element.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verifyTable</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2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Compares the contents of a table with expected values.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waitForPageToLoad</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1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Pauses execution until the page is loaded completely. </w:t>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waitForElementPresent</w:t>
            </w:r>
            <w:proofErr w:type="spellEnd"/>
            <w:r w:rsidRPr="00166EC0">
              <w:rPr>
                <w:rFonts w:ascii="Bookman Old Style" w:eastAsia="Times New Roman" w:hAnsi="Bookman Old Style" w:cs="Times New Roman"/>
                <w:sz w:val="24"/>
                <w:szCs w:val="24"/>
              </w:rPr>
              <w:t xml:space="preserve"> </w:t>
            </w:r>
          </w:p>
        </w:tc>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1 </w:t>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Pauses execution until the specified element becomes present. </w:t>
            </w:r>
          </w:p>
        </w:tc>
      </w:tr>
    </w:tbl>
    <w:p w:rsidR="00867243" w:rsidRPr="00166EC0" w:rsidRDefault="00867243" w:rsidP="00867243">
      <w:pPr>
        <w:spacing w:before="100" w:beforeAutospacing="1" w:after="100" w:afterAutospacing="1" w:line="240" w:lineRule="auto"/>
        <w:outlineLvl w:val="1"/>
        <w:rPr>
          <w:ins w:id="35" w:author="Unknown"/>
          <w:rFonts w:ascii="Bookman Old Style" w:eastAsia="Times New Roman" w:hAnsi="Bookman Old Style" w:cs="Times New Roman"/>
          <w:b/>
          <w:bCs/>
          <w:sz w:val="36"/>
          <w:szCs w:val="36"/>
        </w:rPr>
      </w:pPr>
      <w:ins w:id="36" w:author="Unknown">
        <w:r w:rsidRPr="00166EC0">
          <w:rPr>
            <w:rFonts w:ascii="Bookman Old Style" w:eastAsia="Times New Roman" w:hAnsi="Bookman Old Style" w:cs="Times New Roman"/>
            <w:b/>
            <w:bCs/>
            <w:sz w:val="36"/>
            <w:szCs w:val="36"/>
          </w:rPr>
          <w:t>Create a Script Manually with Firebug</w:t>
        </w:r>
      </w:ins>
    </w:p>
    <w:p w:rsidR="00867243" w:rsidRPr="00166EC0" w:rsidRDefault="00867243" w:rsidP="00867243">
      <w:pPr>
        <w:spacing w:before="100" w:beforeAutospacing="1" w:after="100" w:afterAutospacing="1" w:line="240" w:lineRule="auto"/>
        <w:rPr>
          <w:ins w:id="37" w:author="Unknown"/>
          <w:rFonts w:ascii="Bookman Old Style" w:eastAsia="Times New Roman" w:hAnsi="Bookman Old Style" w:cs="Times New Roman"/>
          <w:sz w:val="24"/>
          <w:szCs w:val="24"/>
        </w:rPr>
      </w:pPr>
      <w:ins w:id="38" w:author="Unknown">
        <w:r w:rsidRPr="00166EC0">
          <w:rPr>
            <w:rFonts w:ascii="Bookman Old Style" w:eastAsia="Times New Roman" w:hAnsi="Bookman Old Style" w:cs="Times New Roman"/>
            <w:sz w:val="24"/>
            <w:szCs w:val="24"/>
          </w:rPr>
          <w:t xml:space="preserve">Now, we shall recreate the same test case manually, by typing in the commands. This time, we will need to use Firebug. </w:t>
        </w:r>
      </w:ins>
    </w:p>
    <w:tbl>
      <w:tblPr>
        <w:tblW w:w="0" w:type="auto"/>
        <w:tblCellSpacing w:w="15" w:type="dxa"/>
        <w:tblCellMar>
          <w:top w:w="15" w:type="dxa"/>
          <w:left w:w="15" w:type="dxa"/>
          <w:bottom w:w="15" w:type="dxa"/>
          <w:right w:w="15" w:type="dxa"/>
        </w:tblCellMar>
        <w:tblLook w:val="04A0"/>
      </w:tblPr>
      <w:tblGrid>
        <w:gridCol w:w="10890"/>
      </w:tblGrid>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Step 1</w:t>
            </w:r>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Open Firefox and Selenium IDE.</w:t>
            </w:r>
          </w:p>
          <w:p w:rsidR="00867243" w:rsidRPr="00166EC0" w:rsidRDefault="00867243" w:rsidP="00867243">
            <w:pPr>
              <w:numPr>
                <w:ilvl w:val="0"/>
                <w:numId w:val="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Type the base URL (</w:t>
            </w:r>
            <w:hyperlink r:id="rId35" w:history="1">
              <w:r w:rsidRPr="00166EC0">
                <w:rPr>
                  <w:rFonts w:ascii="Bookman Old Style" w:eastAsia="Times New Roman" w:hAnsi="Bookman Old Style" w:cs="Times New Roman"/>
                  <w:color w:val="0000FF"/>
                  <w:sz w:val="24"/>
                  <w:szCs w:val="24"/>
                  <w:u w:val="single"/>
                </w:rPr>
                <w:t>http://demo.guru99.com/test/newtours/</w:t>
              </w:r>
            </w:hyperlink>
            <w:r w:rsidRPr="00166EC0">
              <w:rPr>
                <w:rFonts w:ascii="Bookman Old Style" w:eastAsia="Times New Roman" w:hAnsi="Bookman Old Style" w:cs="Times New Roman"/>
                <w:sz w:val="24"/>
                <w:szCs w:val="24"/>
              </w:rPr>
              <w:t>).</w:t>
            </w:r>
          </w:p>
          <w:p w:rsidR="00867243" w:rsidRPr="00166EC0" w:rsidRDefault="00867243" w:rsidP="00867243">
            <w:pPr>
              <w:numPr>
                <w:ilvl w:val="0"/>
                <w:numId w:val="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The record button should be OFF.</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962275" cy="866775"/>
                  <wp:effectExtent l="19050" t="0" r="9525" b="0"/>
                  <wp:docPr id="15" name="Picture 15" descr="How to use Selenium IDE with Scripts &amp; Commands (Assertions, Action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Selenium IDE with Scripts &amp; Commands (Assertions, Actions)">
                            <a:hlinkClick r:id="rId36"/>
                          </pic:cNvPr>
                          <pic:cNvPicPr>
                            <a:picLocks noChangeAspect="1" noChangeArrowheads="1"/>
                          </pic:cNvPicPr>
                        </pic:nvPicPr>
                        <pic:blipFill>
                          <a:blip r:embed="rId37"/>
                          <a:srcRect/>
                          <a:stretch>
                            <a:fillRect/>
                          </a:stretch>
                        </pic:blipFill>
                        <pic:spPr bwMode="auto">
                          <a:xfrm>
                            <a:off x="0" y="0"/>
                            <a:ext cx="2962275" cy="866775"/>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 xml:space="preserve">Step 2: </w:t>
            </w:r>
            <w:r w:rsidRPr="00166EC0">
              <w:rPr>
                <w:rFonts w:ascii="Bookman Old Style" w:eastAsia="Times New Roman" w:hAnsi="Bookman Old Style" w:cs="Times New Roman"/>
                <w:sz w:val="24"/>
                <w:szCs w:val="24"/>
              </w:rPr>
              <w:t xml:space="preserve">Click on the topmost blank line in the Editor. </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476500" cy="971550"/>
                  <wp:effectExtent l="19050" t="0" r="0" b="0"/>
                  <wp:docPr id="16" name="Picture 16" descr="How to use Selenium IDE with Scripts &amp; Commands (Assertions, Action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Selenium IDE with Scripts &amp; Commands (Assertions, Actions)">
                            <a:hlinkClick r:id="rId38"/>
                          </pic:cNvPr>
                          <pic:cNvPicPr>
                            <a:picLocks noChangeAspect="1" noChangeArrowheads="1"/>
                          </pic:cNvPicPr>
                        </pic:nvPicPr>
                        <pic:blipFill>
                          <a:blip r:embed="rId39"/>
                          <a:srcRect/>
                          <a:stretch>
                            <a:fillRect/>
                          </a:stretch>
                        </pic:blipFill>
                        <pic:spPr bwMode="auto">
                          <a:xfrm>
                            <a:off x="0" y="0"/>
                            <a:ext cx="2476500" cy="97155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t>Type "open</w:t>
            </w:r>
            <w:proofErr w:type="gramEnd"/>
            <w:r w:rsidRPr="00166EC0">
              <w:rPr>
                <w:rFonts w:ascii="Bookman Old Style" w:eastAsia="Times New Roman" w:hAnsi="Bookman Old Style" w:cs="Times New Roman"/>
                <w:sz w:val="24"/>
                <w:szCs w:val="24"/>
              </w:rPr>
              <w:t xml:space="preserve">" in the Command text box and press Enter. </w:t>
            </w:r>
          </w:p>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3400425" cy="3876675"/>
                  <wp:effectExtent l="19050" t="0" r="0" b="0"/>
                  <wp:docPr id="17" name="Picture 17" descr="How to use Selenium IDE with Scripts &amp; Commands (Assertions, Action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Selenium IDE with Scripts &amp; Commands (Assertions, Actions)">
                            <a:hlinkClick r:id="rId40"/>
                          </pic:cNvPr>
                          <pic:cNvPicPr>
                            <a:picLocks noChangeAspect="1" noChangeArrowheads="1"/>
                          </pic:cNvPicPr>
                        </pic:nvPicPr>
                        <pic:blipFill>
                          <a:blip r:embed="rId41"/>
                          <a:srcRect/>
                          <a:stretch>
                            <a:fillRect/>
                          </a:stretch>
                        </pic:blipFill>
                        <pic:spPr bwMode="auto">
                          <a:xfrm>
                            <a:off x="0" y="0"/>
                            <a:ext cx="3400425" cy="3876675"/>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39" w:author="Unknown"/>
                <w:rFonts w:ascii="Bookman Old Style" w:eastAsia="Times New Roman" w:hAnsi="Bookman Old Style" w:cs="Times New Roman"/>
                <w:sz w:val="24"/>
                <w:szCs w:val="24"/>
              </w:rPr>
            </w:pPr>
            <w:ins w:id="40" w:author="Unknown">
              <w:r w:rsidRPr="00166EC0">
                <w:rPr>
                  <w:rFonts w:ascii="Bookman Old Style" w:eastAsia="Times New Roman" w:hAnsi="Bookman Old Style" w:cs="Times New Roman"/>
                  <w:b/>
                  <w:bCs/>
                  <w:sz w:val="24"/>
                  <w:szCs w:val="24"/>
                </w:rPr>
                <w:lastRenderedPageBreak/>
                <w:t>Step 3</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9"/>
              </w:numPr>
              <w:spacing w:before="100" w:beforeAutospacing="1" w:after="100" w:afterAutospacing="1" w:line="240" w:lineRule="auto"/>
              <w:rPr>
                <w:ins w:id="41" w:author="Unknown"/>
                <w:rFonts w:ascii="Bookman Old Style" w:eastAsia="Times New Roman" w:hAnsi="Bookman Old Style" w:cs="Times New Roman"/>
                <w:sz w:val="24"/>
                <w:szCs w:val="24"/>
              </w:rPr>
            </w:pPr>
            <w:ins w:id="42" w:author="Unknown">
              <w:r w:rsidRPr="00166EC0">
                <w:rPr>
                  <w:rFonts w:ascii="Bookman Old Style" w:eastAsia="Times New Roman" w:hAnsi="Bookman Old Style" w:cs="Times New Roman"/>
                  <w:sz w:val="24"/>
                  <w:szCs w:val="24"/>
                </w:rPr>
                <w:t>Navigate Firefox to our base URL and activate Firebug</w:t>
              </w:r>
            </w:ins>
          </w:p>
          <w:p w:rsidR="00867243" w:rsidRPr="00166EC0" w:rsidRDefault="00867243" w:rsidP="00867243">
            <w:pPr>
              <w:numPr>
                <w:ilvl w:val="0"/>
                <w:numId w:val="9"/>
              </w:numPr>
              <w:spacing w:before="100" w:beforeAutospacing="1" w:after="100" w:afterAutospacing="1" w:line="240" w:lineRule="auto"/>
              <w:rPr>
                <w:ins w:id="43" w:author="Unknown"/>
                <w:rFonts w:ascii="Bookman Old Style" w:eastAsia="Times New Roman" w:hAnsi="Bookman Old Style" w:cs="Times New Roman"/>
                <w:sz w:val="24"/>
                <w:szCs w:val="24"/>
              </w:rPr>
            </w:pPr>
            <w:ins w:id="44" w:author="Unknown">
              <w:r w:rsidRPr="00166EC0">
                <w:rPr>
                  <w:rFonts w:ascii="Bookman Old Style" w:eastAsia="Times New Roman" w:hAnsi="Bookman Old Style" w:cs="Times New Roman"/>
                  <w:sz w:val="24"/>
                  <w:szCs w:val="24"/>
                </w:rPr>
                <w:t>In the Selenium IDE Editor pane, select the second line (the line below the "open" command) and create the second command by typing "</w:t>
              </w:r>
              <w:proofErr w:type="spellStart"/>
              <w:r w:rsidRPr="00166EC0">
                <w:rPr>
                  <w:rFonts w:ascii="Bookman Old Style" w:eastAsia="Times New Roman" w:hAnsi="Bookman Old Style" w:cs="Times New Roman"/>
                  <w:sz w:val="24"/>
                  <w:szCs w:val="24"/>
                </w:rPr>
                <w:t>assertTitle</w:t>
              </w:r>
              <w:proofErr w:type="spellEnd"/>
              <w:r w:rsidRPr="00166EC0">
                <w:rPr>
                  <w:rFonts w:ascii="Bookman Old Style" w:eastAsia="Times New Roman" w:hAnsi="Bookman Old Style" w:cs="Times New Roman"/>
                  <w:sz w:val="24"/>
                  <w:szCs w:val="24"/>
                </w:rPr>
                <w:t>" on the Command box.</w:t>
              </w:r>
            </w:ins>
          </w:p>
          <w:p w:rsidR="00867243" w:rsidRPr="00166EC0" w:rsidRDefault="00867243" w:rsidP="00867243">
            <w:pPr>
              <w:numPr>
                <w:ilvl w:val="0"/>
                <w:numId w:val="9"/>
              </w:numPr>
              <w:spacing w:before="100" w:beforeAutospacing="1" w:after="100" w:afterAutospacing="1" w:line="240" w:lineRule="auto"/>
              <w:rPr>
                <w:ins w:id="45" w:author="Unknown"/>
                <w:rFonts w:ascii="Bookman Old Style" w:eastAsia="Times New Roman" w:hAnsi="Bookman Old Style" w:cs="Times New Roman"/>
                <w:sz w:val="24"/>
                <w:szCs w:val="24"/>
              </w:rPr>
            </w:pPr>
            <w:ins w:id="46" w:author="Unknown">
              <w:r w:rsidRPr="00166EC0">
                <w:rPr>
                  <w:rFonts w:ascii="Bookman Old Style" w:eastAsia="Times New Roman" w:hAnsi="Bookman Old Style" w:cs="Times New Roman"/>
                  <w:sz w:val="24"/>
                  <w:szCs w:val="24"/>
                </w:rPr>
                <w:t xml:space="preserve">Feel free to use the </w:t>
              </w:r>
              <w:proofErr w:type="spellStart"/>
              <w:r w:rsidRPr="00166EC0">
                <w:rPr>
                  <w:rFonts w:ascii="Bookman Old Style" w:eastAsia="Times New Roman" w:hAnsi="Bookman Old Style" w:cs="Times New Roman"/>
                  <w:sz w:val="24"/>
                  <w:szCs w:val="24"/>
                </w:rPr>
                <w:t>autocomplete</w:t>
              </w:r>
              <w:proofErr w:type="spellEnd"/>
              <w:r w:rsidRPr="00166EC0">
                <w:rPr>
                  <w:rFonts w:ascii="Bookman Old Style" w:eastAsia="Times New Roman" w:hAnsi="Bookman Old Style" w:cs="Times New Roman"/>
                  <w:sz w:val="24"/>
                  <w:szCs w:val="24"/>
                </w:rPr>
                <w:t xml:space="preserve"> feature.</w:t>
              </w:r>
            </w:ins>
          </w:p>
          <w:p w:rsidR="00867243" w:rsidRPr="00166EC0" w:rsidRDefault="00867243" w:rsidP="00867243">
            <w:pPr>
              <w:spacing w:before="100" w:beforeAutospacing="1" w:after="100" w:afterAutospacing="1" w:line="240" w:lineRule="auto"/>
              <w:jc w:val="center"/>
              <w:rPr>
                <w:ins w:id="4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324475" cy="2686050"/>
                  <wp:effectExtent l="19050" t="0" r="9525" b="0"/>
                  <wp:docPr id="18" name="Picture 18" descr="How to use Selenium IDE with Scripts &amp; Commands (Assertions, Action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Selenium IDE with Scripts &amp; Commands (Assertions, Actions)">
                            <a:hlinkClick r:id="rId42"/>
                          </pic:cNvPr>
                          <pic:cNvPicPr>
                            <a:picLocks noChangeAspect="1" noChangeArrowheads="1"/>
                          </pic:cNvPicPr>
                        </pic:nvPicPr>
                        <pic:blipFill>
                          <a:blip r:embed="rId43"/>
                          <a:srcRect/>
                          <a:stretch>
                            <a:fillRect/>
                          </a:stretch>
                        </pic:blipFill>
                        <pic:spPr bwMode="auto">
                          <a:xfrm>
                            <a:off x="0" y="0"/>
                            <a:ext cx="5324475" cy="268605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48" w:author="Unknown"/>
                <w:rFonts w:ascii="Bookman Old Style" w:eastAsia="Times New Roman" w:hAnsi="Bookman Old Style" w:cs="Times New Roman"/>
                <w:sz w:val="24"/>
                <w:szCs w:val="24"/>
              </w:rPr>
            </w:pPr>
            <w:ins w:id="49" w:author="Unknown">
              <w:r w:rsidRPr="00166EC0">
                <w:rPr>
                  <w:rFonts w:ascii="Bookman Old Style" w:eastAsia="Times New Roman" w:hAnsi="Bookman Old Style" w:cs="Times New Roman"/>
                  <w:b/>
                  <w:bCs/>
                  <w:sz w:val="24"/>
                  <w:szCs w:val="24"/>
                </w:rPr>
                <w:t>Step 4</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10"/>
              </w:numPr>
              <w:spacing w:before="100" w:beforeAutospacing="1" w:after="100" w:afterAutospacing="1" w:line="240" w:lineRule="auto"/>
              <w:rPr>
                <w:ins w:id="50" w:author="Unknown"/>
                <w:rFonts w:ascii="Bookman Old Style" w:eastAsia="Times New Roman" w:hAnsi="Bookman Old Style" w:cs="Times New Roman"/>
                <w:sz w:val="24"/>
                <w:szCs w:val="24"/>
              </w:rPr>
            </w:pPr>
            <w:ins w:id="51" w:author="Unknown">
              <w:r w:rsidRPr="00166EC0">
                <w:rPr>
                  <w:rFonts w:ascii="Bookman Old Style" w:eastAsia="Times New Roman" w:hAnsi="Bookman Old Style" w:cs="Times New Roman"/>
                  <w:sz w:val="24"/>
                  <w:szCs w:val="24"/>
                </w:rPr>
                <w:t>In Firebug, expand the &lt;head&gt; tag to display the &lt;title&gt; tag.</w:t>
              </w:r>
            </w:ins>
          </w:p>
          <w:p w:rsidR="00867243" w:rsidRPr="00166EC0" w:rsidRDefault="00867243" w:rsidP="00867243">
            <w:pPr>
              <w:numPr>
                <w:ilvl w:val="0"/>
                <w:numId w:val="10"/>
              </w:numPr>
              <w:spacing w:before="100" w:beforeAutospacing="1" w:after="100" w:afterAutospacing="1" w:line="240" w:lineRule="auto"/>
              <w:rPr>
                <w:ins w:id="52" w:author="Unknown"/>
                <w:rFonts w:ascii="Bookman Old Style" w:eastAsia="Times New Roman" w:hAnsi="Bookman Old Style" w:cs="Times New Roman"/>
                <w:sz w:val="24"/>
                <w:szCs w:val="24"/>
              </w:rPr>
            </w:pPr>
            <w:ins w:id="53" w:author="Unknown">
              <w:r w:rsidRPr="00166EC0">
                <w:rPr>
                  <w:rFonts w:ascii="Bookman Old Style" w:eastAsia="Times New Roman" w:hAnsi="Bookman Old Style" w:cs="Times New Roman"/>
                  <w:sz w:val="24"/>
                  <w:szCs w:val="24"/>
                </w:rPr>
                <w:t xml:space="preserve">Click on the value of the &lt;title&gt; tag (which is "Welcome: Mercury Tours") and paste it </w:t>
              </w:r>
              <w:r w:rsidRPr="00166EC0">
                <w:rPr>
                  <w:rFonts w:ascii="Bookman Old Style" w:eastAsia="Times New Roman" w:hAnsi="Bookman Old Style" w:cs="Times New Roman"/>
                  <w:sz w:val="24"/>
                  <w:szCs w:val="24"/>
                </w:rPr>
                <w:lastRenderedPageBreak/>
                <w:t>onto the Target field in the Editor.</w:t>
              </w:r>
            </w:ins>
          </w:p>
          <w:p w:rsidR="00867243" w:rsidRPr="00166EC0" w:rsidRDefault="00867243" w:rsidP="00867243">
            <w:pPr>
              <w:spacing w:before="100" w:beforeAutospacing="1" w:after="100" w:afterAutospacing="1" w:line="240" w:lineRule="auto"/>
              <w:jc w:val="center"/>
              <w:rPr>
                <w:ins w:id="5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524500" cy="2057400"/>
                  <wp:effectExtent l="19050" t="0" r="0" b="0"/>
                  <wp:docPr id="19" name="Picture 19" descr="How to use Selenium IDE with Scripts &amp; Commands (Assertions, Action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Selenium IDE with Scripts &amp; Commands (Assertions, Actions)">
                            <a:hlinkClick r:id="rId44"/>
                          </pic:cNvPr>
                          <pic:cNvPicPr>
                            <a:picLocks noChangeAspect="1" noChangeArrowheads="1"/>
                          </pic:cNvPicPr>
                        </pic:nvPicPr>
                        <pic:blipFill>
                          <a:blip r:embed="rId45"/>
                          <a:srcRect/>
                          <a:stretch>
                            <a:fillRect/>
                          </a:stretch>
                        </pic:blipFill>
                        <pic:spPr bwMode="auto">
                          <a:xfrm>
                            <a:off x="0" y="0"/>
                            <a:ext cx="5524500" cy="205740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55" w:author="Unknown"/>
                <w:rFonts w:ascii="Bookman Old Style" w:eastAsia="Times New Roman" w:hAnsi="Bookman Old Style" w:cs="Times New Roman"/>
                <w:sz w:val="24"/>
                <w:szCs w:val="24"/>
              </w:rPr>
            </w:pPr>
            <w:ins w:id="56" w:author="Unknown">
              <w:r w:rsidRPr="00166EC0">
                <w:rPr>
                  <w:rFonts w:ascii="Bookman Old Style" w:eastAsia="Times New Roman" w:hAnsi="Bookman Old Style" w:cs="Times New Roman"/>
                  <w:b/>
                  <w:bCs/>
                  <w:sz w:val="24"/>
                  <w:szCs w:val="24"/>
                </w:rPr>
                <w:lastRenderedPageBreak/>
                <w:t>Step 5</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11"/>
              </w:numPr>
              <w:spacing w:before="100" w:beforeAutospacing="1" w:after="100" w:afterAutospacing="1" w:line="240" w:lineRule="auto"/>
              <w:rPr>
                <w:ins w:id="57" w:author="Unknown"/>
                <w:rFonts w:ascii="Bookman Old Style" w:eastAsia="Times New Roman" w:hAnsi="Bookman Old Style" w:cs="Times New Roman"/>
                <w:sz w:val="24"/>
                <w:szCs w:val="24"/>
              </w:rPr>
            </w:pPr>
            <w:ins w:id="58" w:author="Unknown">
              <w:r w:rsidRPr="00166EC0">
                <w:rPr>
                  <w:rFonts w:ascii="Bookman Old Style" w:eastAsia="Times New Roman" w:hAnsi="Bookman Old Style" w:cs="Times New Roman"/>
                  <w:sz w:val="24"/>
                  <w:szCs w:val="24"/>
                </w:rPr>
                <w:t>To create the third command, click on the third blank line in the Editor and key-in "type" on the Command text box.</w:t>
              </w:r>
            </w:ins>
          </w:p>
          <w:p w:rsidR="00867243" w:rsidRPr="00166EC0" w:rsidRDefault="00867243" w:rsidP="00867243">
            <w:pPr>
              <w:numPr>
                <w:ilvl w:val="0"/>
                <w:numId w:val="11"/>
              </w:numPr>
              <w:spacing w:before="100" w:beforeAutospacing="1" w:after="100" w:afterAutospacing="1" w:line="240" w:lineRule="auto"/>
              <w:rPr>
                <w:ins w:id="59" w:author="Unknown"/>
                <w:rFonts w:ascii="Bookman Old Style" w:eastAsia="Times New Roman" w:hAnsi="Bookman Old Style" w:cs="Times New Roman"/>
                <w:sz w:val="24"/>
                <w:szCs w:val="24"/>
              </w:rPr>
            </w:pPr>
            <w:ins w:id="60" w:author="Unknown">
              <w:r w:rsidRPr="00166EC0">
                <w:rPr>
                  <w:rFonts w:ascii="Bookman Old Style" w:eastAsia="Times New Roman" w:hAnsi="Bookman Old Style" w:cs="Times New Roman"/>
                  <w:sz w:val="24"/>
                  <w:szCs w:val="24"/>
                </w:rPr>
                <w:t>In Firebug, click on the "Inspect" button.</w:t>
              </w:r>
            </w:ins>
          </w:p>
          <w:p w:rsidR="00867243" w:rsidRPr="00166EC0" w:rsidRDefault="00867243" w:rsidP="00867243">
            <w:pPr>
              <w:spacing w:before="100" w:beforeAutospacing="1" w:after="100" w:afterAutospacing="1" w:line="240" w:lineRule="auto"/>
              <w:jc w:val="center"/>
              <w:rPr>
                <w:ins w:id="6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857500" cy="1190625"/>
                  <wp:effectExtent l="19050" t="0" r="0" b="0"/>
                  <wp:docPr id="20" name="Picture 20" descr="How to use Selenium IDE with Scripts &amp; Commands (Assertions, Actio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Selenium IDE with Scripts &amp; Commands (Assertions, Actions)">
                            <a:hlinkClick r:id="rId46"/>
                          </pic:cNvPr>
                          <pic:cNvPicPr>
                            <a:picLocks noChangeAspect="1" noChangeArrowheads="1"/>
                          </pic:cNvPicPr>
                        </pic:nvPicPr>
                        <pic:blipFill>
                          <a:blip r:embed="rId47"/>
                          <a:srcRect/>
                          <a:stretch>
                            <a:fillRect/>
                          </a:stretch>
                        </pic:blipFill>
                        <pic:spPr bwMode="auto">
                          <a:xfrm>
                            <a:off x="0" y="0"/>
                            <a:ext cx="2857500" cy="1190625"/>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62" w:author="Unknown"/>
                <w:rFonts w:ascii="Bookman Old Style" w:eastAsia="Times New Roman" w:hAnsi="Bookman Old Style" w:cs="Times New Roman"/>
                <w:sz w:val="24"/>
                <w:szCs w:val="24"/>
              </w:rPr>
            </w:pPr>
            <w:ins w:id="63" w:author="Unknown">
              <w:r w:rsidRPr="00166EC0">
                <w:rPr>
                  <w:rFonts w:ascii="Bookman Old Style" w:eastAsia="Times New Roman" w:hAnsi="Bookman Old Style" w:cs="Times New Roman"/>
                  <w:sz w:val="24"/>
                  <w:szCs w:val="24"/>
                </w:rPr>
                <w:t xml:space="preserve">Click on the User Name text box. Notice that Firebug automatically shows you the HTML code for that element. </w:t>
              </w:r>
            </w:ins>
          </w:p>
          <w:p w:rsidR="00867243" w:rsidRPr="00166EC0" w:rsidRDefault="00867243" w:rsidP="00867243">
            <w:pPr>
              <w:spacing w:before="100" w:beforeAutospacing="1" w:after="100" w:afterAutospacing="1" w:line="240" w:lineRule="auto"/>
              <w:jc w:val="center"/>
              <w:rPr>
                <w:ins w:id="6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981575" cy="3295650"/>
                  <wp:effectExtent l="19050" t="0" r="9525" b="0"/>
                  <wp:docPr id="21" name="Picture 21" descr="How to use Selenium IDE with Scripts &amp; Commands (Assertions, Ac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Selenium IDE with Scripts &amp; Commands (Assertions, Actions)">
                            <a:hlinkClick r:id="rId48"/>
                          </pic:cNvPr>
                          <pic:cNvPicPr>
                            <a:picLocks noChangeAspect="1" noChangeArrowheads="1"/>
                          </pic:cNvPicPr>
                        </pic:nvPicPr>
                        <pic:blipFill>
                          <a:blip r:embed="rId49"/>
                          <a:srcRect/>
                          <a:stretch>
                            <a:fillRect/>
                          </a:stretch>
                        </pic:blipFill>
                        <pic:spPr bwMode="auto">
                          <a:xfrm>
                            <a:off x="0" y="0"/>
                            <a:ext cx="4981575" cy="329565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65" w:author="Unknown"/>
                <w:rFonts w:ascii="Bookman Old Style" w:eastAsia="Times New Roman" w:hAnsi="Bookman Old Style" w:cs="Times New Roman"/>
                <w:sz w:val="24"/>
                <w:szCs w:val="24"/>
              </w:rPr>
            </w:pPr>
            <w:ins w:id="66" w:author="Unknown">
              <w:r w:rsidRPr="00166EC0">
                <w:rPr>
                  <w:rFonts w:ascii="Bookman Old Style" w:eastAsia="Times New Roman" w:hAnsi="Bookman Old Style" w:cs="Times New Roman"/>
                  <w:b/>
                  <w:bCs/>
                  <w:sz w:val="24"/>
                  <w:szCs w:val="24"/>
                </w:rPr>
                <w:t>Step 6</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67" w:author="Unknown"/>
                <w:rFonts w:ascii="Bookman Old Style" w:eastAsia="Times New Roman" w:hAnsi="Bookman Old Style" w:cs="Times New Roman"/>
                <w:sz w:val="24"/>
                <w:szCs w:val="24"/>
              </w:rPr>
            </w:pPr>
            <w:ins w:id="68" w:author="Unknown">
              <w:r w:rsidRPr="00166EC0">
                <w:rPr>
                  <w:rFonts w:ascii="Bookman Old Style" w:eastAsia="Times New Roman" w:hAnsi="Bookman Old Style" w:cs="Times New Roman"/>
                  <w:sz w:val="24"/>
                  <w:szCs w:val="24"/>
                </w:rPr>
                <w:lastRenderedPageBreak/>
                <w:t xml:space="preserve">Notice that the User Name text box does not have an ID, but it has a NAME attribute. We shall, therefore, use its NAME as the locator. Copy the NAME value and paste it onto the Target field in Selenium IDE. </w:t>
              </w:r>
            </w:ins>
          </w:p>
          <w:p w:rsidR="00867243" w:rsidRPr="00166EC0" w:rsidRDefault="00867243" w:rsidP="00867243">
            <w:pPr>
              <w:spacing w:before="100" w:beforeAutospacing="1" w:after="100" w:afterAutospacing="1" w:line="240" w:lineRule="auto"/>
              <w:jc w:val="center"/>
              <w:rPr>
                <w:ins w:id="6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295775" cy="1676400"/>
                  <wp:effectExtent l="19050" t="0" r="9525" b="0"/>
                  <wp:docPr id="22" name="Picture 22" descr="How to use Selenium IDE with Scripts &amp; Commands (Assertions, Actio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Selenium IDE with Scripts &amp; Commands (Assertions, Actions)">
                            <a:hlinkClick r:id="rId50"/>
                          </pic:cNvPr>
                          <pic:cNvPicPr>
                            <a:picLocks noChangeAspect="1" noChangeArrowheads="1"/>
                          </pic:cNvPicPr>
                        </pic:nvPicPr>
                        <pic:blipFill>
                          <a:blip r:embed="rId51"/>
                          <a:srcRect/>
                          <a:stretch>
                            <a:fillRect/>
                          </a:stretch>
                        </pic:blipFill>
                        <pic:spPr bwMode="auto">
                          <a:xfrm>
                            <a:off x="0" y="0"/>
                            <a:ext cx="4295775" cy="16764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70" w:author="Unknown"/>
                <w:rFonts w:ascii="Bookman Old Style" w:eastAsia="Times New Roman" w:hAnsi="Bookman Old Style" w:cs="Times New Roman"/>
                <w:sz w:val="24"/>
                <w:szCs w:val="24"/>
              </w:rPr>
            </w:pPr>
            <w:ins w:id="71" w:author="Unknown">
              <w:r w:rsidRPr="00166EC0">
                <w:rPr>
                  <w:rFonts w:ascii="Bookman Old Style" w:eastAsia="Times New Roman" w:hAnsi="Bookman Old Style" w:cs="Times New Roman"/>
                  <w:sz w:val="24"/>
                  <w:szCs w:val="24"/>
                </w:rPr>
                <w:t>Still in the Target text box, prefix "</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with "name=", indicating that Selenium IDE should target an element whose NAME attribute is "</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7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267075" cy="1019175"/>
                  <wp:effectExtent l="19050" t="0" r="9525" b="0"/>
                  <wp:docPr id="23" name="Picture 23" descr="How to use Selenium IDE with Scripts &amp; Commands (Assertions, Action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Selenium IDE with Scripts &amp; Commands (Assertions, Actions)">
                            <a:hlinkClick r:id="rId52"/>
                          </pic:cNvPr>
                          <pic:cNvPicPr>
                            <a:picLocks noChangeAspect="1" noChangeArrowheads="1"/>
                          </pic:cNvPicPr>
                        </pic:nvPicPr>
                        <pic:blipFill>
                          <a:blip r:embed="rId53"/>
                          <a:srcRect/>
                          <a:stretch>
                            <a:fillRect/>
                          </a:stretch>
                        </pic:blipFill>
                        <pic:spPr bwMode="auto">
                          <a:xfrm>
                            <a:off x="0" y="0"/>
                            <a:ext cx="3267075" cy="10191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73" w:author="Unknown"/>
                <w:rFonts w:ascii="Bookman Old Style" w:eastAsia="Times New Roman" w:hAnsi="Bookman Old Style" w:cs="Times New Roman"/>
                <w:sz w:val="24"/>
                <w:szCs w:val="24"/>
              </w:rPr>
            </w:pPr>
            <w:ins w:id="74" w:author="Unknown">
              <w:r w:rsidRPr="00166EC0">
                <w:rPr>
                  <w:rFonts w:ascii="Bookman Old Style" w:eastAsia="Times New Roman" w:hAnsi="Bookman Old Style" w:cs="Times New Roman"/>
                  <w:sz w:val="24"/>
                  <w:szCs w:val="24"/>
                </w:rPr>
                <w:t>Type "</w:t>
              </w:r>
              <w:proofErr w:type="spellStart"/>
              <w:r w:rsidRPr="00166EC0">
                <w:rPr>
                  <w:rFonts w:ascii="Bookman Old Style" w:eastAsia="Times New Roman" w:hAnsi="Bookman Old Style" w:cs="Times New Roman"/>
                  <w:sz w:val="24"/>
                  <w:szCs w:val="24"/>
                </w:rPr>
                <w:t>invalidUN</w:t>
              </w:r>
              <w:proofErr w:type="spellEnd"/>
              <w:r w:rsidRPr="00166EC0">
                <w:rPr>
                  <w:rFonts w:ascii="Bookman Old Style" w:eastAsia="Times New Roman" w:hAnsi="Bookman Old Style" w:cs="Times New Roman"/>
                  <w:sz w:val="24"/>
                  <w:szCs w:val="24"/>
                </w:rPr>
                <w:t xml:space="preserve">" in the Value text box of Selenium IDE. Your test script should now look like the image below. We are done with the third command. Note: Instead of </w:t>
              </w:r>
              <w:proofErr w:type="spellStart"/>
              <w:r w:rsidRPr="00166EC0">
                <w:rPr>
                  <w:rFonts w:ascii="Bookman Old Style" w:eastAsia="Times New Roman" w:hAnsi="Bookman Old Style" w:cs="Times New Roman"/>
                  <w:sz w:val="24"/>
                  <w:szCs w:val="24"/>
                </w:rPr>
                <w:t>invalidUN</w:t>
              </w:r>
              <w:proofErr w:type="spellEnd"/>
              <w:r w:rsidRPr="00166EC0">
                <w:rPr>
                  <w:rFonts w:ascii="Bookman Old Style" w:eastAsia="Times New Roman" w:hAnsi="Bookman Old Style" w:cs="Times New Roman"/>
                  <w:sz w:val="24"/>
                  <w:szCs w:val="24"/>
                </w:rPr>
                <w:t xml:space="preserve">, you may enter any other text string. But Selenium IDE is case sensitive, and you type values/attributes exactly like in the application. </w:t>
              </w:r>
            </w:ins>
          </w:p>
          <w:p w:rsidR="00867243" w:rsidRPr="00166EC0" w:rsidRDefault="00867243" w:rsidP="00867243">
            <w:pPr>
              <w:spacing w:before="100" w:beforeAutospacing="1" w:after="100" w:afterAutospacing="1" w:line="240" w:lineRule="auto"/>
              <w:jc w:val="center"/>
              <w:rPr>
                <w:ins w:id="7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838450" cy="1028700"/>
                  <wp:effectExtent l="19050" t="0" r="0" b="0"/>
                  <wp:docPr id="24" name="Picture 24" descr="How to use Selenium IDE with Scripts &amp; Commands (Assertions, Action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Selenium IDE with Scripts &amp; Commands (Assertions, Actions)">
                            <a:hlinkClick r:id="rId54"/>
                          </pic:cNvPr>
                          <pic:cNvPicPr>
                            <a:picLocks noChangeAspect="1" noChangeArrowheads="1"/>
                          </pic:cNvPicPr>
                        </pic:nvPicPr>
                        <pic:blipFill>
                          <a:blip r:embed="rId55"/>
                          <a:srcRect/>
                          <a:stretch>
                            <a:fillRect/>
                          </a:stretch>
                        </pic:blipFill>
                        <pic:spPr bwMode="auto">
                          <a:xfrm>
                            <a:off x="0" y="0"/>
                            <a:ext cx="2838450" cy="102870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76" w:author="Unknown"/>
                <w:rFonts w:ascii="Bookman Old Style" w:eastAsia="Times New Roman" w:hAnsi="Bookman Old Style" w:cs="Times New Roman"/>
                <w:sz w:val="24"/>
                <w:szCs w:val="24"/>
              </w:rPr>
            </w:pPr>
            <w:ins w:id="77" w:author="Unknown">
              <w:r w:rsidRPr="00166EC0">
                <w:rPr>
                  <w:rFonts w:ascii="Bookman Old Style" w:eastAsia="Times New Roman" w:hAnsi="Bookman Old Style" w:cs="Times New Roman"/>
                  <w:b/>
                  <w:bCs/>
                  <w:sz w:val="24"/>
                  <w:szCs w:val="24"/>
                </w:rPr>
                <w:lastRenderedPageBreak/>
                <w:t>Step 7</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12"/>
              </w:numPr>
              <w:spacing w:before="100" w:beforeAutospacing="1" w:after="100" w:afterAutospacing="1" w:line="240" w:lineRule="auto"/>
              <w:rPr>
                <w:ins w:id="78" w:author="Unknown"/>
                <w:rFonts w:ascii="Bookman Old Style" w:eastAsia="Times New Roman" w:hAnsi="Bookman Old Style" w:cs="Times New Roman"/>
                <w:sz w:val="24"/>
                <w:szCs w:val="24"/>
              </w:rPr>
            </w:pPr>
            <w:ins w:id="79" w:author="Unknown">
              <w:r w:rsidRPr="00166EC0">
                <w:rPr>
                  <w:rFonts w:ascii="Bookman Old Style" w:eastAsia="Times New Roman" w:hAnsi="Bookman Old Style" w:cs="Times New Roman"/>
                  <w:sz w:val="24"/>
                  <w:szCs w:val="24"/>
                </w:rPr>
                <w:t>To create the fourth command, key-in "type" on the Command text box.</w:t>
              </w:r>
            </w:ins>
          </w:p>
          <w:p w:rsidR="00867243" w:rsidRPr="00166EC0" w:rsidRDefault="00867243" w:rsidP="00867243">
            <w:pPr>
              <w:numPr>
                <w:ilvl w:val="0"/>
                <w:numId w:val="12"/>
              </w:numPr>
              <w:spacing w:before="100" w:beforeAutospacing="1" w:after="100" w:afterAutospacing="1" w:line="240" w:lineRule="auto"/>
              <w:rPr>
                <w:ins w:id="80" w:author="Unknown"/>
                <w:rFonts w:ascii="Bookman Old Style" w:eastAsia="Times New Roman" w:hAnsi="Bookman Old Style" w:cs="Times New Roman"/>
                <w:sz w:val="24"/>
                <w:szCs w:val="24"/>
              </w:rPr>
            </w:pPr>
            <w:ins w:id="81" w:author="Unknown">
              <w:r w:rsidRPr="00166EC0">
                <w:rPr>
                  <w:rFonts w:ascii="Bookman Old Style" w:eastAsia="Times New Roman" w:hAnsi="Bookman Old Style" w:cs="Times New Roman"/>
                  <w:sz w:val="24"/>
                  <w:szCs w:val="24"/>
                </w:rPr>
                <w:t>Again, use Firebug's "Inspect" button to get the locator for the "Password" text box. </w:t>
              </w:r>
            </w:ins>
          </w:p>
          <w:p w:rsidR="00867243" w:rsidRPr="00166EC0" w:rsidRDefault="00867243" w:rsidP="00867243">
            <w:pPr>
              <w:spacing w:before="100" w:beforeAutospacing="1" w:after="100" w:afterAutospacing="1" w:line="240" w:lineRule="auto"/>
              <w:jc w:val="center"/>
              <w:rPr>
                <w:ins w:id="8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429125" cy="1666875"/>
                  <wp:effectExtent l="19050" t="0" r="9525" b="0"/>
                  <wp:docPr id="25" name="Picture 25" descr="How to use Selenium IDE with Scripts &amp; Commands (Assertions, Action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Selenium IDE with Scripts &amp; Commands (Assertions, Actions)">
                            <a:hlinkClick r:id="rId56"/>
                          </pic:cNvPr>
                          <pic:cNvPicPr>
                            <a:picLocks noChangeAspect="1" noChangeArrowheads="1"/>
                          </pic:cNvPicPr>
                        </pic:nvPicPr>
                        <pic:blipFill>
                          <a:blip r:embed="rId57"/>
                          <a:srcRect/>
                          <a:stretch>
                            <a:fillRect/>
                          </a:stretch>
                        </pic:blipFill>
                        <pic:spPr bwMode="auto">
                          <a:xfrm>
                            <a:off x="0" y="0"/>
                            <a:ext cx="4429125" cy="1666875"/>
                          </a:xfrm>
                          <a:prstGeom prst="rect">
                            <a:avLst/>
                          </a:prstGeom>
                          <a:noFill/>
                          <a:ln w="9525">
                            <a:noFill/>
                            <a:miter lim="800000"/>
                            <a:headEnd/>
                            <a:tailEnd/>
                          </a:ln>
                        </pic:spPr>
                      </pic:pic>
                    </a:graphicData>
                  </a:graphic>
                </wp:inline>
              </w:drawing>
            </w:r>
          </w:p>
          <w:p w:rsidR="00867243" w:rsidRPr="00166EC0" w:rsidRDefault="00867243" w:rsidP="00867243">
            <w:pPr>
              <w:numPr>
                <w:ilvl w:val="0"/>
                <w:numId w:val="13"/>
              </w:numPr>
              <w:spacing w:before="100" w:beforeAutospacing="1" w:after="100" w:afterAutospacing="1" w:line="240" w:lineRule="auto"/>
              <w:rPr>
                <w:ins w:id="83" w:author="Unknown"/>
                <w:rFonts w:ascii="Bookman Old Style" w:eastAsia="Times New Roman" w:hAnsi="Bookman Old Style" w:cs="Times New Roman"/>
                <w:sz w:val="24"/>
                <w:szCs w:val="24"/>
              </w:rPr>
            </w:pPr>
            <w:ins w:id="84" w:author="Unknown">
              <w:r w:rsidRPr="00166EC0">
                <w:rPr>
                  <w:rFonts w:ascii="Bookman Old Style" w:eastAsia="Times New Roman" w:hAnsi="Bookman Old Style" w:cs="Times New Roman"/>
                  <w:color w:val="686362"/>
                  <w:sz w:val="18"/>
                  <w:szCs w:val="18"/>
                </w:rPr>
                <w:t>Paste the NAME attribute ("password") onto the Target field and prefix it with "name="</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13"/>
              </w:numPr>
              <w:spacing w:before="100" w:beforeAutospacing="1" w:after="100" w:afterAutospacing="1" w:line="240" w:lineRule="auto"/>
              <w:rPr>
                <w:ins w:id="85" w:author="Unknown"/>
                <w:rFonts w:ascii="Bookman Old Style" w:eastAsia="Times New Roman" w:hAnsi="Bookman Old Style" w:cs="Times New Roman"/>
                <w:sz w:val="24"/>
                <w:szCs w:val="24"/>
              </w:rPr>
            </w:pPr>
            <w:ins w:id="86" w:author="Unknown">
              <w:r w:rsidRPr="00166EC0">
                <w:rPr>
                  <w:rFonts w:ascii="Bookman Old Style" w:eastAsia="Times New Roman" w:hAnsi="Bookman Old Style" w:cs="Times New Roman"/>
                  <w:color w:val="666666"/>
                  <w:sz w:val="24"/>
                  <w:szCs w:val="24"/>
                </w:rPr>
                <w:t>Type "</w:t>
              </w:r>
              <w:proofErr w:type="spellStart"/>
              <w:r w:rsidRPr="00166EC0">
                <w:rPr>
                  <w:rFonts w:ascii="Bookman Old Style" w:eastAsia="Times New Roman" w:hAnsi="Bookman Old Style" w:cs="Times New Roman"/>
                  <w:color w:val="666666"/>
                  <w:sz w:val="24"/>
                  <w:szCs w:val="24"/>
                </w:rPr>
                <w:t>invalidPW</w:t>
              </w:r>
              <w:proofErr w:type="spellEnd"/>
              <w:r w:rsidRPr="00166EC0">
                <w:rPr>
                  <w:rFonts w:ascii="Bookman Old Style" w:eastAsia="Times New Roman" w:hAnsi="Bookman Old Style" w:cs="Times New Roman"/>
                  <w:color w:val="666666"/>
                  <w:sz w:val="24"/>
                  <w:szCs w:val="24"/>
                </w:rPr>
                <w:t>" in the Value field in Selenium IDE. Your test script should now look like the image below.</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8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429000" cy="3467100"/>
                  <wp:effectExtent l="19050" t="0" r="0" b="0"/>
                  <wp:docPr id="26" name="Picture 26" descr="How to use Selenium IDE with Scripts &amp; Commands (Assertions, Action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Selenium IDE with Scripts &amp; Commands (Assertions, Actions)">
                            <a:hlinkClick r:id="rId58"/>
                          </pic:cNvPr>
                          <pic:cNvPicPr>
                            <a:picLocks noChangeAspect="1" noChangeArrowheads="1"/>
                          </pic:cNvPicPr>
                        </pic:nvPicPr>
                        <pic:blipFill>
                          <a:blip r:embed="rId59"/>
                          <a:srcRect/>
                          <a:stretch>
                            <a:fillRect/>
                          </a:stretch>
                        </pic:blipFill>
                        <pic:spPr bwMode="auto">
                          <a:xfrm>
                            <a:off x="0" y="0"/>
                            <a:ext cx="3429000" cy="3467100"/>
                          </a:xfrm>
                          <a:prstGeom prst="rect">
                            <a:avLst/>
                          </a:prstGeom>
                          <a:noFill/>
                          <a:ln w="9525">
                            <a:noFill/>
                            <a:miter lim="800000"/>
                            <a:headEnd/>
                            <a:tailEnd/>
                          </a:ln>
                        </pic:spPr>
                      </pic:pic>
                    </a:graphicData>
                  </a:graphic>
                </wp:inline>
              </w:drawing>
            </w:r>
          </w:p>
        </w:tc>
      </w:tr>
      <w:tr w:rsidR="00867243" w:rsidRPr="00166EC0" w:rsidTr="00867243">
        <w:trPr>
          <w:tblCellSpacing w:w="15" w:type="dxa"/>
        </w:trPr>
        <w:tc>
          <w:tcPr>
            <w:tcW w:w="0" w:type="auto"/>
            <w:vAlign w:val="center"/>
            <w:hideMark/>
          </w:tcPr>
          <w:p w:rsidR="00867243" w:rsidRPr="00166EC0" w:rsidRDefault="00867243" w:rsidP="00867243">
            <w:pPr>
              <w:spacing w:after="0" w:line="240" w:lineRule="auto"/>
              <w:rPr>
                <w:ins w:id="88" w:author="Unknown"/>
                <w:rFonts w:ascii="Bookman Old Style" w:eastAsia="Times New Roman" w:hAnsi="Bookman Old Style" w:cs="Times New Roman"/>
                <w:sz w:val="24"/>
                <w:szCs w:val="24"/>
              </w:rPr>
            </w:pPr>
            <w:ins w:id="89" w:author="Unknown">
              <w:r w:rsidRPr="00166EC0">
                <w:rPr>
                  <w:rFonts w:ascii="Bookman Old Style" w:eastAsia="Times New Roman" w:hAnsi="Bookman Old Style" w:cs="Times New Roman"/>
                  <w:b/>
                  <w:bCs/>
                  <w:sz w:val="24"/>
                  <w:szCs w:val="24"/>
                </w:rPr>
                <w:lastRenderedPageBreak/>
                <w:t>Step 8</w:t>
              </w:r>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14"/>
              </w:numPr>
              <w:spacing w:before="100" w:beforeAutospacing="1" w:after="100" w:afterAutospacing="1" w:line="240" w:lineRule="auto"/>
              <w:rPr>
                <w:ins w:id="90" w:author="Unknown"/>
                <w:rFonts w:ascii="Bookman Old Style" w:eastAsia="Times New Roman" w:hAnsi="Bookman Old Style" w:cs="Times New Roman"/>
                <w:sz w:val="24"/>
                <w:szCs w:val="24"/>
              </w:rPr>
            </w:pPr>
            <w:ins w:id="91" w:author="Unknown">
              <w:r w:rsidRPr="00166EC0">
                <w:rPr>
                  <w:rFonts w:ascii="Bookman Old Style" w:eastAsia="Times New Roman" w:hAnsi="Bookman Old Style" w:cs="Times New Roman"/>
                  <w:sz w:val="24"/>
                  <w:szCs w:val="24"/>
                </w:rPr>
                <w:t>For the fifth command, type "</w:t>
              </w:r>
              <w:proofErr w:type="spellStart"/>
              <w:r w:rsidRPr="00166EC0">
                <w:rPr>
                  <w:rFonts w:ascii="Bookman Old Style" w:eastAsia="Times New Roman" w:hAnsi="Bookman Old Style" w:cs="Times New Roman"/>
                  <w:sz w:val="24"/>
                  <w:szCs w:val="24"/>
                </w:rPr>
                <w:t>clickAndWait</w:t>
              </w:r>
              <w:proofErr w:type="spellEnd"/>
              <w:r w:rsidRPr="00166EC0">
                <w:rPr>
                  <w:rFonts w:ascii="Bookman Old Style" w:eastAsia="Times New Roman" w:hAnsi="Bookman Old Style" w:cs="Times New Roman"/>
                  <w:sz w:val="24"/>
                  <w:szCs w:val="24"/>
                </w:rPr>
                <w:t>" on the Command text box in Selenium IDE.</w:t>
              </w:r>
            </w:ins>
          </w:p>
          <w:p w:rsidR="00867243" w:rsidRPr="00166EC0" w:rsidRDefault="00867243" w:rsidP="00867243">
            <w:pPr>
              <w:numPr>
                <w:ilvl w:val="0"/>
                <w:numId w:val="14"/>
              </w:numPr>
              <w:spacing w:before="100" w:beforeAutospacing="1" w:after="100" w:afterAutospacing="1" w:line="240" w:lineRule="auto"/>
              <w:rPr>
                <w:ins w:id="92" w:author="Unknown"/>
                <w:rFonts w:ascii="Bookman Old Style" w:eastAsia="Times New Roman" w:hAnsi="Bookman Old Style" w:cs="Times New Roman"/>
                <w:sz w:val="24"/>
                <w:szCs w:val="24"/>
              </w:rPr>
            </w:pPr>
            <w:ins w:id="93" w:author="Unknown">
              <w:r w:rsidRPr="00166EC0">
                <w:rPr>
                  <w:rFonts w:ascii="Bookman Old Style" w:eastAsia="Times New Roman" w:hAnsi="Bookman Old Style" w:cs="Times New Roman"/>
                  <w:sz w:val="24"/>
                  <w:szCs w:val="24"/>
                </w:rPr>
                <w:t>Use Firebug's "Inspect" button to get the locator for the "Sign In" button.</w:t>
              </w:r>
            </w:ins>
          </w:p>
          <w:p w:rsidR="00867243" w:rsidRPr="00166EC0" w:rsidRDefault="00867243" w:rsidP="00867243">
            <w:pPr>
              <w:spacing w:before="100" w:beforeAutospacing="1" w:after="100" w:afterAutospacing="1" w:line="240" w:lineRule="auto"/>
              <w:jc w:val="center"/>
              <w:rPr>
                <w:ins w:id="9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476750" cy="1800225"/>
                  <wp:effectExtent l="19050" t="0" r="0" b="0"/>
                  <wp:docPr id="27" name="Picture 27" descr="How to use Selenium IDE with Scripts &amp; Commands (Assertions, Action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use Selenium IDE with Scripts &amp; Commands (Assertions, Actions)">
                            <a:hlinkClick r:id="rId60"/>
                          </pic:cNvPr>
                          <pic:cNvPicPr>
                            <a:picLocks noChangeAspect="1" noChangeArrowheads="1"/>
                          </pic:cNvPicPr>
                        </pic:nvPicPr>
                        <pic:blipFill>
                          <a:blip r:embed="rId61"/>
                          <a:srcRect/>
                          <a:stretch>
                            <a:fillRect/>
                          </a:stretch>
                        </pic:blipFill>
                        <pic:spPr bwMode="auto">
                          <a:xfrm>
                            <a:off x="0" y="0"/>
                            <a:ext cx="4476750" cy="1800225"/>
                          </a:xfrm>
                          <a:prstGeom prst="rect">
                            <a:avLst/>
                          </a:prstGeom>
                          <a:noFill/>
                          <a:ln w="9525">
                            <a:noFill/>
                            <a:miter lim="800000"/>
                            <a:headEnd/>
                            <a:tailEnd/>
                          </a:ln>
                        </pic:spPr>
                      </pic:pic>
                    </a:graphicData>
                  </a:graphic>
                </wp:inline>
              </w:drawing>
            </w:r>
          </w:p>
          <w:p w:rsidR="00867243" w:rsidRPr="00166EC0" w:rsidRDefault="00867243" w:rsidP="00867243">
            <w:pPr>
              <w:numPr>
                <w:ilvl w:val="0"/>
                <w:numId w:val="15"/>
              </w:numPr>
              <w:spacing w:before="100" w:beforeAutospacing="1" w:after="100" w:afterAutospacing="1" w:line="240" w:lineRule="auto"/>
              <w:rPr>
                <w:ins w:id="95" w:author="Unknown"/>
                <w:rFonts w:ascii="Bookman Old Style" w:eastAsia="Times New Roman" w:hAnsi="Bookman Old Style" w:cs="Times New Roman"/>
                <w:sz w:val="24"/>
                <w:szCs w:val="24"/>
              </w:rPr>
            </w:pPr>
            <w:ins w:id="96" w:author="Unknown">
              <w:r w:rsidRPr="00166EC0">
                <w:rPr>
                  <w:rFonts w:ascii="Bookman Old Style" w:eastAsia="Times New Roman" w:hAnsi="Bookman Old Style" w:cs="Times New Roman"/>
                  <w:sz w:val="24"/>
                  <w:szCs w:val="24"/>
                </w:rPr>
                <w:lastRenderedPageBreak/>
                <w:t>Paste the value of the NAME attribute ("login") onto the Target text box and prefix it with "name=".</w:t>
              </w:r>
            </w:ins>
          </w:p>
          <w:p w:rsidR="00867243" w:rsidRPr="00166EC0" w:rsidRDefault="00867243" w:rsidP="00867243">
            <w:pPr>
              <w:numPr>
                <w:ilvl w:val="0"/>
                <w:numId w:val="15"/>
              </w:numPr>
              <w:spacing w:before="100" w:beforeAutospacing="1" w:after="100" w:afterAutospacing="1" w:line="240" w:lineRule="auto"/>
              <w:rPr>
                <w:ins w:id="97" w:author="Unknown"/>
                <w:rFonts w:ascii="Bookman Old Style" w:eastAsia="Times New Roman" w:hAnsi="Bookman Old Style" w:cs="Times New Roman"/>
                <w:sz w:val="24"/>
                <w:szCs w:val="24"/>
              </w:rPr>
            </w:pPr>
            <w:ins w:id="98" w:author="Unknown">
              <w:r w:rsidRPr="00166EC0">
                <w:rPr>
                  <w:rFonts w:ascii="Bookman Old Style" w:eastAsia="Times New Roman" w:hAnsi="Bookman Old Style" w:cs="Times New Roman"/>
                  <w:sz w:val="24"/>
                  <w:szCs w:val="24"/>
                </w:rPr>
                <w:t>Your test script should now look like the image below.</w:t>
              </w:r>
            </w:ins>
          </w:p>
          <w:p w:rsidR="00867243" w:rsidRPr="00166EC0" w:rsidRDefault="00867243" w:rsidP="00867243">
            <w:pPr>
              <w:spacing w:before="100" w:beforeAutospacing="1" w:after="100" w:afterAutospacing="1" w:line="240" w:lineRule="auto"/>
              <w:jc w:val="center"/>
              <w:rPr>
                <w:ins w:id="9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162300" cy="2228850"/>
                  <wp:effectExtent l="19050" t="0" r="0" b="0"/>
                  <wp:docPr id="28" name="Picture 28" descr="How to use Selenium IDE with Scripts &amp; Commands (Assertions, Actio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use Selenium IDE with Scripts &amp; Commands (Assertions, Actions)">
                            <a:hlinkClick r:id="rId62"/>
                          </pic:cNvPr>
                          <pic:cNvPicPr>
                            <a:picLocks noChangeAspect="1" noChangeArrowheads="1"/>
                          </pic:cNvPicPr>
                        </pic:nvPicPr>
                        <pic:blipFill>
                          <a:blip r:embed="rId63"/>
                          <a:srcRect/>
                          <a:stretch>
                            <a:fillRect/>
                          </a:stretch>
                        </pic:blipFill>
                        <pic:spPr bwMode="auto">
                          <a:xfrm>
                            <a:off x="0" y="0"/>
                            <a:ext cx="3162300" cy="2228850"/>
                          </a:xfrm>
                          <a:prstGeom prst="rect">
                            <a:avLst/>
                          </a:prstGeom>
                          <a:noFill/>
                          <a:ln w="9525">
                            <a:noFill/>
                            <a:miter lim="800000"/>
                            <a:headEnd/>
                            <a:tailEnd/>
                          </a:ln>
                        </pic:spPr>
                      </pic:pic>
                    </a:graphicData>
                  </a:graphic>
                </wp:inline>
              </w:drawing>
            </w:r>
          </w:p>
        </w:tc>
      </w:tr>
    </w:tbl>
    <w:p w:rsidR="00867243" w:rsidRPr="00166EC0" w:rsidRDefault="00867243" w:rsidP="00867243">
      <w:pPr>
        <w:spacing w:before="100" w:beforeAutospacing="1" w:after="100" w:afterAutospacing="1" w:line="240" w:lineRule="auto"/>
        <w:rPr>
          <w:ins w:id="100" w:author="Unknown"/>
          <w:rFonts w:ascii="Bookman Old Style" w:eastAsia="Times New Roman" w:hAnsi="Bookman Old Style" w:cs="Times New Roman"/>
          <w:sz w:val="24"/>
          <w:szCs w:val="24"/>
        </w:rPr>
      </w:pPr>
      <w:ins w:id="101" w:author="Unknown">
        <w:r w:rsidRPr="00166EC0">
          <w:rPr>
            <w:rFonts w:ascii="Bookman Old Style" w:eastAsia="Times New Roman" w:hAnsi="Bookman Old Style" w:cs="Times New Roman"/>
            <w:b/>
            <w:bCs/>
            <w:sz w:val="24"/>
            <w:szCs w:val="24"/>
          </w:rPr>
          <w:lastRenderedPageBreak/>
          <w:t xml:space="preserve">Step 9: </w:t>
        </w:r>
        <w:r w:rsidRPr="00166EC0">
          <w:rPr>
            <w:rFonts w:ascii="Bookman Old Style" w:eastAsia="Times New Roman" w:hAnsi="Bookman Old Style" w:cs="Times New Roman"/>
            <w:sz w:val="24"/>
            <w:szCs w:val="24"/>
          </w:rPr>
          <w:t xml:space="preserve">Save the test case in the same way as we did in the previous section. </w:t>
        </w:r>
      </w:ins>
    </w:p>
    <w:p w:rsidR="00867243" w:rsidRPr="00166EC0" w:rsidRDefault="00867243" w:rsidP="00867243">
      <w:pPr>
        <w:spacing w:before="100" w:beforeAutospacing="1" w:after="100" w:afterAutospacing="1" w:line="240" w:lineRule="auto"/>
        <w:outlineLvl w:val="1"/>
        <w:rPr>
          <w:ins w:id="102" w:author="Unknown"/>
          <w:rFonts w:ascii="Bookman Old Style" w:eastAsia="Times New Roman" w:hAnsi="Bookman Old Style" w:cs="Times New Roman"/>
          <w:b/>
          <w:bCs/>
          <w:sz w:val="36"/>
          <w:szCs w:val="36"/>
        </w:rPr>
      </w:pPr>
      <w:ins w:id="103" w:author="Unknown">
        <w:r w:rsidRPr="00166EC0">
          <w:rPr>
            <w:rFonts w:ascii="Bookman Old Style" w:eastAsia="Times New Roman" w:hAnsi="Bookman Old Style" w:cs="Times New Roman"/>
            <w:b/>
            <w:bCs/>
            <w:sz w:val="36"/>
            <w:szCs w:val="36"/>
          </w:rPr>
          <w:t>Using the Find Button</w:t>
        </w:r>
      </w:ins>
    </w:p>
    <w:p w:rsidR="00867243" w:rsidRPr="00166EC0" w:rsidRDefault="00867243" w:rsidP="00867243">
      <w:pPr>
        <w:spacing w:before="100" w:beforeAutospacing="1" w:after="100" w:afterAutospacing="1" w:line="240" w:lineRule="auto"/>
        <w:rPr>
          <w:ins w:id="104" w:author="Unknown"/>
          <w:rFonts w:ascii="Bookman Old Style" w:eastAsia="Times New Roman" w:hAnsi="Bookman Old Style" w:cs="Times New Roman"/>
          <w:sz w:val="24"/>
          <w:szCs w:val="24"/>
        </w:rPr>
      </w:pPr>
      <w:ins w:id="105" w:author="Unknown">
        <w:r w:rsidRPr="00166EC0">
          <w:rPr>
            <w:rFonts w:ascii="Bookman Old Style" w:eastAsia="Times New Roman" w:hAnsi="Bookman Old Style" w:cs="Times New Roman"/>
            <w:b/>
            <w:bCs/>
            <w:sz w:val="24"/>
            <w:szCs w:val="24"/>
          </w:rPr>
          <w:t>The Find button in Selenium IDE is used to verify if what we had put in the Target text box is indeed the correct UI element.</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106" w:author="Unknown"/>
          <w:rFonts w:ascii="Bookman Old Style" w:eastAsia="Times New Roman" w:hAnsi="Bookman Old Style" w:cs="Times New Roman"/>
          <w:sz w:val="24"/>
          <w:szCs w:val="24"/>
        </w:rPr>
      </w:pPr>
      <w:ins w:id="107" w:author="Unknown">
        <w:r w:rsidRPr="00166EC0">
          <w:rPr>
            <w:rFonts w:ascii="Bookman Old Style" w:eastAsia="Times New Roman" w:hAnsi="Bookman Old Style" w:cs="Times New Roman"/>
            <w:sz w:val="24"/>
            <w:szCs w:val="24"/>
          </w:rPr>
          <w:t xml:space="preserve">Let us use the </w:t>
        </w:r>
        <w:proofErr w:type="spellStart"/>
        <w:r w:rsidRPr="00166EC0">
          <w:rPr>
            <w:rFonts w:ascii="Bookman Old Style" w:eastAsia="Times New Roman" w:hAnsi="Bookman Old Style" w:cs="Times New Roman"/>
            <w:sz w:val="24"/>
            <w:szCs w:val="24"/>
          </w:rPr>
          <w:t>Invalid_login</w:t>
        </w:r>
        <w:proofErr w:type="spellEnd"/>
        <w:r w:rsidRPr="00166EC0">
          <w:rPr>
            <w:rFonts w:ascii="Bookman Old Style" w:eastAsia="Times New Roman" w:hAnsi="Bookman Old Style" w:cs="Times New Roman"/>
            <w:sz w:val="24"/>
            <w:szCs w:val="24"/>
          </w:rPr>
          <w:t xml:space="preserve"> test case that we created in the previous sections. Click on any command with a Target entry, say, the third command.</w:t>
        </w:r>
      </w:ins>
    </w:p>
    <w:p w:rsidR="00867243" w:rsidRPr="00166EC0" w:rsidRDefault="00867243" w:rsidP="00867243">
      <w:pPr>
        <w:spacing w:before="100" w:beforeAutospacing="1" w:after="100" w:afterAutospacing="1" w:line="240" w:lineRule="auto"/>
        <w:jc w:val="center"/>
        <w:rPr>
          <w:ins w:id="10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248025" cy="2228850"/>
            <wp:effectExtent l="19050" t="0" r="9525" b="0"/>
            <wp:docPr id="29" name="Picture 29" descr="How to use Selenium IDE with Scripts &amp; Commands (Assertions, Action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use Selenium IDE with Scripts &amp; Commands (Assertions, Actions)">
                      <a:hlinkClick r:id="rId64"/>
                    </pic:cNvPr>
                    <pic:cNvPicPr>
                      <a:picLocks noChangeAspect="1" noChangeArrowheads="1"/>
                    </pic:cNvPicPr>
                  </pic:nvPicPr>
                  <pic:blipFill>
                    <a:blip r:embed="rId65"/>
                    <a:srcRect/>
                    <a:stretch>
                      <a:fillRect/>
                    </a:stretch>
                  </pic:blipFill>
                  <pic:spPr bwMode="auto">
                    <a:xfrm>
                      <a:off x="0" y="0"/>
                      <a:ext cx="3248025" cy="22288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09" w:author="Unknown"/>
          <w:rFonts w:ascii="Bookman Old Style" w:eastAsia="Times New Roman" w:hAnsi="Bookman Old Style" w:cs="Times New Roman"/>
          <w:sz w:val="24"/>
          <w:szCs w:val="24"/>
        </w:rPr>
      </w:pPr>
      <w:ins w:id="110" w:author="Unknown">
        <w:r w:rsidRPr="00166EC0">
          <w:rPr>
            <w:rFonts w:ascii="Bookman Old Style" w:eastAsia="Times New Roman" w:hAnsi="Bookman Old Style" w:cs="Times New Roman"/>
            <w:sz w:val="24"/>
            <w:szCs w:val="24"/>
          </w:rPr>
          <w:t xml:space="preserve">Click on the Find button. Notice that the User Name text box within the Mercury Tours page becomes highlighted for a second. </w:t>
        </w:r>
      </w:ins>
    </w:p>
    <w:p w:rsidR="00867243" w:rsidRPr="00166EC0" w:rsidRDefault="00867243" w:rsidP="00867243">
      <w:pPr>
        <w:spacing w:before="100" w:beforeAutospacing="1" w:after="100" w:afterAutospacing="1" w:line="240" w:lineRule="auto"/>
        <w:jc w:val="center"/>
        <w:rPr>
          <w:ins w:id="11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181475" cy="2076450"/>
            <wp:effectExtent l="19050" t="0" r="0" b="0"/>
            <wp:docPr id="30" name="Picture 30" descr="How to use Selenium IDE with Scripts &amp; Commands (Assertions, Action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se Selenium IDE with Scripts &amp; Commands (Assertions, Actions)">
                      <a:hlinkClick r:id="rId66"/>
                    </pic:cNvPr>
                    <pic:cNvPicPr>
                      <a:picLocks noChangeAspect="1" noChangeArrowheads="1"/>
                    </pic:cNvPicPr>
                  </pic:nvPicPr>
                  <pic:blipFill>
                    <a:blip r:embed="rId67"/>
                    <a:srcRect/>
                    <a:stretch>
                      <a:fillRect/>
                    </a:stretch>
                  </pic:blipFill>
                  <pic:spPr bwMode="auto">
                    <a:xfrm>
                      <a:off x="0" y="0"/>
                      <a:ext cx="4181475" cy="20764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12" w:author="Unknown"/>
          <w:rFonts w:ascii="Bookman Old Style" w:eastAsia="Times New Roman" w:hAnsi="Bookman Old Style" w:cs="Times New Roman"/>
          <w:sz w:val="24"/>
          <w:szCs w:val="24"/>
        </w:rPr>
      </w:pPr>
      <w:ins w:id="113" w:author="Unknown">
        <w:r w:rsidRPr="00166EC0">
          <w:rPr>
            <w:rFonts w:ascii="Bookman Old Style" w:eastAsia="Times New Roman" w:hAnsi="Bookman Old Style" w:cs="Times New Roman"/>
            <w:sz w:val="24"/>
            <w:szCs w:val="24"/>
          </w:rPr>
          <w:t xml:space="preserve">This indicates that Selenium IDE was able to detect and access the expected element correctly. If the Find button highlighted a different element or no element at all, then there must be something wrong with your script. </w:t>
        </w:r>
      </w:ins>
    </w:p>
    <w:p w:rsidR="00867243" w:rsidRPr="00166EC0" w:rsidRDefault="00867243" w:rsidP="00867243">
      <w:pPr>
        <w:spacing w:before="100" w:beforeAutospacing="1" w:after="100" w:afterAutospacing="1" w:line="240" w:lineRule="auto"/>
        <w:outlineLvl w:val="1"/>
        <w:rPr>
          <w:ins w:id="114" w:author="Unknown"/>
          <w:rFonts w:ascii="Bookman Old Style" w:eastAsia="Times New Roman" w:hAnsi="Bookman Old Style" w:cs="Times New Roman"/>
          <w:b/>
          <w:bCs/>
          <w:sz w:val="36"/>
          <w:szCs w:val="36"/>
        </w:rPr>
      </w:pPr>
      <w:ins w:id="115" w:author="Unknown">
        <w:r w:rsidRPr="00166EC0">
          <w:rPr>
            <w:rFonts w:ascii="Bookman Old Style" w:eastAsia="Times New Roman" w:hAnsi="Bookman Old Style" w:cs="Times New Roman"/>
            <w:b/>
            <w:bCs/>
            <w:sz w:val="36"/>
            <w:szCs w:val="36"/>
          </w:rPr>
          <w:t>Execute Command</w:t>
        </w:r>
      </w:ins>
    </w:p>
    <w:p w:rsidR="00867243" w:rsidRPr="00166EC0" w:rsidRDefault="00867243" w:rsidP="00867243">
      <w:pPr>
        <w:spacing w:before="100" w:beforeAutospacing="1" w:after="100" w:afterAutospacing="1" w:line="240" w:lineRule="auto"/>
        <w:rPr>
          <w:ins w:id="116" w:author="Unknown"/>
          <w:rFonts w:ascii="Bookman Old Style" w:eastAsia="Times New Roman" w:hAnsi="Bookman Old Style" w:cs="Times New Roman"/>
          <w:sz w:val="24"/>
          <w:szCs w:val="24"/>
        </w:rPr>
      </w:pPr>
      <w:ins w:id="117" w:author="Unknown">
        <w:r w:rsidRPr="00166EC0">
          <w:rPr>
            <w:rFonts w:ascii="Bookman Old Style" w:eastAsia="Times New Roman" w:hAnsi="Bookman Old Style" w:cs="Times New Roman"/>
            <w:b/>
            <w:bCs/>
            <w:sz w:val="24"/>
            <w:szCs w:val="24"/>
          </w:rPr>
          <w:t>This allows you to execute any single command without running the whole test case</w:t>
        </w:r>
        <w:r w:rsidRPr="00166EC0">
          <w:rPr>
            <w:rFonts w:ascii="Bookman Old Style" w:eastAsia="Times New Roman" w:hAnsi="Bookman Old Style" w:cs="Times New Roman"/>
            <w:sz w:val="24"/>
            <w:szCs w:val="24"/>
          </w:rPr>
          <w:t xml:space="preserve">. Just click on the line you wish to execute and then either click on "Actions &gt; Execute this command" from the menu bar or simply press "X" on your keyboard. </w:t>
        </w:r>
      </w:ins>
    </w:p>
    <w:p w:rsidR="00867243" w:rsidRPr="00166EC0" w:rsidRDefault="00867243" w:rsidP="00867243">
      <w:pPr>
        <w:spacing w:before="100" w:beforeAutospacing="1" w:after="100" w:afterAutospacing="1" w:line="240" w:lineRule="auto"/>
        <w:rPr>
          <w:ins w:id="118" w:author="Unknown"/>
          <w:rFonts w:ascii="Bookman Old Style" w:eastAsia="Times New Roman" w:hAnsi="Bookman Old Style" w:cs="Times New Roman"/>
          <w:sz w:val="24"/>
          <w:szCs w:val="24"/>
        </w:rPr>
      </w:pPr>
      <w:proofErr w:type="gramStart"/>
      <w:ins w:id="119"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 xml:space="preserve">Make sure that your browser is on the Mercury Tours homepage. Click on the command you wish to execute. In this example, click on the "type | </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xml:space="preserve"> | </w:t>
        </w:r>
        <w:proofErr w:type="spellStart"/>
        <w:r w:rsidRPr="00166EC0">
          <w:rPr>
            <w:rFonts w:ascii="Bookman Old Style" w:eastAsia="Times New Roman" w:hAnsi="Bookman Old Style" w:cs="Times New Roman"/>
            <w:sz w:val="24"/>
            <w:szCs w:val="24"/>
          </w:rPr>
          <w:t>invalidUN</w:t>
        </w:r>
        <w:proofErr w:type="spellEnd"/>
        <w:r w:rsidRPr="00166EC0">
          <w:rPr>
            <w:rFonts w:ascii="Bookman Old Style" w:eastAsia="Times New Roman" w:hAnsi="Bookman Old Style" w:cs="Times New Roman"/>
            <w:sz w:val="24"/>
            <w:szCs w:val="24"/>
          </w:rPr>
          <w:t xml:space="preserve">" line. </w:t>
        </w:r>
      </w:ins>
    </w:p>
    <w:p w:rsidR="00867243" w:rsidRPr="00166EC0" w:rsidRDefault="00867243" w:rsidP="00867243">
      <w:pPr>
        <w:spacing w:before="100" w:beforeAutospacing="1" w:after="100" w:afterAutospacing="1" w:line="240" w:lineRule="auto"/>
        <w:jc w:val="center"/>
        <w:rPr>
          <w:ins w:id="12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400425" cy="1190625"/>
            <wp:effectExtent l="19050" t="0" r="9525" b="0"/>
            <wp:docPr id="31" name="Picture 31" descr="How to use Selenium IDE with Scripts &amp; Commands (Assertions, Action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use Selenium IDE with Scripts &amp; Commands (Assertions, Actions)">
                      <a:hlinkClick r:id="rId68"/>
                    </pic:cNvPr>
                    <pic:cNvPicPr>
                      <a:picLocks noChangeAspect="1" noChangeArrowheads="1"/>
                    </pic:cNvPicPr>
                  </pic:nvPicPr>
                  <pic:blipFill>
                    <a:blip r:embed="rId69"/>
                    <a:srcRect/>
                    <a:stretch>
                      <a:fillRect/>
                    </a:stretch>
                  </pic:blipFill>
                  <pic:spPr bwMode="auto">
                    <a:xfrm>
                      <a:off x="0" y="0"/>
                      <a:ext cx="3400425" cy="11906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21" w:author="Unknown"/>
          <w:rFonts w:ascii="Bookman Old Style" w:eastAsia="Times New Roman" w:hAnsi="Bookman Old Style" w:cs="Times New Roman"/>
          <w:sz w:val="24"/>
          <w:szCs w:val="24"/>
        </w:rPr>
      </w:pPr>
      <w:proofErr w:type="gramStart"/>
      <w:ins w:id="122"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 xml:space="preserve">Press "X" on your keyboard. </w:t>
        </w:r>
      </w:ins>
    </w:p>
    <w:p w:rsidR="00867243" w:rsidRPr="00166EC0" w:rsidRDefault="00867243" w:rsidP="00867243">
      <w:pPr>
        <w:spacing w:before="100" w:beforeAutospacing="1" w:after="100" w:afterAutospacing="1" w:line="240" w:lineRule="auto"/>
        <w:rPr>
          <w:ins w:id="123" w:author="Unknown"/>
          <w:rFonts w:ascii="Bookman Old Style" w:eastAsia="Times New Roman" w:hAnsi="Bookman Old Style" w:cs="Times New Roman"/>
          <w:sz w:val="24"/>
          <w:szCs w:val="24"/>
        </w:rPr>
      </w:pPr>
      <w:proofErr w:type="gramStart"/>
      <w:ins w:id="124"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Observe that the text box for username becomes populated with the text "</w:t>
        </w:r>
        <w:proofErr w:type="spellStart"/>
        <w:r w:rsidRPr="00166EC0">
          <w:rPr>
            <w:rFonts w:ascii="Bookman Old Style" w:eastAsia="Times New Roman" w:hAnsi="Bookman Old Style" w:cs="Times New Roman"/>
            <w:sz w:val="24"/>
            <w:szCs w:val="24"/>
          </w:rPr>
          <w:t>invalidUN</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12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447925" cy="2028825"/>
            <wp:effectExtent l="19050" t="0" r="9525" b="0"/>
            <wp:docPr id="32" name="Picture 32" descr="How to use Selenium IDE with Scripts &amp; Commands (Assertions, Action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use Selenium IDE with Scripts &amp; Commands (Assertions, Actions)">
                      <a:hlinkClick r:id="rId70"/>
                    </pic:cNvPr>
                    <pic:cNvPicPr>
                      <a:picLocks noChangeAspect="1" noChangeArrowheads="1"/>
                    </pic:cNvPicPr>
                  </pic:nvPicPr>
                  <pic:blipFill>
                    <a:blip r:embed="rId71"/>
                    <a:srcRect/>
                    <a:stretch>
                      <a:fillRect/>
                    </a:stretch>
                  </pic:blipFill>
                  <pic:spPr bwMode="auto">
                    <a:xfrm>
                      <a:off x="0" y="0"/>
                      <a:ext cx="2447925" cy="20288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26" w:author="Unknown"/>
          <w:rFonts w:ascii="Bookman Old Style" w:eastAsia="Times New Roman" w:hAnsi="Bookman Old Style" w:cs="Times New Roman"/>
          <w:sz w:val="24"/>
          <w:szCs w:val="24"/>
        </w:rPr>
      </w:pPr>
      <w:ins w:id="127" w:author="Unknown">
        <w:r w:rsidRPr="00166EC0">
          <w:rPr>
            <w:rFonts w:ascii="Bookman Old Style" w:eastAsia="Times New Roman" w:hAnsi="Bookman Old Style" w:cs="Times New Roman"/>
            <w:b/>
            <w:bCs/>
            <w:sz w:val="24"/>
            <w:szCs w:val="24"/>
          </w:rPr>
          <w:lastRenderedPageBreak/>
          <w:t>Executing commands this way is highly dependent on the page that Firefox is currently displaying</w:t>
        </w:r>
        <w:r w:rsidRPr="00166EC0">
          <w:rPr>
            <w:rFonts w:ascii="Bookman Old Style" w:eastAsia="Times New Roman" w:hAnsi="Bookman Old Style" w:cs="Times New Roman"/>
            <w:sz w:val="24"/>
            <w:szCs w:val="24"/>
          </w:rPr>
          <w:t xml:space="preserve">. This means that if you try the example above with the Google homepage displayed instead of Mercury Tours', </w:t>
        </w:r>
        <w:proofErr w:type="gramStart"/>
        <w:r w:rsidRPr="00166EC0">
          <w:rPr>
            <w:rFonts w:ascii="Bookman Old Style" w:eastAsia="Times New Roman" w:hAnsi="Bookman Old Style" w:cs="Times New Roman"/>
            <w:sz w:val="24"/>
            <w:szCs w:val="24"/>
          </w:rPr>
          <w:t>then</w:t>
        </w:r>
        <w:proofErr w:type="gramEnd"/>
        <w:r w:rsidRPr="00166EC0">
          <w:rPr>
            <w:rFonts w:ascii="Bookman Old Style" w:eastAsia="Times New Roman" w:hAnsi="Bookman Old Style" w:cs="Times New Roman"/>
            <w:sz w:val="24"/>
            <w:szCs w:val="24"/>
          </w:rPr>
          <w:t xml:space="preserve"> your step will fail because there is no text box with a "</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xml:space="preserve">" attribute within Google's homepage. </w:t>
        </w:r>
      </w:ins>
    </w:p>
    <w:p w:rsidR="00867243" w:rsidRPr="00166EC0" w:rsidRDefault="00867243" w:rsidP="00867243">
      <w:pPr>
        <w:spacing w:before="100" w:beforeAutospacing="1" w:after="100" w:afterAutospacing="1" w:line="240" w:lineRule="auto"/>
        <w:outlineLvl w:val="1"/>
        <w:rPr>
          <w:ins w:id="128" w:author="Unknown"/>
          <w:rFonts w:ascii="Bookman Old Style" w:eastAsia="Times New Roman" w:hAnsi="Bookman Old Style" w:cs="Times New Roman"/>
          <w:b/>
          <w:bCs/>
          <w:sz w:val="36"/>
          <w:szCs w:val="36"/>
        </w:rPr>
      </w:pPr>
      <w:ins w:id="129" w:author="Unknown">
        <w:r w:rsidRPr="00166EC0">
          <w:rPr>
            <w:rFonts w:ascii="Bookman Old Style" w:eastAsia="Times New Roman" w:hAnsi="Bookman Old Style" w:cs="Times New Roman"/>
            <w:b/>
            <w:bCs/>
            <w:sz w:val="36"/>
            <w:szCs w:val="36"/>
          </w:rPr>
          <w:t>Start point</w:t>
        </w:r>
      </w:ins>
    </w:p>
    <w:p w:rsidR="00867243" w:rsidRPr="00166EC0" w:rsidRDefault="00867243" w:rsidP="00867243">
      <w:pPr>
        <w:spacing w:before="100" w:beforeAutospacing="1" w:after="100" w:afterAutospacing="1" w:line="240" w:lineRule="auto"/>
        <w:rPr>
          <w:ins w:id="130" w:author="Unknown"/>
          <w:rFonts w:ascii="Bookman Old Style" w:eastAsia="Times New Roman" w:hAnsi="Bookman Old Style" w:cs="Times New Roman"/>
          <w:sz w:val="24"/>
          <w:szCs w:val="24"/>
        </w:rPr>
      </w:pPr>
      <w:ins w:id="131" w:author="Unknown">
        <w:r w:rsidRPr="00166EC0">
          <w:rPr>
            <w:rFonts w:ascii="Bookman Old Style" w:eastAsia="Times New Roman" w:hAnsi="Bookman Old Style" w:cs="Times New Roman"/>
            <w:b/>
            <w:bCs/>
            <w:sz w:val="24"/>
            <w:szCs w:val="24"/>
          </w:rPr>
          <w:t>A start point is an indicator that tells Selenium IDE which lines the execution will start</w:t>
        </w:r>
        <w:r w:rsidRPr="00166EC0">
          <w:rPr>
            <w:rFonts w:ascii="Bookman Old Style" w:eastAsia="Times New Roman" w:hAnsi="Bookman Old Style" w:cs="Times New Roman"/>
            <w:sz w:val="24"/>
            <w:szCs w:val="24"/>
          </w:rPr>
          <w:t xml:space="preserve">. </w:t>
        </w:r>
        <w:r w:rsidRPr="00166EC0">
          <w:rPr>
            <w:rFonts w:ascii="Bookman Old Style" w:eastAsia="Times New Roman" w:hAnsi="Bookman Old Style" w:cs="Times New Roman"/>
            <w:b/>
            <w:bCs/>
            <w:sz w:val="24"/>
            <w:szCs w:val="24"/>
          </w:rPr>
          <w:t>Its shortcut key is "S".</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13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391025" cy="1781175"/>
            <wp:effectExtent l="19050" t="0" r="9525" b="0"/>
            <wp:docPr id="33" name="Picture 33" descr="How to use Selenium IDE with Scripts &amp; Commands (Assertions, Action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use Selenium IDE with Scripts &amp; Commands (Assertions, Actions)">
                      <a:hlinkClick r:id="rId72"/>
                    </pic:cNvPr>
                    <pic:cNvPicPr>
                      <a:picLocks noChangeAspect="1" noChangeArrowheads="1"/>
                    </pic:cNvPicPr>
                  </pic:nvPicPr>
                  <pic:blipFill>
                    <a:blip r:embed="rId73"/>
                    <a:srcRect/>
                    <a:stretch>
                      <a:fillRect/>
                    </a:stretch>
                  </pic:blipFill>
                  <pic:spPr bwMode="auto">
                    <a:xfrm>
                      <a:off x="0" y="0"/>
                      <a:ext cx="4391025" cy="17811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33" w:author="Unknown"/>
          <w:rFonts w:ascii="Bookman Old Style" w:eastAsia="Times New Roman" w:hAnsi="Bookman Old Style" w:cs="Times New Roman"/>
          <w:sz w:val="24"/>
          <w:szCs w:val="24"/>
        </w:rPr>
      </w:pPr>
      <w:ins w:id="134" w:author="Unknown">
        <w:r w:rsidRPr="00166EC0">
          <w:rPr>
            <w:rFonts w:ascii="Bookman Old Style" w:eastAsia="Times New Roman" w:hAnsi="Bookman Old Style" w:cs="Times New Roman"/>
            <w:sz w:val="24"/>
            <w:szCs w:val="24"/>
          </w:rPr>
          <w:t xml:space="preserve">In the example above, playback will start on the third line (type | password | </w:t>
        </w:r>
        <w:proofErr w:type="spellStart"/>
        <w:r w:rsidRPr="00166EC0">
          <w:rPr>
            <w:rFonts w:ascii="Bookman Old Style" w:eastAsia="Times New Roman" w:hAnsi="Bookman Old Style" w:cs="Times New Roman"/>
            <w:sz w:val="24"/>
            <w:szCs w:val="24"/>
          </w:rPr>
          <w:t>invalidPW</w:t>
        </w:r>
        <w:proofErr w:type="spellEnd"/>
        <w:r w:rsidRPr="00166EC0">
          <w:rPr>
            <w:rFonts w:ascii="Bookman Old Style" w:eastAsia="Times New Roman" w:hAnsi="Bookman Old Style" w:cs="Times New Roman"/>
            <w:sz w:val="24"/>
            <w:szCs w:val="24"/>
          </w:rPr>
          <w:t xml:space="preserve">). </w:t>
        </w:r>
        <w:r w:rsidRPr="00166EC0">
          <w:rPr>
            <w:rFonts w:ascii="Bookman Old Style" w:eastAsia="Times New Roman" w:hAnsi="Bookman Old Style" w:cs="Times New Roman"/>
            <w:b/>
            <w:bCs/>
            <w:sz w:val="24"/>
            <w:szCs w:val="24"/>
          </w:rPr>
          <w:t>You can only have one start point in a single test script.</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135" w:author="Unknown"/>
          <w:rFonts w:ascii="Bookman Old Style" w:eastAsia="Times New Roman" w:hAnsi="Bookman Old Style" w:cs="Times New Roman"/>
          <w:sz w:val="24"/>
          <w:szCs w:val="24"/>
        </w:rPr>
      </w:pPr>
      <w:ins w:id="136" w:author="Unknown">
        <w:r w:rsidRPr="00166EC0">
          <w:rPr>
            <w:rFonts w:ascii="Bookman Old Style" w:eastAsia="Times New Roman" w:hAnsi="Bookman Old Style" w:cs="Times New Roman"/>
            <w:sz w:val="24"/>
            <w:szCs w:val="24"/>
          </w:rPr>
          <w:t xml:space="preserve">The start point is similar to Execute Command in such that they are dependent on the currently displayed page. The start point will fail if you are on the wrong page. </w:t>
        </w:r>
      </w:ins>
    </w:p>
    <w:p w:rsidR="00867243" w:rsidRPr="00166EC0" w:rsidRDefault="00867243" w:rsidP="00867243">
      <w:pPr>
        <w:spacing w:before="100" w:beforeAutospacing="1" w:after="100" w:afterAutospacing="1" w:line="240" w:lineRule="auto"/>
        <w:outlineLvl w:val="1"/>
        <w:rPr>
          <w:ins w:id="137" w:author="Unknown"/>
          <w:rFonts w:ascii="Bookman Old Style" w:eastAsia="Times New Roman" w:hAnsi="Bookman Old Style" w:cs="Times New Roman"/>
          <w:b/>
          <w:bCs/>
          <w:sz w:val="36"/>
          <w:szCs w:val="36"/>
        </w:rPr>
      </w:pPr>
      <w:ins w:id="138" w:author="Unknown">
        <w:r w:rsidRPr="00166EC0">
          <w:rPr>
            <w:rFonts w:ascii="Bookman Old Style" w:eastAsia="Times New Roman" w:hAnsi="Bookman Old Style" w:cs="Times New Roman"/>
            <w:b/>
            <w:bCs/>
            <w:sz w:val="36"/>
            <w:szCs w:val="36"/>
          </w:rPr>
          <w:t>Breakpoints</w:t>
        </w:r>
      </w:ins>
    </w:p>
    <w:p w:rsidR="00867243" w:rsidRPr="00166EC0" w:rsidRDefault="00867243" w:rsidP="00867243">
      <w:pPr>
        <w:spacing w:before="100" w:beforeAutospacing="1" w:after="100" w:afterAutospacing="1" w:line="240" w:lineRule="auto"/>
        <w:rPr>
          <w:ins w:id="139" w:author="Unknown"/>
          <w:rFonts w:ascii="Bookman Old Style" w:eastAsia="Times New Roman" w:hAnsi="Bookman Old Style" w:cs="Times New Roman"/>
          <w:sz w:val="24"/>
          <w:szCs w:val="24"/>
        </w:rPr>
      </w:pPr>
      <w:ins w:id="140" w:author="Unknown">
        <w:r w:rsidRPr="00166EC0">
          <w:rPr>
            <w:rFonts w:ascii="Bookman Old Style" w:eastAsia="Times New Roman" w:hAnsi="Bookman Old Style" w:cs="Times New Roman"/>
            <w:sz w:val="24"/>
            <w:szCs w:val="24"/>
          </w:rPr>
          <w:t xml:space="preserve">Breakpoints are indicators that tell Selenium IDE where to automatically pause the test. </w:t>
        </w:r>
        <w:r w:rsidRPr="00166EC0">
          <w:rPr>
            <w:rFonts w:ascii="Bookman Old Style" w:eastAsia="Times New Roman" w:hAnsi="Bookman Old Style" w:cs="Times New Roman"/>
            <w:b/>
            <w:bCs/>
            <w:sz w:val="24"/>
            <w:szCs w:val="24"/>
          </w:rPr>
          <w:t>The shortcut key is "B".</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14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219575" cy="1514475"/>
            <wp:effectExtent l="19050" t="0" r="9525" b="0"/>
            <wp:docPr id="34" name="Picture 34" descr="How to use Selenium IDE with Scripts &amp; Commands (Assertions, Action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use Selenium IDE with Scripts &amp; Commands (Assertions, Actions)">
                      <a:hlinkClick r:id="rId74"/>
                    </pic:cNvPr>
                    <pic:cNvPicPr>
                      <a:picLocks noChangeAspect="1" noChangeArrowheads="1"/>
                    </pic:cNvPicPr>
                  </pic:nvPicPr>
                  <pic:blipFill>
                    <a:blip r:embed="rId75"/>
                    <a:srcRect/>
                    <a:stretch>
                      <a:fillRect/>
                    </a:stretch>
                  </pic:blipFill>
                  <pic:spPr bwMode="auto">
                    <a:xfrm>
                      <a:off x="0" y="0"/>
                      <a:ext cx="4219575" cy="15144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42" w:author="Unknown"/>
          <w:rFonts w:ascii="Bookman Old Style" w:eastAsia="Times New Roman" w:hAnsi="Bookman Old Style" w:cs="Times New Roman"/>
          <w:sz w:val="24"/>
          <w:szCs w:val="24"/>
        </w:rPr>
      </w:pPr>
      <w:ins w:id="143" w:author="Unknown">
        <w:r w:rsidRPr="00166EC0">
          <w:rPr>
            <w:rFonts w:ascii="Bookman Old Style" w:eastAsia="Times New Roman" w:hAnsi="Bookman Old Style" w:cs="Times New Roman"/>
            <w:sz w:val="24"/>
            <w:szCs w:val="24"/>
          </w:rPr>
          <w:t xml:space="preserve">The yellow highlight means that the current step is pending. This proves that Selenium IDE has paused execution on that step. </w:t>
        </w:r>
        <w:r w:rsidRPr="00166EC0">
          <w:rPr>
            <w:rFonts w:ascii="Bookman Old Style" w:eastAsia="Times New Roman" w:hAnsi="Bookman Old Style" w:cs="Times New Roman"/>
            <w:b/>
            <w:bCs/>
            <w:sz w:val="24"/>
            <w:szCs w:val="24"/>
          </w:rPr>
          <w:t>You can have multiple breakpoints in one test case.</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outlineLvl w:val="1"/>
        <w:rPr>
          <w:ins w:id="144" w:author="Unknown"/>
          <w:rFonts w:ascii="Bookman Old Style" w:eastAsia="Times New Roman" w:hAnsi="Bookman Old Style" w:cs="Times New Roman"/>
          <w:b/>
          <w:bCs/>
          <w:sz w:val="36"/>
          <w:szCs w:val="36"/>
        </w:rPr>
      </w:pPr>
      <w:ins w:id="145" w:author="Unknown">
        <w:r w:rsidRPr="00166EC0">
          <w:rPr>
            <w:rFonts w:ascii="Bookman Old Style" w:eastAsia="Times New Roman" w:hAnsi="Bookman Old Style" w:cs="Times New Roman"/>
            <w:b/>
            <w:bCs/>
            <w:sz w:val="36"/>
            <w:szCs w:val="36"/>
          </w:rPr>
          <w:t>Step</w:t>
        </w:r>
      </w:ins>
    </w:p>
    <w:p w:rsidR="00867243" w:rsidRPr="00166EC0" w:rsidRDefault="00867243" w:rsidP="00867243">
      <w:pPr>
        <w:spacing w:before="100" w:beforeAutospacing="1" w:after="100" w:afterAutospacing="1" w:line="240" w:lineRule="auto"/>
        <w:rPr>
          <w:ins w:id="146" w:author="Unknown"/>
          <w:rFonts w:ascii="Bookman Old Style" w:eastAsia="Times New Roman" w:hAnsi="Bookman Old Style" w:cs="Times New Roman"/>
          <w:sz w:val="24"/>
          <w:szCs w:val="24"/>
        </w:rPr>
      </w:pPr>
      <w:ins w:id="147" w:author="Unknown">
        <w:r w:rsidRPr="00166EC0">
          <w:rPr>
            <w:rFonts w:ascii="Bookman Old Style" w:eastAsia="Times New Roman" w:hAnsi="Bookman Old Style" w:cs="Times New Roman"/>
            <w:sz w:val="24"/>
            <w:szCs w:val="24"/>
          </w:rPr>
          <w:t xml:space="preserve">It allows you to execute succeeding commands one at a time after </w:t>
        </w:r>
        <w:proofErr w:type="gramStart"/>
        <w:r w:rsidRPr="00166EC0">
          <w:rPr>
            <w:rFonts w:ascii="Bookman Old Style" w:eastAsia="Times New Roman" w:hAnsi="Bookman Old Style" w:cs="Times New Roman"/>
            <w:sz w:val="24"/>
            <w:szCs w:val="24"/>
          </w:rPr>
          <w:t>pausing</w:t>
        </w:r>
        <w:proofErr w:type="gramEnd"/>
        <w:r w:rsidRPr="00166EC0">
          <w:rPr>
            <w:rFonts w:ascii="Bookman Old Style" w:eastAsia="Times New Roman" w:hAnsi="Bookman Old Style" w:cs="Times New Roman"/>
            <w:sz w:val="24"/>
            <w:szCs w:val="24"/>
          </w:rPr>
          <w:t xml:space="preserve"> the test case. Let us use the scenario in the previous section "Breakpoints." </w:t>
        </w:r>
      </w:ins>
    </w:p>
    <w:tbl>
      <w:tblPr>
        <w:tblW w:w="0" w:type="auto"/>
        <w:tblCellSpacing w:w="0" w:type="dxa"/>
        <w:tblCellMar>
          <w:left w:w="0" w:type="dxa"/>
          <w:right w:w="0" w:type="dxa"/>
        </w:tblCellMar>
        <w:tblLook w:val="04A0"/>
      </w:tblPr>
      <w:tblGrid>
        <w:gridCol w:w="5460"/>
        <w:gridCol w:w="5340"/>
      </w:tblGrid>
      <w:tr w:rsidR="00867243" w:rsidRPr="00166EC0" w:rsidTr="00867243">
        <w:trPr>
          <w:tblCellSpacing w:w="0" w:type="dxa"/>
        </w:trPr>
        <w:tc>
          <w:tcPr>
            <w:tcW w:w="2500" w:type="pct"/>
            <w:vAlign w:val="center"/>
            <w:hideMark/>
          </w:tcPr>
          <w:p w:rsidR="00867243" w:rsidRPr="00166EC0" w:rsidRDefault="00867243" w:rsidP="00867243">
            <w:pPr>
              <w:spacing w:before="100" w:beforeAutospacing="1" w:after="100" w:afterAutospacing="1" w:line="240" w:lineRule="auto"/>
              <w:jc w:val="both"/>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3409950" cy="1752600"/>
                  <wp:effectExtent l="19050" t="0" r="0" b="0"/>
                  <wp:docPr id="35" name="Picture 35" descr="How to use Selenium IDE with Scripts &amp; Commands (Assertions, Action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Selenium IDE with Scripts &amp; Commands (Assertions, Actions)">
                            <a:hlinkClick r:id="rId76"/>
                          </pic:cNvPr>
                          <pic:cNvPicPr>
                            <a:picLocks noChangeAspect="1" noChangeArrowheads="1"/>
                          </pic:cNvPicPr>
                        </pic:nvPicPr>
                        <pic:blipFill>
                          <a:blip r:embed="rId77"/>
                          <a:srcRect/>
                          <a:stretch>
                            <a:fillRect/>
                          </a:stretch>
                        </pic:blipFill>
                        <pic:spPr bwMode="auto">
                          <a:xfrm>
                            <a:off x="0" y="0"/>
                            <a:ext cx="3409950" cy="1752600"/>
                          </a:xfrm>
                          <a:prstGeom prst="rect">
                            <a:avLst/>
                          </a:prstGeom>
                          <a:noFill/>
                          <a:ln w="9525">
                            <a:noFill/>
                            <a:miter lim="800000"/>
                            <a:headEnd/>
                            <a:tailEnd/>
                          </a:ln>
                        </pic:spPr>
                      </pic:pic>
                    </a:graphicData>
                  </a:graphic>
                </wp:inline>
              </w:drawing>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Before clicking "Step."</w:t>
            </w:r>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The test case pauses at the line "</w:t>
            </w:r>
            <w:proofErr w:type="spellStart"/>
            <w:r w:rsidRPr="00166EC0">
              <w:rPr>
                <w:rFonts w:ascii="Bookman Old Style" w:eastAsia="Times New Roman" w:hAnsi="Bookman Old Style" w:cs="Times New Roman"/>
                <w:sz w:val="24"/>
                <w:szCs w:val="24"/>
              </w:rPr>
              <w:t>clickAndWait</w:t>
            </w:r>
            <w:proofErr w:type="spellEnd"/>
            <w:r w:rsidRPr="00166EC0">
              <w:rPr>
                <w:rFonts w:ascii="Bookman Old Style" w:eastAsia="Times New Roman" w:hAnsi="Bookman Old Style" w:cs="Times New Roman"/>
                <w:sz w:val="24"/>
                <w:szCs w:val="24"/>
              </w:rPr>
              <w:t xml:space="preserve"> | login". </w:t>
            </w:r>
          </w:p>
        </w:tc>
      </w:tr>
      <w:tr w:rsidR="00867243" w:rsidRPr="00166EC0" w:rsidTr="00867243">
        <w:trPr>
          <w:tblCellSpacing w:w="0" w:type="dxa"/>
        </w:trPr>
        <w:tc>
          <w:tcPr>
            <w:tcW w:w="2500" w:type="pct"/>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438525" cy="1752600"/>
                  <wp:effectExtent l="19050" t="0" r="9525" b="0"/>
                  <wp:docPr id="36" name="Picture 36" descr="How to use Selenium IDE with Scripts &amp; Commands (Assertions, Actions)">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use Selenium IDE with Scripts &amp; Commands (Assertions, Actions)">
                            <a:hlinkClick r:id="rId78"/>
                          </pic:cNvPr>
                          <pic:cNvPicPr>
                            <a:picLocks noChangeAspect="1" noChangeArrowheads="1"/>
                          </pic:cNvPicPr>
                        </pic:nvPicPr>
                        <pic:blipFill>
                          <a:blip r:embed="rId79"/>
                          <a:srcRect/>
                          <a:stretch>
                            <a:fillRect/>
                          </a:stretch>
                        </pic:blipFill>
                        <pic:spPr bwMode="auto">
                          <a:xfrm>
                            <a:off x="0" y="0"/>
                            <a:ext cx="3438525" cy="1752600"/>
                          </a:xfrm>
                          <a:prstGeom prst="rect">
                            <a:avLst/>
                          </a:prstGeom>
                          <a:noFill/>
                          <a:ln w="9525">
                            <a:noFill/>
                            <a:miter lim="800000"/>
                            <a:headEnd/>
                            <a:tailEnd/>
                          </a:ln>
                        </pic:spPr>
                      </pic:pic>
                    </a:graphicData>
                  </a:graphic>
                </wp:inline>
              </w:drawing>
            </w:r>
          </w:p>
        </w:tc>
        <w:tc>
          <w:tcPr>
            <w:tcW w:w="0" w:type="auto"/>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After clicking "Step."</w:t>
            </w:r>
            <w:r w:rsidRPr="00166EC0">
              <w:rPr>
                <w:rFonts w:ascii="Bookman Old Style" w:eastAsia="Times New Roman" w:hAnsi="Bookman Old Style" w:cs="Times New Roman"/>
                <w:sz w:val="24"/>
                <w:szCs w:val="24"/>
              </w:rPr>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The "</w:t>
            </w:r>
            <w:proofErr w:type="spellStart"/>
            <w:r w:rsidRPr="00166EC0">
              <w:rPr>
                <w:rFonts w:ascii="Bookman Old Style" w:eastAsia="Times New Roman" w:hAnsi="Bookman Old Style" w:cs="Times New Roman"/>
                <w:sz w:val="24"/>
                <w:szCs w:val="24"/>
              </w:rPr>
              <w:t>clickAndWait</w:t>
            </w:r>
            <w:proofErr w:type="spellEnd"/>
            <w:r w:rsidRPr="00166EC0">
              <w:rPr>
                <w:rFonts w:ascii="Bookman Old Style" w:eastAsia="Times New Roman" w:hAnsi="Bookman Old Style" w:cs="Times New Roman"/>
                <w:sz w:val="24"/>
                <w:szCs w:val="24"/>
              </w:rPr>
              <w:t xml:space="preserve"> | login" line is run and pauses to the next command (</w:t>
            </w:r>
            <w:proofErr w:type="spellStart"/>
            <w:r w:rsidRPr="00166EC0">
              <w:rPr>
                <w:rFonts w:ascii="Bookman Old Style" w:eastAsia="Times New Roman" w:hAnsi="Bookman Old Style" w:cs="Times New Roman"/>
                <w:sz w:val="24"/>
                <w:szCs w:val="24"/>
              </w:rPr>
              <w:t>verifyTitle</w:t>
            </w:r>
            <w:proofErr w:type="spellEnd"/>
            <w:r w:rsidRPr="00166EC0">
              <w:rPr>
                <w:rFonts w:ascii="Bookman Old Style" w:eastAsia="Times New Roman" w:hAnsi="Bookman Old Style" w:cs="Times New Roman"/>
                <w:sz w:val="24"/>
                <w:szCs w:val="24"/>
              </w:rPr>
              <w:t xml:space="preserve"> | Sign-on: Mercury Tours).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Notice that the next line is paused even though there is no breakpoint there. This is the main purpose of the Step feature - it executes the succeeding commands one at a time to give you more time to inspect the outcome after each step. </w:t>
            </w:r>
          </w:p>
        </w:tc>
      </w:tr>
    </w:tbl>
    <w:p w:rsidR="00867243" w:rsidRPr="00166EC0" w:rsidRDefault="00867243" w:rsidP="00867243">
      <w:pPr>
        <w:spacing w:before="100" w:beforeAutospacing="1" w:after="100" w:afterAutospacing="1" w:line="240" w:lineRule="auto"/>
        <w:outlineLvl w:val="1"/>
        <w:rPr>
          <w:ins w:id="148" w:author="Unknown"/>
          <w:rFonts w:ascii="Bookman Old Style" w:eastAsia="Times New Roman" w:hAnsi="Bookman Old Style" w:cs="Times New Roman"/>
          <w:b/>
          <w:bCs/>
          <w:sz w:val="36"/>
          <w:szCs w:val="36"/>
        </w:rPr>
      </w:pPr>
      <w:ins w:id="149" w:author="Unknown">
        <w:r w:rsidRPr="00166EC0">
          <w:rPr>
            <w:rFonts w:ascii="Bookman Old Style" w:eastAsia="Times New Roman" w:hAnsi="Bookman Old Style" w:cs="Times New Roman"/>
            <w:b/>
            <w:bCs/>
            <w:sz w:val="36"/>
            <w:szCs w:val="36"/>
          </w:rPr>
          <w:t>Important Things to Note When Using Other Formats in Source View</w:t>
        </w:r>
      </w:ins>
    </w:p>
    <w:p w:rsidR="00867243" w:rsidRPr="00166EC0" w:rsidRDefault="00867243" w:rsidP="00867243">
      <w:pPr>
        <w:spacing w:before="100" w:beforeAutospacing="1" w:after="100" w:afterAutospacing="1" w:line="240" w:lineRule="auto"/>
        <w:jc w:val="center"/>
        <w:rPr>
          <w:ins w:id="15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810000" cy="2105025"/>
            <wp:effectExtent l="19050" t="0" r="0" b="0"/>
            <wp:docPr id="37" name="Picture 37" descr="How to use Selenium IDE with Scripts &amp; Commands (Assertions, Action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use Selenium IDE with Scripts &amp; Commands (Assertions, Actions)">
                      <a:hlinkClick r:id="rId80"/>
                    </pic:cNvPr>
                    <pic:cNvPicPr>
                      <a:picLocks noChangeAspect="1" noChangeArrowheads="1"/>
                    </pic:cNvPicPr>
                  </pic:nvPicPr>
                  <pic:blipFill>
                    <a:blip r:embed="rId81"/>
                    <a:srcRect/>
                    <a:stretch>
                      <a:fillRect/>
                    </a:stretch>
                  </pic:blipFill>
                  <pic:spPr bwMode="auto">
                    <a:xfrm>
                      <a:off x="0" y="0"/>
                      <a:ext cx="3810000" cy="21050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151" w:author="Unknown"/>
          <w:rFonts w:ascii="Bookman Old Style" w:eastAsia="Times New Roman" w:hAnsi="Bookman Old Style" w:cs="Times New Roman"/>
          <w:sz w:val="24"/>
          <w:szCs w:val="24"/>
        </w:rPr>
      </w:pPr>
      <w:ins w:id="152" w:author="Unknown">
        <w:r w:rsidRPr="00166EC0">
          <w:rPr>
            <w:rFonts w:ascii="Bookman Old Style" w:eastAsia="Times New Roman" w:hAnsi="Bookman Old Style" w:cs="Times New Roman"/>
            <w:b/>
            <w:bCs/>
            <w:sz w:val="24"/>
            <w:szCs w:val="24"/>
          </w:rPr>
          <w:t>Selenium IDE works well only with HTML - other formats are still in experimental mode</w:t>
        </w:r>
        <w:r w:rsidRPr="00166EC0">
          <w:rPr>
            <w:rFonts w:ascii="Bookman Old Style" w:eastAsia="Times New Roman" w:hAnsi="Bookman Old Style" w:cs="Times New Roman"/>
            <w:sz w:val="24"/>
            <w:szCs w:val="24"/>
          </w:rPr>
          <w:t>. It is </w:t>
        </w:r>
        <w:r w:rsidRPr="00166EC0">
          <w:rPr>
            <w:rFonts w:ascii="Bookman Old Style" w:eastAsia="Times New Roman" w:hAnsi="Bookman Old Style" w:cs="Times New Roman"/>
            <w:b/>
            <w:bCs/>
            <w:sz w:val="24"/>
            <w:szCs w:val="24"/>
          </w:rPr>
          <w:t>NOT advisable</w:t>
        </w:r>
        <w:r w:rsidRPr="00166EC0">
          <w:rPr>
            <w:rFonts w:ascii="Bookman Old Style" w:eastAsia="Times New Roman" w:hAnsi="Bookman Old Style" w:cs="Times New Roman"/>
            <w:sz w:val="24"/>
            <w:szCs w:val="24"/>
          </w:rPr>
          <w:t xml:space="preserve"> to create or edit tests using other formats in Source View because there is still a lot of work needed to make it stable. Below are the known bugs as of version 1.9.1. </w:t>
        </w:r>
      </w:ins>
    </w:p>
    <w:p w:rsidR="00867243" w:rsidRPr="00166EC0" w:rsidRDefault="00867243" w:rsidP="00867243">
      <w:pPr>
        <w:numPr>
          <w:ilvl w:val="0"/>
          <w:numId w:val="16"/>
        </w:numPr>
        <w:spacing w:before="100" w:beforeAutospacing="1" w:after="100" w:afterAutospacing="1" w:line="240" w:lineRule="auto"/>
        <w:rPr>
          <w:ins w:id="153" w:author="Unknown"/>
          <w:rFonts w:ascii="Bookman Old Style" w:eastAsia="Times New Roman" w:hAnsi="Bookman Old Style" w:cs="Times New Roman"/>
          <w:sz w:val="24"/>
          <w:szCs w:val="24"/>
        </w:rPr>
      </w:pPr>
      <w:ins w:id="154" w:author="Unknown">
        <w:r w:rsidRPr="00166EC0">
          <w:rPr>
            <w:rFonts w:ascii="Bookman Old Style" w:eastAsia="Times New Roman" w:hAnsi="Bookman Old Style" w:cs="Times New Roman"/>
            <w:sz w:val="24"/>
            <w:szCs w:val="24"/>
          </w:rPr>
          <w:t>You will not be able to perform playback nor switch back to Table View unless you revert to HTML.</w:t>
        </w:r>
      </w:ins>
    </w:p>
    <w:p w:rsidR="00867243" w:rsidRPr="00166EC0" w:rsidRDefault="00867243" w:rsidP="00867243">
      <w:pPr>
        <w:numPr>
          <w:ilvl w:val="0"/>
          <w:numId w:val="16"/>
        </w:numPr>
        <w:spacing w:before="100" w:beforeAutospacing="1" w:after="100" w:afterAutospacing="1" w:line="240" w:lineRule="auto"/>
        <w:rPr>
          <w:ins w:id="155" w:author="Unknown"/>
          <w:rFonts w:ascii="Bookman Old Style" w:eastAsia="Times New Roman" w:hAnsi="Bookman Old Style" w:cs="Times New Roman"/>
          <w:sz w:val="24"/>
          <w:szCs w:val="24"/>
        </w:rPr>
      </w:pPr>
      <w:ins w:id="156" w:author="Unknown">
        <w:r w:rsidRPr="00166EC0">
          <w:rPr>
            <w:rFonts w:ascii="Bookman Old Style" w:eastAsia="Times New Roman" w:hAnsi="Bookman Old Style" w:cs="Times New Roman"/>
            <w:sz w:val="24"/>
            <w:szCs w:val="24"/>
          </w:rPr>
          <w:t>The only way to add commands safely on the source code is by recording them.</w:t>
        </w:r>
      </w:ins>
    </w:p>
    <w:p w:rsidR="00867243" w:rsidRPr="00166EC0" w:rsidRDefault="00867243" w:rsidP="00867243">
      <w:pPr>
        <w:numPr>
          <w:ilvl w:val="0"/>
          <w:numId w:val="16"/>
        </w:numPr>
        <w:spacing w:before="100" w:beforeAutospacing="1" w:after="100" w:afterAutospacing="1" w:line="240" w:lineRule="auto"/>
        <w:rPr>
          <w:ins w:id="157" w:author="Unknown"/>
          <w:rFonts w:ascii="Bookman Old Style" w:eastAsia="Times New Roman" w:hAnsi="Bookman Old Style" w:cs="Times New Roman"/>
          <w:sz w:val="24"/>
          <w:szCs w:val="24"/>
        </w:rPr>
      </w:pPr>
      <w:ins w:id="158" w:author="Unknown">
        <w:r w:rsidRPr="00166EC0">
          <w:rPr>
            <w:rFonts w:ascii="Bookman Old Style" w:eastAsia="Times New Roman" w:hAnsi="Bookman Old Style" w:cs="Times New Roman"/>
            <w:sz w:val="24"/>
            <w:szCs w:val="24"/>
          </w:rPr>
          <w:t>When you modify the source code manually, all of it will be lost when you switch to another format.</w:t>
        </w:r>
      </w:ins>
    </w:p>
    <w:p w:rsidR="00867243" w:rsidRPr="00166EC0" w:rsidRDefault="00867243" w:rsidP="00867243">
      <w:pPr>
        <w:numPr>
          <w:ilvl w:val="0"/>
          <w:numId w:val="16"/>
        </w:numPr>
        <w:spacing w:before="100" w:beforeAutospacing="1" w:after="100" w:afterAutospacing="1" w:line="240" w:lineRule="auto"/>
        <w:rPr>
          <w:ins w:id="159" w:author="Unknown"/>
          <w:rFonts w:ascii="Bookman Old Style" w:eastAsia="Times New Roman" w:hAnsi="Bookman Old Style" w:cs="Times New Roman"/>
          <w:sz w:val="24"/>
          <w:szCs w:val="24"/>
        </w:rPr>
      </w:pPr>
      <w:ins w:id="160" w:author="Unknown">
        <w:r w:rsidRPr="00166EC0">
          <w:rPr>
            <w:rFonts w:ascii="Bookman Old Style" w:eastAsia="Times New Roman" w:hAnsi="Bookman Old Style" w:cs="Times New Roman"/>
            <w:sz w:val="24"/>
            <w:szCs w:val="24"/>
          </w:rPr>
          <w:lastRenderedPageBreak/>
          <w:t>Though you can save your test case while in Source View, Selenium IDE will not be able to open it.</w:t>
        </w:r>
      </w:ins>
    </w:p>
    <w:p w:rsidR="00867243" w:rsidRPr="00166EC0" w:rsidRDefault="00867243">
      <w:pPr>
        <w:rPr>
          <w:rFonts w:ascii="Bookman Old Style" w:eastAsia="Times New Roman" w:hAnsi="Bookman Old Style" w:cs="Times New Roman"/>
          <w:b/>
          <w:bCs/>
          <w:sz w:val="24"/>
          <w:szCs w:val="24"/>
        </w:rPr>
      </w:pPr>
    </w:p>
    <w:p w:rsidR="00867243" w:rsidRPr="00166EC0" w:rsidRDefault="00867243">
      <w:pPr>
        <w:rPr>
          <w:rFonts w:ascii="Bookman Old Style" w:eastAsia="Times New Roman" w:hAnsi="Bookman Old Style" w:cs="Times New Roman"/>
          <w:b/>
          <w:bCs/>
          <w:sz w:val="24"/>
          <w:szCs w:val="24"/>
        </w:rPr>
      </w:pPr>
    </w:p>
    <w:p w:rsidR="00867243" w:rsidRPr="00166EC0" w:rsidRDefault="00867243">
      <w:pPr>
        <w:rPr>
          <w:rFonts w:ascii="Bookman Old Style" w:eastAsia="Times New Roman" w:hAnsi="Bookman Old Style" w:cs="Times New Roman"/>
          <w:b/>
          <w:bCs/>
          <w:sz w:val="24"/>
          <w:szCs w:val="24"/>
        </w:rPr>
      </w:pPr>
    </w:p>
    <w:p w:rsidR="00867243" w:rsidRPr="00166EC0" w:rsidRDefault="00867243" w:rsidP="00867243">
      <w:pPr>
        <w:spacing w:before="100" w:beforeAutospacing="1" w:after="100" w:afterAutospacing="1" w:line="240" w:lineRule="auto"/>
        <w:outlineLvl w:val="0"/>
        <w:rPr>
          <w:rFonts w:ascii="Bookman Old Style" w:eastAsia="Times New Roman" w:hAnsi="Bookman Old Style" w:cs="Times New Roman"/>
          <w:b/>
          <w:bCs/>
          <w:kern w:val="36"/>
          <w:sz w:val="48"/>
          <w:szCs w:val="48"/>
        </w:rPr>
      </w:pPr>
      <w:r w:rsidRPr="00166EC0">
        <w:rPr>
          <w:rFonts w:ascii="Bookman Old Style" w:eastAsia="Times New Roman" w:hAnsi="Bookman Old Style" w:cs="Times New Roman"/>
          <w:b/>
          <w:bCs/>
          <w:kern w:val="36"/>
          <w:sz w:val="48"/>
          <w:szCs w:val="48"/>
        </w:rPr>
        <w:t xml:space="preserve">How to use Locators in Selenium IDE </w:t>
      </w:r>
    </w:p>
    <w:p w:rsidR="00867243" w:rsidRPr="00166EC0" w:rsidRDefault="00867243" w:rsidP="00867243">
      <w:pPr>
        <w:spacing w:before="100" w:beforeAutospacing="1" w:after="100" w:afterAutospacing="1" w:line="240" w:lineRule="auto"/>
        <w:outlineLvl w:val="1"/>
        <w:rPr>
          <w:ins w:id="161" w:author="Unknown"/>
          <w:rFonts w:ascii="Bookman Old Style" w:eastAsia="Times New Roman" w:hAnsi="Bookman Old Style" w:cs="Times New Roman"/>
          <w:b/>
          <w:bCs/>
          <w:sz w:val="36"/>
          <w:szCs w:val="36"/>
        </w:rPr>
      </w:pPr>
      <w:ins w:id="162" w:author="Unknown">
        <w:r w:rsidRPr="00166EC0">
          <w:rPr>
            <w:rFonts w:ascii="Bookman Old Style" w:eastAsia="Times New Roman" w:hAnsi="Bookman Old Style" w:cs="Times New Roman"/>
            <w:b/>
            <w:bCs/>
            <w:sz w:val="36"/>
            <w:szCs w:val="36"/>
          </w:rPr>
          <w:t xml:space="preserve">What are Locators? </w:t>
        </w:r>
      </w:ins>
    </w:p>
    <w:p w:rsidR="00867243" w:rsidRPr="00166EC0" w:rsidRDefault="00867243" w:rsidP="00867243">
      <w:pPr>
        <w:spacing w:after="0" w:line="240" w:lineRule="auto"/>
        <w:rPr>
          <w:ins w:id="163" w:author="Unknown"/>
          <w:rFonts w:ascii="Bookman Old Style" w:eastAsia="Times New Roman" w:hAnsi="Bookman Old Style" w:cs="Times New Roman"/>
          <w:sz w:val="24"/>
          <w:szCs w:val="24"/>
        </w:rPr>
      </w:pPr>
      <w:ins w:id="164" w:author="Unknown">
        <w:r w:rsidRPr="00166EC0">
          <w:rPr>
            <w:rFonts w:ascii="Bookman Old Style" w:eastAsia="Times New Roman" w:hAnsi="Bookman Old Style" w:cs="Times New Roman"/>
            <w:sz w:val="24"/>
            <w:szCs w:val="24"/>
          </w:rPr>
          <w:t xml:space="preserve">Locator is a command that tells Selenium IDE which GUI elements </w:t>
        </w:r>
        <w:proofErr w:type="gramStart"/>
        <w:r w:rsidRPr="00166EC0">
          <w:rPr>
            <w:rFonts w:ascii="Bookman Old Style" w:eastAsia="Times New Roman" w:hAnsi="Bookman Old Style" w:cs="Times New Roman"/>
            <w:sz w:val="24"/>
            <w:szCs w:val="24"/>
          </w:rPr>
          <w:t>( say</w:t>
        </w:r>
        <w:proofErr w:type="gramEnd"/>
        <w:r w:rsidRPr="00166EC0">
          <w:rPr>
            <w:rFonts w:ascii="Bookman Old Style" w:eastAsia="Times New Roman" w:hAnsi="Bookman Old Style" w:cs="Times New Roman"/>
            <w:sz w:val="24"/>
            <w:szCs w:val="24"/>
          </w:rPr>
          <w:t xml:space="preserve"> Text Box, Buttons, Check Boxes etc)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ins>
    </w:p>
    <w:p w:rsidR="00867243" w:rsidRPr="00166EC0" w:rsidRDefault="00867243" w:rsidP="00867243">
      <w:pPr>
        <w:spacing w:before="100" w:beforeAutospacing="1" w:after="100" w:afterAutospacing="1" w:line="240" w:lineRule="auto"/>
        <w:rPr>
          <w:ins w:id="165" w:author="Unknown"/>
          <w:rFonts w:ascii="Bookman Old Style" w:eastAsia="Times New Roman" w:hAnsi="Bookman Old Style" w:cs="Times New Roman"/>
          <w:sz w:val="24"/>
          <w:szCs w:val="24"/>
        </w:rPr>
      </w:pPr>
      <w:ins w:id="166"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167" w:author="Unknown"/>
          <w:rFonts w:ascii="Bookman Old Style" w:eastAsia="Times New Roman" w:hAnsi="Bookman Old Style" w:cs="Times New Roman"/>
          <w:sz w:val="24"/>
          <w:szCs w:val="24"/>
        </w:rPr>
      </w:pPr>
      <w:ins w:id="168" w:author="Unknown">
        <w:r w:rsidRPr="00166EC0">
          <w:rPr>
            <w:rFonts w:ascii="Bookman Old Style" w:eastAsia="Times New Roman" w:hAnsi="Bookman Old Style" w:cs="Times New Roman"/>
            <w:sz w:val="24"/>
            <w:szCs w:val="24"/>
          </w:rPr>
          <w:t xml:space="preserve">The different types of Locators in Selenium IDE </w:t>
        </w:r>
      </w:ins>
    </w:p>
    <w:p w:rsidR="00867243" w:rsidRPr="00166EC0" w:rsidRDefault="00867243" w:rsidP="00867243">
      <w:pPr>
        <w:numPr>
          <w:ilvl w:val="0"/>
          <w:numId w:val="20"/>
        </w:numPr>
        <w:spacing w:before="100" w:beforeAutospacing="1" w:after="100" w:afterAutospacing="1" w:line="240" w:lineRule="auto"/>
        <w:rPr>
          <w:ins w:id="169" w:author="Unknown"/>
          <w:rFonts w:ascii="Bookman Old Style" w:eastAsia="Times New Roman" w:hAnsi="Bookman Old Style" w:cs="Times New Roman"/>
          <w:sz w:val="24"/>
          <w:szCs w:val="24"/>
        </w:rPr>
      </w:pPr>
      <w:ins w:id="170" w:author="Unknown">
        <w:r w:rsidRPr="00166EC0">
          <w:rPr>
            <w:rFonts w:ascii="Bookman Old Style" w:eastAsia="Times New Roman" w:hAnsi="Bookman Old Style" w:cs="Times New Roman"/>
            <w:sz w:val="24"/>
            <w:szCs w:val="24"/>
          </w:rPr>
          <w:t> ID</w:t>
        </w:r>
      </w:ins>
    </w:p>
    <w:p w:rsidR="00867243" w:rsidRPr="00166EC0" w:rsidRDefault="00867243" w:rsidP="00867243">
      <w:pPr>
        <w:numPr>
          <w:ilvl w:val="0"/>
          <w:numId w:val="20"/>
        </w:numPr>
        <w:spacing w:before="100" w:beforeAutospacing="1" w:after="100" w:afterAutospacing="1" w:line="240" w:lineRule="auto"/>
        <w:rPr>
          <w:ins w:id="171" w:author="Unknown"/>
          <w:rFonts w:ascii="Bookman Old Style" w:eastAsia="Times New Roman" w:hAnsi="Bookman Old Style" w:cs="Times New Roman"/>
          <w:sz w:val="24"/>
          <w:szCs w:val="24"/>
        </w:rPr>
      </w:pPr>
      <w:ins w:id="172" w:author="Unknown">
        <w:r w:rsidRPr="00166EC0">
          <w:rPr>
            <w:rFonts w:ascii="Bookman Old Style" w:eastAsia="Times New Roman" w:hAnsi="Bookman Old Style" w:cs="Times New Roman"/>
            <w:sz w:val="24"/>
            <w:szCs w:val="24"/>
          </w:rPr>
          <w:t> Name</w:t>
        </w:r>
      </w:ins>
    </w:p>
    <w:p w:rsidR="00867243" w:rsidRPr="00166EC0" w:rsidRDefault="00867243" w:rsidP="00867243">
      <w:pPr>
        <w:numPr>
          <w:ilvl w:val="0"/>
          <w:numId w:val="20"/>
        </w:numPr>
        <w:spacing w:before="100" w:beforeAutospacing="1" w:after="100" w:afterAutospacing="1" w:line="240" w:lineRule="auto"/>
        <w:rPr>
          <w:ins w:id="173" w:author="Unknown"/>
          <w:rFonts w:ascii="Bookman Old Style" w:eastAsia="Times New Roman" w:hAnsi="Bookman Old Style" w:cs="Times New Roman"/>
          <w:sz w:val="24"/>
          <w:szCs w:val="24"/>
        </w:rPr>
      </w:pPr>
      <w:ins w:id="174" w:author="Unknown">
        <w:r w:rsidRPr="00166EC0">
          <w:rPr>
            <w:rFonts w:ascii="Bookman Old Style" w:eastAsia="Times New Roman" w:hAnsi="Bookman Old Style" w:cs="Times New Roman"/>
            <w:sz w:val="24"/>
            <w:szCs w:val="24"/>
          </w:rPr>
          <w:t> Link Text</w:t>
        </w:r>
      </w:ins>
    </w:p>
    <w:p w:rsidR="00867243" w:rsidRPr="00166EC0" w:rsidRDefault="00867243" w:rsidP="00867243">
      <w:pPr>
        <w:numPr>
          <w:ilvl w:val="0"/>
          <w:numId w:val="20"/>
        </w:numPr>
        <w:spacing w:before="100" w:beforeAutospacing="1" w:after="100" w:afterAutospacing="1" w:line="240" w:lineRule="auto"/>
        <w:rPr>
          <w:ins w:id="175" w:author="Unknown"/>
          <w:rFonts w:ascii="Bookman Old Style" w:eastAsia="Times New Roman" w:hAnsi="Bookman Old Style" w:cs="Times New Roman"/>
          <w:sz w:val="24"/>
          <w:szCs w:val="24"/>
        </w:rPr>
      </w:pPr>
      <w:ins w:id="176" w:author="Unknown">
        <w:r w:rsidRPr="00166EC0">
          <w:rPr>
            <w:rFonts w:ascii="Bookman Old Style" w:eastAsia="Times New Roman" w:hAnsi="Bookman Old Style" w:cs="Times New Roman"/>
            <w:sz w:val="24"/>
            <w:szCs w:val="24"/>
          </w:rPr>
          <w:t> CSS Selector</w:t>
        </w:r>
      </w:ins>
    </w:p>
    <w:p w:rsidR="00867243" w:rsidRPr="00166EC0" w:rsidRDefault="00867243" w:rsidP="00867243">
      <w:pPr>
        <w:numPr>
          <w:ilvl w:val="0"/>
          <w:numId w:val="20"/>
        </w:numPr>
        <w:spacing w:before="100" w:beforeAutospacing="1" w:after="100" w:afterAutospacing="1" w:line="240" w:lineRule="auto"/>
        <w:ind w:left="1800"/>
        <w:rPr>
          <w:ins w:id="177" w:author="Unknown"/>
          <w:rFonts w:ascii="Bookman Old Style" w:eastAsia="Times New Roman" w:hAnsi="Bookman Old Style" w:cs="Times New Roman"/>
          <w:sz w:val="24"/>
          <w:szCs w:val="24"/>
        </w:rPr>
      </w:pPr>
      <w:ins w:id="178" w:author="Unknown">
        <w:r w:rsidRPr="00166EC0">
          <w:rPr>
            <w:rFonts w:ascii="Bookman Old Style" w:eastAsia="Times New Roman" w:hAnsi="Bookman Old Style" w:cs="Times New Roman"/>
            <w:sz w:val="24"/>
            <w:szCs w:val="24"/>
          </w:rPr>
          <w:t>  Tag and ID</w:t>
        </w:r>
      </w:ins>
    </w:p>
    <w:p w:rsidR="00867243" w:rsidRPr="00166EC0" w:rsidRDefault="00867243" w:rsidP="00867243">
      <w:pPr>
        <w:numPr>
          <w:ilvl w:val="0"/>
          <w:numId w:val="20"/>
        </w:numPr>
        <w:spacing w:before="100" w:beforeAutospacing="1" w:after="100" w:afterAutospacing="1" w:line="240" w:lineRule="auto"/>
        <w:ind w:left="1800"/>
        <w:rPr>
          <w:ins w:id="179" w:author="Unknown"/>
          <w:rFonts w:ascii="Bookman Old Style" w:eastAsia="Times New Roman" w:hAnsi="Bookman Old Style" w:cs="Times New Roman"/>
          <w:sz w:val="24"/>
          <w:szCs w:val="24"/>
        </w:rPr>
      </w:pPr>
      <w:ins w:id="180" w:author="Unknown">
        <w:r w:rsidRPr="00166EC0">
          <w:rPr>
            <w:rFonts w:ascii="Bookman Old Style" w:eastAsia="Times New Roman" w:hAnsi="Bookman Old Style" w:cs="Times New Roman"/>
            <w:sz w:val="24"/>
            <w:szCs w:val="24"/>
          </w:rPr>
          <w:t>  Tag and class</w:t>
        </w:r>
      </w:ins>
    </w:p>
    <w:p w:rsidR="00867243" w:rsidRPr="00166EC0" w:rsidRDefault="00867243" w:rsidP="00867243">
      <w:pPr>
        <w:numPr>
          <w:ilvl w:val="0"/>
          <w:numId w:val="20"/>
        </w:numPr>
        <w:spacing w:before="100" w:beforeAutospacing="1" w:after="100" w:afterAutospacing="1" w:line="240" w:lineRule="auto"/>
        <w:ind w:left="1800"/>
        <w:rPr>
          <w:ins w:id="181" w:author="Unknown"/>
          <w:rFonts w:ascii="Bookman Old Style" w:eastAsia="Times New Roman" w:hAnsi="Bookman Old Style" w:cs="Times New Roman"/>
          <w:sz w:val="24"/>
          <w:szCs w:val="24"/>
        </w:rPr>
      </w:pPr>
      <w:ins w:id="182" w:author="Unknown">
        <w:r w:rsidRPr="00166EC0">
          <w:rPr>
            <w:rFonts w:ascii="Bookman Old Style" w:eastAsia="Times New Roman" w:hAnsi="Bookman Old Style" w:cs="Times New Roman"/>
            <w:sz w:val="24"/>
            <w:szCs w:val="24"/>
          </w:rPr>
          <w:t>  Tag and attribute</w:t>
        </w:r>
      </w:ins>
    </w:p>
    <w:p w:rsidR="00867243" w:rsidRPr="00166EC0" w:rsidRDefault="00867243" w:rsidP="00867243">
      <w:pPr>
        <w:numPr>
          <w:ilvl w:val="0"/>
          <w:numId w:val="20"/>
        </w:numPr>
        <w:spacing w:before="100" w:beforeAutospacing="1" w:after="100" w:afterAutospacing="1" w:line="240" w:lineRule="auto"/>
        <w:ind w:left="1800"/>
        <w:rPr>
          <w:ins w:id="183" w:author="Unknown"/>
          <w:rFonts w:ascii="Bookman Old Style" w:eastAsia="Times New Roman" w:hAnsi="Bookman Old Style" w:cs="Times New Roman"/>
          <w:sz w:val="24"/>
          <w:szCs w:val="24"/>
        </w:rPr>
      </w:pPr>
      <w:ins w:id="184" w:author="Unknown">
        <w:r w:rsidRPr="00166EC0">
          <w:rPr>
            <w:rFonts w:ascii="Bookman Old Style" w:eastAsia="Times New Roman" w:hAnsi="Bookman Old Style" w:cs="Times New Roman"/>
            <w:sz w:val="24"/>
            <w:szCs w:val="24"/>
          </w:rPr>
          <w:t> Tag, class, and attribute</w:t>
        </w:r>
      </w:ins>
    </w:p>
    <w:p w:rsidR="00867243" w:rsidRPr="00166EC0" w:rsidRDefault="00867243" w:rsidP="00867243">
      <w:pPr>
        <w:numPr>
          <w:ilvl w:val="0"/>
          <w:numId w:val="20"/>
        </w:numPr>
        <w:spacing w:before="100" w:beforeAutospacing="1" w:after="100" w:afterAutospacing="1" w:line="240" w:lineRule="auto"/>
        <w:ind w:left="1800"/>
        <w:rPr>
          <w:ins w:id="185" w:author="Unknown"/>
          <w:rFonts w:ascii="Bookman Old Style" w:eastAsia="Times New Roman" w:hAnsi="Bookman Old Style" w:cs="Times New Roman"/>
          <w:sz w:val="24"/>
          <w:szCs w:val="24"/>
        </w:rPr>
      </w:pPr>
      <w:ins w:id="186" w:author="Unknown">
        <w:r w:rsidRPr="00166EC0">
          <w:rPr>
            <w:rFonts w:ascii="Bookman Old Style" w:eastAsia="Times New Roman" w:hAnsi="Bookman Old Style" w:cs="Times New Roman"/>
            <w:sz w:val="24"/>
            <w:szCs w:val="24"/>
          </w:rPr>
          <w:t> Inner text</w:t>
        </w:r>
      </w:ins>
    </w:p>
    <w:p w:rsidR="00867243" w:rsidRPr="00166EC0" w:rsidRDefault="00867243" w:rsidP="00867243">
      <w:pPr>
        <w:numPr>
          <w:ilvl w:val="0"/>
          <w:numId w:val="20"/>
        </w:numPr>
        <w:spacing w:before="100" w:beforeAutospacing="1" w:after="100" w:afterAutospacing="1" w:line="240" w:lineRule="auto"/>
        <w:rPr>
          <w:ins w:id="187" w:author="Unknown"/>
          <w:rFonts w:ascii="Bookman Old Style" w:eastAsia="Times New Roman" w:hAnsi="Bookman Old Style" w:cs="Times New Roman"/>
          <w:sz w:val="24"/>
          <w:szCs w:val="24"/>
        </w:rPr>
      </w:pPr>
      <w:ins w:id="188" w:author="Unknown">
        <w:r w:rsidRPr="00166EC0">
          <w:rPr>
            <w:rFonts w:ascii="Bookman Old Style" w:eastAsia="Times New Roman" w:hAnsi="Bookman Old Style" w:cs="Times New Roman"/>
            <w:sz w:val="24"/>
            <w:szCs w:val="24"/>
          </w:rPr>
          <w:t>  DOM (Document Object Model)</w:t>
        </w:r>
      </w:ins>
    </w:p>
    <w:p w:rsidR="00867243" w:rsidRPr="00166EC0" w:rsidRDefault="00867243" w:rsidP="00867243">
      <w:pPr>
        <w:numPr>
          <w:ilvl w:val="0"/>
          <w:numId w:val="20"/>
        </w:numPr>
        <w:spacing w:before="100" w:beforeAutospacing="1" w:after="100" w:afterAutospacing="1" w:line="240" w:lineRule="auto"/>
        <w:ind w:left="1800"/>
        <w:rPr>
          <w:ins w:id="189" w:author="Unknown"/>
          <w:rFonts w:ascii="Bookman Old Style" w:eastAsia="Times New Roman" w:hAnsi="Bookman Old Style" w:cs="Times New Roman"/>
          <w:sz w:val="24"/>
          <w:szCs w:val="24"/>
        </w:rPr>
      </w:pPr>
      <w:ins w:id="190" w:author="Unknown">
        <w:r w:rsidRPr="00166EC0">
          <w:rPr>
            <w:rFonts w:ascii="Bookman Old Style" w:eastAsia="Times New Roman" w:hAnsi="Bookman Old Style" w:cs="Times New Roman"/>
            <w:sz w:val="24"/>
            <w:szCs w:val="24"/>
          </w:rPr>
          <w:t xml:space="preserve">  </w:t>
        </w:r>
        <w:proofErr w:type="spellStart"/>
        <w:r w:rsidRPr="00166EC0">
          <w:rPr>
            <w:rFonts w:ascii="Bookman Old Style" w:eastAsia="Times New Roman" w:hAnsi="Bookman Old Style" w:cs="Times New Roman"/>
            <w:sz w:val="24"/>
            <w:szCs w:val="24"/>
          </w:rPr>
          <w:t>getElementById</w:t>
        </w:r>
        <w:proofErr w:type="spellEnd"/>
      </w:ins>
    </w:p>
    <w:p w:rsidR="00867243" w:rsidRPr="00166EC0" w:rsidRDefault="00867243" w:rsidP="00867243">
      <w:pPr>
        <w:numPr>
          <w:ilvl w:val="0"/>
          <w:numId w:val="20"/>
        </w:numPr>
        <w:spacing w:before="100" w:beforeAutospacing="1" w:after="100" w:afterAutospacing="1" w:line="240" w:lineRule="auto"/>
        <w:ind w:left="1800"/>
        <w:rPr>
          <w:ins w:id="191" w:author="Unknown"/>
          <w:rFonts w:ascii="Bookman Old Style" w:eastAsia="Times New Roman" w:hAnsi="Bookman Old Style" w:cs="Times New Roman"/>
          <w:sz w:val="24"/>
          <w:szCs w:val="24"/>
        </w:rPr>
      </w:pPr>
      <w:ins w:id="192" w:author="Unknown">
        <w:r w:rsidRPr="00166EC0">
          <w:rPr>
            <w:rFonts w:ascii="Bookman Old Style" w:eastAsia="Times New Roman" w:hAnsi="Bookman Old Style" w:cs="Times New Roman"/>
            <w:sz w:val="24"/>
            <w:szCs w:val="24"/>
          </w:rPr>
          <w:t xml:space="preserve">  </w:t>
        </w:r>
        <w:proofErr w:type="spellStart"/>
        <w:r w:rsidRPr="00166EC0">
          <w:rPr>
            <w:rFonts w:ascii="Bookman Old Style" w:eastAsia="Times New Roman" w:hAnsi="Bookman Old Style" w:cs="Times New Roman"/>
            <w:sz w:val="24"/>
            <w:szCs w:val="24"/>
          </w:rPr>
          <w:t>getElementsByName</w:t>
        </w:r>
        <w:proofErr w:type="spellEnd"/>
      </w:ins>
    </w:p>
    <w:p w:rsidR="00867243" w:rsidRPr="00166EC0" w:rsidRDefault="00867243" w:rsidP="00867243">
      <w:pPr>
        <w:numPr>
          <w:ilvl w:val="0"/>
          <w:numId w:val="20"/>
        </w:numPr>
        <w:spacing w:before="100" w:beforeAutospacing="1" w:after="100" w:afterAutospacing="1" w:line="240" w:lineRule="auto"/>
        <w:ind w:left="1800"/>
        <w:rPr>
          <w:ins w:id="193" w:author="Unknown"/>
          <w:rFonts w:ascii="Bookman Old Style" w:eastAsia="Times New Roman" w:hAnsi="Bookman Old Style" w:cs="Times New Roman"/>
          <w:sz w:val="24"/>
          <w:szCs w:val="24"/>
        </w:rPr>
      </w:pPr>
      <w:ins w:id="194" w:author="Unknown">
        <w:r w:rsidRPr="00166EC0">
          <w:rPr>
            <w:rFonts w:ascii="Bookman Old Style" w:eastAsia="Times New Roman" w:hAnsi="Bookman Old Style" w:cs="Times New Roman"/>
            <w:sz w:val="24"/>
            <w:szCs w:val="24"/>
          </w:rPr>
          <w:t xml:space="preserve">  </w:t>
        </w:r>
        <w:proofErr w:type="spellStart"/>
        <w:r w:rsidRPr="00166EC0">
          <w:rPr>
            <w:rFonts w:ascii="Bookman Old Style" w:eastAsia="Times New Roman" w:hAnsi="Bookman Old Style" w:cs="Times New Roman"/>
            <w:sz w:val="24"/>
            <w:szCs w:val="24"/>
          </w:rPr>
          <w:t>dom:name</w:t>
        </w:r>
        <w:proofErr w:type="spellEnd"/>
      </w:ins>
    </w:p>
    <w:p w:rsidR="00867243" w:rsidRPr="00166EC0" w:rsidRDefault="00867243" w:rsidP="00867243">
      <w:pPr>
        <w:numPr>
          <w:ilvl w:val="0"/>
          <w:numId w:val="20"/>
        </w:numPr>
        <w:spacing w:before="100" w:beforeAutospacing="1" w:after="100" w:afterAutospacing="1" w:line="240" w:lineRule="auto"/>
        <w:ind w:left="1800"/>
        <w:rPr>
          <w:ins w:id="195" w:author="Unknown"/>
          <w:rFonts w:ascii="Bookman Old Style" w:eastAsia="Times New Roman" w:hAnsi="Bookman Old Style" w:cs="Times New Roman"/>
          <w:sz w:val="24"/>
          <w:szCs w:val="24"/>
        </w:rPr>
      </w:pPr>
      <w:ins w:id="196" w:author="Unknown">
        <w:r w:rsidRPr="00166EC0">
          <w:rPr>
            <w:rFonts w:ascii="Bookman Old Style" w:eastAsia="Times New Roman" w:hAnsi="Bookman Old Style" w:cs="Times New Roman"/>
            <w:sz w:val="24"/>
            <w:szCs w:val="24"/>
          </w:rPr>
          <w:t xml:space="preserve">  </w:t>
        </w:r>
        <w:proofErr w:type="spellStart"/>
        <w:r w:rsidRPr="00166EC0">
          <w:rPr>
            <w:rFonts w:ascii="Bookman Old Style" w:eastAsia="Times New Roman" w:hAnsi="Bookman Old Style" w:cs="Times New Roman"/>
            <w:sz w:val="24"/>
            <w:szCs w:val="24"/>
          </w:rPr>
          <w:t>dom</w:t>
        </w:r>
        <w:proofErr w:type="spellEnd"/>
        <w:r w:rsidRPr="00166EC0">
          <w:rPr>
            <w:rFonts w:ascii="Bookman Old Style" w:eastAsia="Times New Roman" w:hAnsi="Bookman Old Style" w:cs="Times New Roman"/>
            <w:sz w:val="24"/>
            <w:szCs w:val="24"/>
          </w:rPr>
          <w:t>: index</w:t>
        </w:r>
      </w:ins>
    </w:p>
    <w:p w:rsidR="00867243" w:rsidRPr="00166EC0" w:rsidRDefault="00867243" w:rsidP="00867243">
      <w:pPr>
        <w:numPr>
          <w:ilvl w:val="0"/>
          <w:numId w:val="20"/>
        </w:numPr>
        <w:spacing w:before="100" w:beforeAutospacing="1" w:after="100" w:afterAutospacing="1" w:line="240" w:lineRule="auto"/>
        <w:rPr>
          <w:ins w:id="197" w:author="Unknown"/>
          <w:rFonts w:ascii="Bookman Old Style" w:eastAsia="Times New Roman" w:hAnsi="Bookman Old Style" w:cs="Times New Roman"/>
          <w:sz w:val="24"/>
          <w:szCs w:val="24"/>
        </w:rPr>
      </w:pPr>
      <w:ins w:id="198" w:author="Unknown">
        <w:r w:rsidRPr="00166EC0">
          <w:rPr>
            <w:rFonts w:ascii="Bookman Old Style" w:eastAsia="Times New Roman" w:hAnsi="Bookman Old Style" w:cs="Times New Roman"/>
            <w:sz w:val="24"/>
            <w:szCs w:val="24"/>
          </w:rPr>
          <w:t> </w:t>
        </w:r>
        <w:proofErr w:type="spellStart"/>
        <w:r w:rsidRPr="00166EC0">
          <w:rPr>
            <w:rFonts w:ascii="Bookman Old Style" w:eastAsia="Times New Roman" w:hAnsi="Bookman Old Style" w:cs="Times New Roman"/>
            <w:sz w:val="24"/>
            <w:szCs w:val="24"/>
          </w:rPr>
          <w:t>XPath</w:t>
        </w:r>
        <w:proofErr w:type="spellEnd"/>
      </w:ins>
    </w:p>
    <w:p w:rsidR="00867243" w:rsidRPr="00166EC0" w:rsidRDefault="00867243" w:rsidP="00867243">
      <w:pPr>
        <w:spacing w:before="100" w:beforeAutospacing="1" w:after="100" w:afterAutospacing="1" w:line="240" w:lineRule="auto"/>
        <w:rPr>
          <w:ins w:id="199" w:author="Unknown"/>
          <w:rFonts w:ascii="Bookman Old Style" w:eastAsia="Times New Roman" w:hAnsi="Bookman Old Style" w:cs="Times New Roman"/>
          <w:sz w:val="24"/>
          <w:szCs w:val="24"/>
        </w:rPr>
      </w:pPr>
      <w:ins w:id="200"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01" w:author="Unknown"/>
          <w:rFonts w:ascii="Bookman Old Style" w:eastAsia="Times New Roman" w:hAnsi="Bookman Old Style" w:cs="Times New Roman"/>
          <w:sz w:val="24"/>
          <w:szCs w:val="24"/>
        </w:rPr>
      </w:pPr>
      <w:ins w:id="202" w:author="Unknown">
        <w:r w:rsidRPr="00166EC0">
          <w:rPr>
            <w:rFonts w:ascii="Bookman Old Style" w:eastAsia="Times New Roman" w:hAnsi="Bookman Old Style" w:cs="Times New Roman"/>
            <w:sz w:val="24"/>
            <w:szCs w:val="24"/>
          </w:rPr>
          <w:t xml:space="preserve">There are commands that do not need a locator (such as the "open" command). However, most of them do need Locators. </w:t>
        </w:r>
      </w:ins>
    </w:p>
    <w:p w:rsidR="00867243" w:rsidRPr="00166EC0" w:rsidRDefault="00867243" w:rsidP="00867243">
      <w:pPr>
        <w:spacing w:before="100" w:beforeAutospacing="1" w:after="100" w:afterAutospacing="1" w:line="240" w:lineRule="auto"/>
        <w:rPr>
          <w:ins w:id="203" w:author="Unknown"/>
          <w:rFonts w:ascii="Bookman Old Style" w:eastAsia="Times New Roman" w:hAnsi="Bookman Old Style" w:cs="Times New Roman"/>
          <w:sz w:val="24"/>
          <w:szCs w:val="24"/>
        </w:rPr>
      </w:pPr>
      <w:ins w:id="204" w:author="Unknown">
        <w:r w:rsidRPr="00166EC0">
          <w:rPr>
            <w:rFonts w:ascii="Bookman Old Style" w:eastAsia="Times New Roman" w:hAnsi="Bookman Old Style" w:cs="Times New Roman"/>
            <w:b/>
            <w:bCs/>
            <w:sz w:val="24"/>
            <w:szCs w:val="24"/>
          </w:rPr>
          <w:t xml:space="preserve">The choice of locator depends largely on your Application </w:t>
        </w:r>
        <w:proofErr w:type="gramStart"/>
        <w:r w:rsidRPr="00166EC0">
          <w:rPr>
            <w:rFonts w:ascii="Bookman Old Style" w:eastAsia="Times New Roman" w:hAnsi="Bookman Old Style" w:cs="Times New Roman"/>
            <w:b/>
            <w:bCs/>
            <w:sz w:val="24"/>
            <w:szCs w:val="24"/>
          </w:rPr>
          <w:t>Under</w:t>
        </w:r>
        <w:proofErr w:type="gramEnd"/>
        <w:r w:rsidRPr="00166EC0">
          <w:rPr>
            <w:rFonts w:ascii="Bookman Old Style" w:eastAsia="Times New Roman" w:hAnsi="Bookman Old Style" w:cs="Times New Roman"/>
            <w:b/>
            <w:bCs/>
            <w:sz w:val="24"/>
            <w:szCs w:val="24"/>
          </w:rPr>
          <w:t xml:space="preserve"> Test</w:t>
        </w:r>
        <w:r w:rsidRPr="00166EC0">
          <w:rPr>
            <w:rFonts w:ascii="Bookman Old Style" w:eastAsia="Times New Roman" w:hAnsi="Bookman Old Style" w:cs="Times New Roman"/>
            <w:sz w:val="24"/>
            <w:szCs w:val="24"/>
          </w:rPr>
          <w:t xml:space="preserve">. In this tutorial, we will toggle between </w:t>
        </w:r>
        <w:proofErr w:type="spellStart"/>
        <w:r w:rsidRPr="00166EC0">
          <w:rPr>
            <w:rFonts w:ascii="Bookman Old Style" w:eastAsia="Times New Roman" w:hAnsi="Bookman Old Style" w:cs="Times New Roman"/>
            <w:sz w:val="24"/>
            <w:szCs w:val="24"/>
          </w:rPr>
          <w:t>Facebook</w:t>
        </w:r>
        <w:proofErr w:type="spellEnd"/>
        <w:r w:rsidRPr="00166EC0">
          <w:rPr>
            <w:rFonts w:ascii="Bookman Old Style" w:eastAsia="Times New Roman" w:hAnsi="Bookman Old Style" w:cs="Times New Roman"/>
            <w:sz w:val="24"/>
            <w:szCs w:val="24"/>
          </w:rPr>
          <w:t xml:space="preserve">, new </w:t>
        </w:r>
        <w:proofErr w:type="spellStart"/>
        <w:r w:rsidRPr="00166EC0">
          <w:rPr>
            <w:rFonts w:ascii="Bookman Old Style" w:eastAsia="Times New Roman" w:hAnsi="Bookman Old Style" w:cs="Times New Roman"/>
            <w:sz w:val="24"/>
            <w:szCs w:val="24"/>
          </w:rPr>
          <w:t>tours.demoaut</w:t>
        </w:r>
        <w:proofErr w:type="spellEnd"/>
        <w:r w:rsidRPr="00166EC0">
          <w:rPr>
            <w:rFonts w:ascii="Bookman Old Style" w:eastAsia="Times New Roman" w:hAnsi="Bookman Old Style" w:cs="Times New Roman"/>
            <w:sz w:val="24"/>
            <w:szCs w:val="24"/>
          </w:rPr>
          <w:t xml:space="preserve"> on the basis of locators that these applications support. Likewise in your</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"https://www.guru99.com/software-testing.html"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 xml:space="preserve"> Testing </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project, you will select any of the above-listed locators based on your application support. </w:t>
        </w:r>
      </w:ins>
    </w:p>
    <w:p w:rsidR="00867243" w:rsidRPr="00166EC0" w:rsidRDefault="00867243" w:rsidP="00867243">
      <w:pPr>
        <w:spacing w:before="100" w:beforeAutospacing="1" w:after="100" w:afterAutospacing="1" w:line="240" w:lineRule="auto"/>
        <w:outlineLvl w:val="1"/>
        <w:rPr>
          <w:ins w:id="205" w:author="Unknown"/>
          <w:rFonts w:ascii="Bookman Old Style" w:eastAsia="Times New Roman" w:hAnsi="Bookman Old Style" w:cs="Times New Roman"/>
          <w:b/>
          <w:bCs/>
          <w:sz w:val="36"/>
          <w:szCs w:val="36"/>
        </w:rPr>
      </w:pPr>
      <w:ins w:id="206" w:author="Unknown">
        <w:r w:rsidRPr="00166EC0">
          <w:rPr>
            <w:rFonts w:ascii="Bookman Old Style" w:eastAsia="Times New Roman" w:hAnsi="Bookman Old Style" w:cs="Times New Roman"/>
            <w:b/>
            <w:bCs/>
            <w:sz w:val="36"/>
            <w:szCs w:val="36"/>
          </w:rPr>
          <w:lastRenderedPageBreak/>
          <w:t>Locating by ID</w:t>
        </w:r>
      </w:ins>
    </w:p>
    <w:p w:rsidR="00867243" w:rsidRPr="00166EC0" w:rsidRDefault="00867243" w:rsidP="00867243">
      <w:pPr>
        <w:spacing w:before="100" w:beforeAutospacing="1" w:after="100" w:afterAutospacing="1" w:line="240" w:lineRule="auto"/>
        <w:rPr>
          <w:ins w:id="207" w:author="Unknown"/>
          <w:rFonts w:ascii="Bookman Old Style" w:eastAsia="Times New Roman" w:hAnsi="Bookman Old Style" w:cs="Times New Roman"/>
          <w:sz w:val="24"/>
          <w:szCs w:val="24"/>
        </w:rPr>
      </w:pPr>
      <w:ins w:id="208" w:author="Unknown">
        <w:r w:rsidRPr="00166EC0">
          <w:rPr>
            <w:rFonts w:ascii="Bookman Old Style" w:eastAsia="Times New Roman" w:hAnsi="Bookman Old Style" w:cs="Times New Roman"/>
            <w:sz w:val="24"/>
            <w:szCs w:val="24"/>
          </w:rPr>
          <w:t xml:space="preserve">This is the most common way of locating elements since ID's are supposed to be unique for each element. </w:t>
        </w:r>
      </w:ins>
    </w:p>
    <w:p w:rsidR="00867243" w:rsidRPr="00166EC0" w:rsidRDefault="00867243" w:rsidP="00867243">
      <w:pPr>
        <w:spacing w:before="100" w:beforeAutospacing="1" w:after="100" w:afterAutospacing="1" w:line="240" w:lineRule="auto"/>
        <w:rPr>
          <w:ins w:id="209" w:author="Unknown"/>
          <w:rFonts w:ascii="Bookman Old Style" w:eastAsia="Times New Roman" w:hAnsi="Bookman Old Style" w:cs="Times New Roman"/>
          <w:sz w:val="24"/>
          <w:szCs w:val="24"/>
        </w:rPr>
      </w:pPr>
      <w:ins w:id="210" w:author="Unknown">
        <w:r w:rsidRPr="00166EC0">
          <w:rPr>
            <w:rFonts w:ascii="Bookman Old Style" w:eastAsia="Times New Roman" w:hAnsi="Bookman Old Style" w:cs="Times New Roman"/>
            <w:b/>
            <w:bCs/>
            <w:sz w:val="24"/>
            <w:szCs w:val="24"/>
          </w:rPr>
          <w:t xml:space="preserve">Target Format: </w:t>
        </w:r>
        <w:r w:rsidRPr="00166EC0">
          <w:rPr>
            <w:rFonts w:ascii="Bookman Old Style" w:eastAsia="Times New Roman" w:hAnsi="Bookman Old Style" w:cs="Times New Roman"/>
            <w:sz w:val="24"/>
            <w:szCs w:val="24"/>
          </w:rPr>
          <w:t>id=</w:t>
        </w:r>
        <w:r w:rsidRPr="00166EC0">
          <w:rPr>
            <w:rFonts w:ascii="Bookman Old Style" w:eastAsia="Times New Roman" w:hAnsi="Bookman Old Style" w:cs="Times New Roman"/>
            <w:i/>
            <w:iCs/>
            <w:sz w:val="24"/>
            <w:szCs w:val="24"/>
          </w:rPr>
          <w:t>id of the element</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11" w:author="Unknown"/>
          <w:rFonts w:ascii="Bookman Old Style" w:eastAsia="Times New Roman" w:hAnsi="Bookman Old Style" w:cs="Times New Roman"/>
          <w:sz w:val="24"/>
          <w:szCs w:val="24"/>
        </w:rPr>
      </w:pPr>
      <w:ins w:id="212" w:author="Unknown">
        <w:r w:rsidRPr="00166EC0">
          <w:rPr>
            <w:rFonts w:ascii="Bookman Old Style" w:eastAsia="Times New Roman" w:hAnsi="Bookman Old Style" w:cs="Times New Roman"/>
            <w:sz w:val="24"/>
            <w:szCs w:val="24"/>
          </w:rPr>
          <w:t xml:space="preserve">For this example, we will use </w:t>
        </w:r>
        <w:proofErr w:type="spellStart"/>
        <w:r w:rsidRPr="00166EC0">
          <w:rPr>
            <w:rFonts w:ascii="Bookman Old Style" w:eastAsia="Times New Roman" w:hAnsi="Bookman Old Style" w:cs="Times New Roman"/>
            <w:sz w:val="24"/>
            <w:szCs w:val="24"/>
          </w:rPr>
          <w:t>Facebook</w:t>
        </w:r>
        <w:proofErr w:type="spellEnd"/>
        <w:r w:rsidRPr="00166EC0">
          <w:rPr>
            <w:rFonts w:ascii="Bookman Old Style" w:eastAsia="Times New Roman" w:hAnsi="Bookman Old Style" w:cs="Times New Roman"/>
            <w:sz w:val="24"/>
            <w:szCs w:val="24"/>
          </w:rPr>
          <w:t xml:space="preserve"> as our test app because Mercury Tours do not use ID attributes. </w:t>
        </w:r>
      </w:ins>
    </w:p>
    <w:p w:rsidR="00867243" w:rsidRPr="00166EC0" w:rsidRDefault="00867243" w:rsidP="00867243">
      <w:pPr>
        <w:spacing w:before="100" w:beforeAutospacing="1" w:after="100" w:afterAutospacing="1" w:line="240" w:lineRule="auto"/>
        <w:rPr>
          <w:ins w:id="213" w:author="Unknown"/>
          <w:rFonts w:ascii="Bookman Old Style" w:eastAsia="Times New Roman" w:hAnsi="Bookman Old Style" w:cs="Times New Roman"/>
          <w:sz w:val="24"/>
          <w:szCs w:val="24"/>
        </w:rPr>
      </w:pPr>
      <w:proofErr w:type="gramStart"/>
      <w:ins w:id="214"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Since this tutorial was created, </w:t>
        </w:r>
        <w:proofErr w:type="spellStart"/>
        <w:r w:rsidRPr="00166EC0">
          <w:rPr>
            <w:rFonts w:ascii="Bookman Old Style" w:eastAsia="Times New Roman" w:hAnsi="Bookman Old Style" w:cs="Times New Roman"/>
            <w:sz w:val="24"/>
            <w:szCs w:val="24"/>
          </w:rPr>
          <w:t>Facebook</w:t>
        </w:r>
        <w:proofErr w:type="spellEnd"/>
        <w:r w:rsidRPr="00166EC0">
          <w:rPr>
            <w:rFonts w:ascii="Bookman Old Style" w:eastAsia="Times New Roman" w:hAnsi="Bookman Old Style" w:cs="Times New Roman"/>
            <w:sz w:val="24"/>
            <w:szCs w:val="24"/>
          </w:rPr>
          <w:t xml:space="preserve"> has changed their Login Page Design. Use this demo 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"http://demo.guru99.com/test/facebook.html"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http://demo.guru99.com/test/facebook.html</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for testing. Inspect the "Email or Phone" text box using Firebug and take note of its ID. In this case, the ID is "email." </w:t>
        </w:r>
      </w:ins>
    </w:p>
    <w:p w:rsidR="00867243" w:rsidRPr="00166EC0" w:rsidRDefault="00867243" w:rsidP="00867243">
      <w:pPr>
        <w:spacing w:before="100" w:beforeAutospacing="1" w:after="100" w:afterAutospacing="1" w:line="240" w:lineRule="auto"/>
        <w:jc w:val="center"/>
        <w:rPr>
          <w:ins w:id="21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390900" cy="2552700"/>
            <wp:effectExtent l="19050" t="0" r="0" b="0"/>
            <wp:docPr id="87" name="Picture 87" descr="How to use Locators in Selenium ID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w to use Locators in Selenium IDE">
                      <a:hlinkClick r:id="rId82"/>
                    </pic:cNvPr>
                    <pic:cNvPicPr>
                      <a:picLocks noChangeAspect="1" noChangeArrowheads="1"/>
                    </pic:cNvPicPr>
                  </pic:nvPicPr>
                  <pic:blipFill>
                    <a:blip r:embed="rId83"/>
                    <a:srcRect/>
                    <a:stretch>
                      <a:fillRect/>
                    </a:stretch>
                  </pic:blipFill>
                  <pic:spPr bwMode="auto">
                    <a:xfrm>
                      <a:off x="0" y="0"/>
                      <a:ext cx="3390900" cy="25527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16" w:author="Unknown"/>
          <w:rFonts w:ascii="Bookman Old Style" w:eastAsia="Times New Roman" w:hAnsi="Bookman Old Style" w:cs="Times New Roman"/>
          <w:sz w:val="24"/>
          <w:szCs w:val="24"/>
        </w:rPr>
      </w:pPr>
      <w:ins w:id="217"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18" w:author="Unknown"/>
          <w:rFonts w:ascii="Bookman Old Style" w:eastAsia="Times New Roman" w:hAnsi="Bookman Old Style" w:cs="Times New Roman"/>
          <w:sz w:val="24"/>
          <w:szCs w:val="24"/>
        </w:rPr>
      </w:pPr>
      <w:proofErr w:type="gramStart"/>
      <w:ins w:id="219"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 xml:space="preserve">Launch Selenium IDE and enter "id=email" in the Target box. Click the Find button and notice that the "Email or Phone" text box becomes highlighted with yellow and bordered with green, meaning, Selenium IDE was able to locate that element correctly. </w:t>
        </w:r>
      </w:ins>
    </w:p>
    <w:p w:rsidR="00867243" w:rsidRPr="00166EC0" w:rsidRDefault="00867243" w:rsidP="00867243">
      <w:pPr>
        <w:spacing w:before="100" w:beforeAutospacing="1" w:after="100" w:afterAutospacing="1" w:line="240" w:lineRule="auto"/>
        <w:jc w:val="center"/>
        <w:rPr>
          <w:ins w:id="22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029200" cy="1819275"/>
            <wp:effectExtent l="19050" t="0" r="0" b="0"/>
            <wp:docPr id="88" name="Picture 88" descr="How to use Locators in Selenium ID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to use Locators in Selenium IDE">
                      <a:hlinkClick r:id="rId84"/>
                    </pic:cNvPr>
                    <pic:cNvPicPr>
                      <a:picLocks noChangeAspect="1" noChangeArrowheads="1"/>
                    </pic:cNvPicPr>
                  </pic:nvPicPr>
                  <pic:blipFill>
                    <a:blip r:embed="rId85"/>
                    <a:srcRect/>
                    <a:stretch>
                      <a:fillRect/>
                    </a:stretch>
                  </pic:blipFill>
                  <pic:spPr bwMode="auto">
                    <a:xfrm>
                      <a:off x="0" y="0"/>
                      <a:ext cx="5029200" cy="18192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221" w:author="Unknown"/>
          <w:rFonts w:ascii="Bookman Old Style" w:eastAsia="Times New Roman" w:hAnsi="Bookman Old Style" w:cs="Times New Roman"/>
          <w:b/>
          <w:bCs/>
          <w:sz w:val="36"/>
          <w:szCs w:val="36"/>
        </w:rPr>
      </w:pPr>
      <w:ins w:id="222" w:author="Unknown">
        <w:r w:rsidRPr="00166EC0">
          <w:rPr>
            <w:rFonts w:ascii="Bookman Old Style" w:eastAsia="Times New Roman" w:hAnsi="Bookman Old Style" w:cs="Times New Roman"/>
            <w:b/>
            <w:bCs/>
            <w:sz w:val="36"/>
            <w:szCs w:val="36"/>
          </w:rPr>
          <w:t>Locating by Name</w:t>
        </w:r>
      </w:ins>
    </w:p>
    <w:p w:rsidR="00867243" w:rsidRPr="00166EC0" w:rsidRDefault="00867243" w:rsidP="00867243">
      <w:pPr>
        <w:spacing w:before="100" w:beforeAutospacing="1" w:after="100" w:afterAutospacing="1" w:line="240" w:lineRule="auto"/>
        <w:rPr>
          <w:ins w:id="223" w:author="Unknown"/>
          <w:rFonts w:ascii="Bookman Old Style" w:eastAsia="Times New Roman" w:hAnsi="Bookman Old Style" w:cs="Times New Roman"/>
          <w:sz w:val="24"/>
          <w:szCs w:val="24"/>
        </w:rPr>
      </w:pPr>
      <w:ins w:id="224" w:author="Unknown">
        <w:r w:rsidRPr="00166EC0">
          <w:rPr>
            <w:rFonts w:ascii="Bookman Old Style" w:eastAsia="Times New Roman" w:hAnsi="Bookman Old Style" w:cs="Times New Roman"/>
            <w:sz w:val="24"/>
            <w:szCs w:val="24"/>
          </w:rPr>
          <w:lastRenderedPageBreak/>
          <w:t xml:space="preserve">Locating elements by name are very similar to locating by ID, except that we use the </w:t>
        </w:r>
        <w:r w:rsidRPr="00166EC0">
          <w:rPr>
            <w:rFonts w:ascii="Bookman Old Style" w:eastAsia="Times New Roman" w:hAnsi="Bookman Old Style" w:cs="Times New Roman"/>
            <w:b/>
            <w:bCs/>
            <w:sz w:val="24"/>
            <w:szCs w:val="24"/>
          </w:rPr>
          <w:t>"name="</w:t>
        </w:r>
        <w:r w:rsidRPr="00166EC0">
          <w:rPr>
            <w:rFonts w:ascii="Bookman Old Style" w:eastAsia="Times New Roman" w:hAnsi="Bookman Old Style" w:cs="Times New Roman"/>
            <w:sz w:val="24"/>
            <w:szCs w:val="24"/>
          </w:rPr>
          <w:t xml:space="preserve"> prefix instead. </w:t>
        </w:r>
      </w:ins>
    </w:p>
    <w:p w:rsidR="00867243" w:rsidRPr="00166EC0" w:rsidRDefault="00867243" w:rsidP="00867243">
      <w:pPr>
        <w:spacing w:before="100" w:beforeAutospacing="1" w:after="100" w:afterAutospacing="1" w:line="240" w:lineRule="auto"/>
        <w:rPr>
          <w:ins w:id="225" w:author="Unknown"/>
          <w:rFonts w:ascii="Bookman Old Style" w:eastAsia="Times New Roman" w:hAnsi="Bookman Old Style" w:cs="Times New Roman"/>
          <w:sz w:val="24"/>
          <w:szCs w:val="24"/>
        </w:rPr>
      </w:pPr>
      <w:ins w:id="226" w:author="Unknown">
        <w:r w:rsidRPr="00166EC0">
          <w:rPr>
            <w:rFonts w:ascii="Bookman Old Style" w:eastAsia="Times New Roman" w:hAnsi="Bookman Old Style" w:cs="Times New Roman"/>
            <w:b/>
            <w:bCs/>
            <w:sz w:val="24"/>
            <w:szCs w:val="24"/>
          </w:rPr>
          <w:t xml:space="preserve">Target Format: </w:t>
        </w:r>
        <w:r w:rsidRPr="00166EC0">
          <w:rPr>
            <w:rFonts w:ascii="Bookman Old Style" w:eastAsia="Times New Roman" w:hAnsi="Bookman Old Style" w:cs="Times New Roman"/>
            <w:sz w:val="24"/>
            <w:szCs w:val="24"/>
          </w:rPr>
          <w:t>name=</w:t>
        </w:r>
        <w:r w:rsidRPr="00166EC0">
          <w:rPr>
            <w:rFonts w:ascii="Bookman Old Style" w:eastAsia="Times New Roman" w:hAnsi="Bookman Old Style" w:cs="Times New Roman"/>
            <w:i/>
            <w:iCs/>
            <w:sz w:val="24"/>
            <w:szCs w:val="24"/>
          </w:rPr>
          <w:t>name of the element</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27" w:author="Unknown"/>
          <w:rFonts w:ascii="Bookman Old Style" w:eastAsia="Times New Roman" w:hAnsi="Bookman Old Style" w:cs="Times New Roman"/>
          <w:sz w:val="24"/>
          <w:szCs w:val="24"/>
        </w:rPr>
      </w:pPr>
      <w:ins w:id="228" w:author="Unknown">
        <w:r w:rsidRPr="00166EC0">
          <w:rPr>
            <w:rFonts w:ascii="Bookman Old Style" w:eastAsia="Times New Roman" w:hAnsi="Bookman Old Style" w:cs="Times New Roman"/>
            <w:sz w:val="24"/>
            <w:szCs w:val="24"/>
          </w:rPr>
          <w:t xml:space="preserve">In the following demonstration, we will now use Mercury Tours because all significant elements have names. </w:t>
        </w:r>
      </w:ins>
    </w:p>
    <w:p w:rsidR="00867243" w:rsidRPr="00166EC0" w:rsidRDefault="00867243" w:rsidP="00867243">
      <w:pPr>
        <w:spacing w:before="100" w:beforeAutospacing="1" w:after="100" w:afterAutospacing="1" w:line="240" w:lineRule="auto"/>
        <w:rPr>
          <w:ins w:id="229" w:author="Unknown"/>
          <w:rFonts w:ascii="Bookman Old Style" w:eastAsia="Times New Roman" w:hAnsi="Bookman Old Style" w:cs="Times New Roman"/>
          <w:sz w:val="24"/>
          <w:szCs w:val="24"/>
        </w:rPr>
      </w:pPr>
      <w:proofErr w:type="gramStart"/>
      <w:ins w:id="230"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"http://demo.guru99.com/test/newtours/"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http://demo.guru99.com/test/newtours/</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and use Firebug to inspect the "User Name" text box. Take note of its name attribute. </w:t>
        </w:r>
      </w:ins>
    </w:p>
    <w:p w:rsidR="00867243" w:rsidRPr="00166EC0" w:rsidRDefault="00867243" w:rsidP="00867243">
      <w:pPr>
        <w:spacing w:before="100" w:beforeAutospacing="1" w:after="100" w:afterAutospacing="1" w:line="240" w:lineRule="auto"/>
        <w:jc w:val="center"/>
        <w:rPr>
          <w:ins w:id="23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067175" cy="2333625"/>
            <wp:effectExtent l="19050" t="0" r="9525" b="0"/>
            <wp:docPr id="89" name="Picture 89" descr="How to use Locators in Selenium ID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ow to use Locators in Selenium IDE">
                      <a:hlinkClick r:id="rId86"/>
                    </pic:cNvPr>
                    <pic:cNvPicPr>
                      <a:picLocks noChangeAspect="1" noChangeArrowheads="1"/>
                    </pic:cNvPicPr>
                  </pic:nvPicPr>
                  <pic:blipFill>
                    <a:blip r:embed="rId87"/>
                    <a:srcRect/>
                    <a:stretch>
                      <a:fillRect/>
                    </a:stretch>
                  </pic:blipFill>
                  <pic:spPr bwMode="auto">
                    <a:xfrm>
                      <a:off x="0" y="0"/>
                      <a:ext cx="4067175" cy="23336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32" w:author="Unknown"/>
          <w:rFonts w:ascii="Bookman Old Style" w:eastAsia="Times New Roman" w:hAnsi="Bookman Old Style" w:cs="Times New Roman"/>
          <w:sz w:val="24"/>
          <w:szCs w:val="24"/>
        </w:rPr>
      </w:pPr>
      <w:ins w:id="233" w:author="Unknown">
        <w:r w:rsidRPr="00166EC0">
          <w:rPr>
            <w:rFonts w:ascii="Bookman Old Style" w:eastAsia="Times New Roman" w:hAnsi="Bookman Old Style" w:cs="Times New Roman"/>
            <w:sz w:val="24"/>
            <w:szCs w:val="24"/>
          </w:rPr>
          <w:t>Here, we see that the element's name is "</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34" w:author="Unknown"/>
          <w:rFonts w:ascii="Bookman Old Style" w:eastAsia="Times New Roman" w:hAnsi="Bookman Old Style" w:cs="Times New Roman"/>
          <w:sz w:val="24"/>
          <w:szCs w:val="24"/>
        </w:rPr>
      </w:pPr>
      <w:proofErr w:type="gramStart"/>
      <w:ins w:id="235"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In Selenium IDE, enter "name=</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in the Target box and click the Find button. Selenium IDE should be able to locate the User Name text box by highlighting it.</w:t>
        </w:r>
      </w:ins>
    </w:p>
    <w:p w:rsidR="00867243" w:rsidRPr="00166EC0" w:rsidRDefault="00867243" w:rsidP="00867243">
      <w:pPr>
        <w:spacing w:before="100" w:beforeAutospacing="1" w:after="100" w:afterAutospacing="1" w:line="240" w:lineRule="auto"/>
        <w:jc w:val="center"/>
        <w:rPr>
          <w:ins w:id="236"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752725" cy="2266950"/>
            <wp:effectExtent l="19050" t="0" r="9525" b="0"/>
            <wp:docPr id="90" name="Picture 90" descr="How to use Locators in Selenium ID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ow to use Locators in Selenium IDE">
                      <a:hlinkClick r:id="rId88"/>
                    </pic:cNvPr>
                    <pic:cNvPicPr>
                      <a:picLocks noChangeAspect="1" noChangeArrowheads="1"/>
                    </pic:cNvPicPr>
                  </pic:nvPicPr>
                  <pic:blipFill>
                    <a:blip r:embed="rId89"/>
                    <a:srcRect/>
                    <a:stretch>
                      <a:fillRect/>
                    </a:stretch>
                  </pic:blipFill>
                  <pic:spPr bwMode="auto">
                    <a:xfrm>
                      <a:off x="0" y="0"/>
                      <a:ext cx="2752725" cy="22669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237" w:author="Unknown"/>
          <w:rFonts w:ascii="Bookman Old Style" w:eastAsia="Times New Roman" w:hAnsi="Bookman Old Style" w:cs="Times New Roman"/>
          <w:b/>
          <w:bCs/>
          <w:sz w:val="36"/>
          <w:szCs w:val="36"/>
        </w:rPr>
      </w:pPr>
      <w:ins w:id="238" w:author="Unknown">
        <w:r w:rsidRPr="00166EC0">
          <w:rPr>
            <w:rFonts w:ascii="Bookman Old Style" w:eastAsia="Times New Roman" w:hAnsi="Bookman Old Style" w:cs="Times New Roman"/>
            <w:b/>
            <w:bCs/>
            <w:sz w:val="36"/>
            <w:szCs w:val="36"/>
          </w:rPr>
          <w:t>Locating by Name using Filters</w:t>
        </w:r>
      </w:ins>
    </w:p>
    <w:p w:rsidR="00867243" w:rsidRPr="00166EC0" w:rsidRDefault="00867243" w:rsidP="00867243">
      <w:pPr>
        <w:spacing w:before="100" w:beforeAutospacing="1" w:after="100" w:afterAutospacing="1" w:line="240" w:lineRule="auto"/>
        <w:rPr>
          <w:ins w:id="239" w:author="Unknown"/>
          <w:rFonts w:ascii="Bookman Old Style" w:eastAsia="Times New Roman" w:hAnsi="Bookman Old Style" w:cs="Times New Roman"/>
          <w:sz w:val="24"/>
          <w:szCs w:val="24"/>
        </w:rPr>
      </w:pPr>
      <w:ins w:id="240" w:author="Unknown">
        <w:r w:rsidRPr="00166EC0">
          <w:rPr>
            <w:rFonts w:ascii="Bookman Old Style" w:eastAsia="Times New Roman" w:hAnsi="Bookman Old Style" w:cs="Times New Roman"/>
            <w:sz w:val="24"/>
            <w:szCs w:val="24"/>
          </w:rPr>
          <w:t xml:space="preserve">Filters can be used when multiple elements have the same name. </w:t>
        </w:r>
        <w:r w:rsidRPr="00166EC0">
          <w:rPr>
            <w:rFonts w:ascii="Bookman Old Style" w:eastAsia="Times New Roman" w:hAnsi="Bookman Old Style" w:cs="Times New Roman"/>
            <w:b/>
            <w:bCs/>
            <w:sz w:val="24"/>
            <w:szCs w:val="24"/>
          </w:rPr>
          <w:t>Filters are additional attributes used to distinguish elements with the same name.</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41" w:author="Unknown"/>
          <w:rFonts w:ascii="Bookman Old Style" w:eastAsia="Times New Roman" w:hAnsi="Bookman Old Style" w:cs="Times New Roman"/>
          <w:sz w:val="24"/>
          <w:szCs w:val="24"/>
        </w:rPr>
      </w:pPr>
      <w:ins w:id="242" w:author="Unknown">
        <w:r w:rsidRPr="00166EC0">
          <w:rPr>
            <w:rFonts w:ascii="Bookman Old Style" w:eastAsia="Times New Roman" w:hAnsi="Bookman Old Style" w:cs="Times New Roman"/>
            <w:b/>
            <w:bCs/>
            <w:sz w:val="24"/>
            <w:szCs w:val="24"/>
          </w:rPr>
          <w:t>Target Format</w:t>
        </w:r>
        <w:r w:rsidRPr="00166EC0">
          <w:rPr>
            <w:rFonts w:ascii="Bookman Old Style" w:eastAsia="Times New Roman" w:hAnsi="Bookman Old Style" w:cs="Times New Roman"/>
            <w:sz w:val="24"/>
            <w:szCs w:val="24"/>
          </w:rPr>
          <w:t>: name=</w:t>
        </w:r>
        <w:proofErr w:type="spellStart"/>
        <w:r w:rsidRPr="00166EC0">
          <w:rPr>
            <w:rFonts w:ascii="Bookman Old Style" w:eastAsia="Times New Roman" w:hAnsi="Bookman Old Style" w:cs="Times New Roman"/>
            <w:i/>
            <w:iCs/>
            <w:sz w:val="24"/>
            <w:szCs w:val="24"/>
          </w:rPr>
          <w:t>name_of_the_element</w:t>
        </w:r>
        <w:proofErr w:type="spellEnd"/>
        <w:r w:rsidRPr="00166EC0">
          <w:rPr>
            <w:rFonts w:ascii="Bookman Old Style" w:eastAsia="Times New Roman" w:hAnsi="Bookman Old Style" w:cs="Times New Roman"/>
            <w:sz w:val="24"/>
            <w:szCs w:val="24"/>
          </w:rPr>
          <w:t xml:space="preserve"> </w:t>
        </w:r>
        <w:r w:rsidRPr="00166EC0">
          <w:rPr>
            <w:rFonts w:ascii="Bookman Old Style" w:eastAsia="Times New Roman" w:hAnsi="Bookman Old Style" w:cs="Times New Roman"/>
            <w:i/>
            <w:iCs/>
            <w:sz w:val="24"/>
            <w:szCs w:val="24"/>
          </w:rPr>
          <w:t>filter</w:t>
        </w:r>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i/>
            <w:iCs/>
            <w:sz w:val="24"/>
            <w:szCs w:val="24"/>
          </w:rPr>
          <w:t>value_of_filter</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43" w:author="Unknown"/>
          <w:rFonts w:ascii="Bookman Old Style" w:eastAsia="Times New Roman" w:hAnsi="Bookman Old Style" w:cs="Times New Roman"/>
          <w:sz w:val="24"/>
          <w:szCs w:val="24"/>
        </w:rPr>
      </w:pPr>
      <w:ins w:id="244" w:author="Unknown">
        <w:r w:rsidRPr="00166EC0">
          <w:rPr>
            <w:rFonts w:ascii="Bookman Old Style" w:eastAsia="Times New Roman" w:hAnsi="Bookman Old Style" w:cs="Times New Roman"/>
            <w:sz w:val="24"/>
            <w:szCs w:val="24"/>
          </w:rPr>
          <w:lastRenderedPageBreak/>
          <w:t xml:space="preserve">Let's see an example - </w:t>
        </w:r>
      </w:ins>
    </w:p>
    <w:p w:rsidR="00867243" w:rsidRPr="00166EC0" w:rsidRDefault="00867243" w:rsidP="00867243">
      <w:pPr>
        <w:spacing w:before="100" w:beforeAutospacing="1" w:after="100" w:afterAutospacing="1" w:line="240" w:lineRule="auto"/>
        <w:rPr>
          <w:ins w:id="245" w:author="Unknown"/>
          <w:rFonts w:ascii="Bookman Old Style" w:eastAsia="Times New Roman" w:hAnsi="Bookman Old Style" w:cs="Times New Roman"/>
          <w:sz w:val="24"/>
          <w:szCs w:val="24"/>
        </w:rPr>
      </w:pPr>
      <w:proofErr w:type="gramStart"/>
      <w:ins w:id="246" w:author="Unknown">
        <w:r w:rsidRPr="00166EC0">
          <w:rPr>
            <w:rFonts w:ascii="Bookman Old Style" w:eastAsia="Times New Roman" w:hAnsi="Bookman Old Style" w:cs="Times New Roman"/>
            <w:b/>
            <w:bCs/>
            <w:sz w:val="24"/>
            <w:szCs w:val="24"/>
          </w:rPr>
          <w:t>Step 1</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 Log on to Mercury Tours using "tutorial" as the username and password. It should take you to the Flight Finder page shown below. </w:t>
        </w:r>
      </w:ins>
    </w:p>
    <w:p w:rsidR="00867243" w:rsidRPr="00166EC0" w:rsidRDefault="00867243" w:rsidP="00867243">
      <w:pPr>
        <w:spacing w:before="100" w:beforeAutospacing="1" w:after="100" w:afterAutospacing="1" w:line="240" w:lineRule="auto"/>
        <w:jc w:val="center"/>
        <w:rPr>
          <w:ins w:id="24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857500" cy="2590800"/>
            <wp:effectExtent l="19050" t="0" r="0" b="0"/>
            <wp:docPr id="91" name="Picture 91" descr="How to use Locators in Selenium ID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use Locators in Selenium IDE">
                      <a:hlinkClick r:id="rId90"/>
                    </pic:cNvPr>
                    <pic:cNvPicPr>
                      <a:picLocks noChangeAspect="1" noChangeArrowheads="1"/>
                    </pic:cNvPicPr>
                  </pic:nvPicPr>
                  <pic:blipFill>
                    <a:blip r:embed="rId91"/>
                    <a:srcRect/>
                    <a:stretch>
                      <a:fillRect/>
                    </a:stretch>
                  </pic:blipFill>
                  <pic:spPr bwMode="auto">
                    <a:xfrm>
                      <a:off x="0" y="0"/>
                      <a:ext cx="2857500" cy="25908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48" w:author="Unknown"/>
          <w:rFonts w:ascii="Bookman Old Style" w:eastAsia="Times New Roman" w:hAnsi="Bookman Old Style" w:cs="Times New Roman"/>
          <w:sz w:val="24"/>
          <w:szCs w:val="24"/>
        </w:rPr>
      </w:pPr>
      <w:proofErr w:type="gramStart"/>
      <w:ins w:id="249"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Using Firebug, notice that the Round Trip and One Way radio buttons have the same name "</w:t>
        </w:r>
        <w:proofErr w:type="spellStart"/>
        <w:r w:rsidRPr="00166EC0">
          <w:rPr>
            <w:rFonts w:ascii="Bookman Old Style" w:eastAsia="Times New Roman" w:hAnsi="Bookman Old Style" w:cs="Times New Roman"/>
            <w:sz w:val="24"/>
            <w:szCs w:val="24"/>
          </w:rPr>
          <w:t>tripType</w:t>
        </w:r>
        <w:proofErr w:type="spellEnd"/>
        <w:r w:rsidRPr="00166EC0">
          <w:rPr>
            <w:rFonts w:ascii="Bookman Old Style" w:eastAsia="Times New Roman" w:hAnsi="Bookman Old Style" w:cs="Times New Roman"/>
            <w:sz w:val="24"/>
            <w:szCs w:val="24"/>
          </w:rPr>
          <w:t xml:space="preserve">." However, they have different VALUE attributes so we can use each of them as our filter. </w:t>
        </w:r>
      </w:ins>
    </w:p>
    <w:p w:rsidR="00867243" w:rsidRPr="00166EC0" w:rsidRDefault="00867243" w:rsidP="00867243">
      <w:pPr>
        <w:spacing w:before="100" w:beforeAutospacing="1" w:after="100" w:afterAutospacing="1" w:line="240" w:lineRule="auto"/>
        <w:jc w:val="center"/>
        <w:rPr>
          <w:ins w:id="25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372100" cy="3514725"/>
            <wp:effectExtent l="19050" t="0" r="0" b="0"/>
            <wp:docPr id="92" name="Picture 92" descr="How to use Locators in Selenium ID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w to use Locators in Selenium IDE">
                      <a:hlinkClick r:id="rId92"/>
                    </pic:cNvPr>
                    <pic:cNvPicPr>
                      <a:picLocks noChangeAspect="1" noChangeArrowheads="1"/>
                    </pic:cNvPicPr>
                  </pic:nvPicPr>
                  <pic:blipFill>
                    <a:blip r:embed="rId93"/>
                    <a:srcRect/>
                    <a:stretch>
                      <a:fillRect/>
                    </a:stretch>
                  </pic:blipFill>
                  <pic:spPr bwMode="auto">
                    <a:xfrm>
                      <a:off x="0" y="0"/>
                      <a:ext cx="5372100" cy="35147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51" w:author="Unknown"/>
          <w:rFonts w:ascii="Bookman Old Style" w:eastAsia="Times New Roman" w:hAnsi="Bookman Old Style" w:cs="Times New Roman"/>
          <w:sz w:val="24"/>
          <w:szCs w:val="24"/>
        </w:rPr>
      </w:pPr>
      <w:proofErr w:type="gramStart"/>
      <w:ins w:id="252"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b/>
            <w:bCs/>
            <w:sz w:val="24"/>
            <w:szCs w:val="24"/>
          </w:rPr>
          <w:t xml:space="preserve"> </w:t>
        </w:r>
      </w:ins>
    </w:p>
    <w:p w:rsidR="00867243" w:rsidRPr="00166EC0" w:rsidRDefault="00867243" w:rsidP="00867243">
      <w:pPr>
        <w:numPr>
          <w:ilvl w:val="0"/>
          <w:numId w:val="21"/>
        </w:numPr>
        <w:spacing w:before="100" w:beforeAutospacing="1" w:after="100" w:afterAutospacing="1" w:line="240" w:lineRule="auto"/>
        <w:rPr>
          <w:ins w:id="253" w:author="Unknown"/>
          <w:rFonts w:ascii="Bookman Old Style" w:eastAsia="Times New Roman" w:hAnsi="Bookman Old Style" w:cs="Times New Roman"/>
          <w:sz w:val="24"/>
          <w:szCs w:val="24"/>
        </w:rPr>
      </w:pPr>
      <w:ins w:id="254" w:author="Unknown">
        <w:r w:rsidRPr="00166EC0">
          <w:rPr>
            <w:rFonts w:ascii="Bookman Old Style" w:eastAsia="Times New Roman" w:hAnsi="Bookman Old Style" w:cs="Times New Roman"/>
            <w:sz w:val="24"/>
            <w:szCs w:val="24"/>
          </w:rPr>
          <w:t>We are going to access the One Way radio button first. Click the first line on the Editor.</w:t>
        </w:r>
      </w:ins>
    </w:p>
    <w:p w:rsidR="00867243" w:rsidRPr="00166EC0" w:rsidRDefault="00867243" w:rsidP="00867243">
      <w:pPr>
        <w:numPr>
          <w:ilvl w:val="0"/>
          <w:numId w:val="21"/>
        </w:numPr>
        <w:spacing w:before="100" w:beforeAutospacing="1" w:after="100" w:afterAutospacing="1" w:line="240" w:lineRule="auto"/>
        <w:rPr>
          <w:ins w:id="255" w:author="Unknown"/>
          <w:rFonts w:ascii="Bookman Old Style" w:eastAsia="Times New Roman" w:hAnsi="Bookman Old Style" w:cs="Times New Roman"/>
          <w:sz w:val="24"/>
          <w:szCs w:val="24"/>
        </w:rPr>
      </w:pPr>
      <w:ins w:id="256" w:author="Unknown">
        <w:r w:rsidRPr="00166EC0">
          <w:rPr>
            <w:rFonts w:ascii="Bookman Old Style" w:eastAsia="Times New Roman" w:hAnsi="Bookman Old Style" w:cs="Times New Roman"/>
            <w:sz w:val="24"/>
            <w:szCs w:val="24"/>
          </w:rPr>
          <w:t>In the Command box of Selenium IDE, enter the command "click".</w:t>
        </w:r>
      </w:ins>
    </w:p>
    <w:p w:rsidR="00867243" w:rsidRPr="00166EC0" w:rsidRDefault="00867243" w:rsidP="00867243">
      <w:pPr>
        <w:numPr>
          <w:ilvl w:val="0"/>
          <w:numId w:val="21"/>
        </w:numPr>
        <w:spacing w:before="100" w:beforeAutospacing="1" w:after="100" w:afterAutospacing="1" w:line="240" w:lineRule="auto"/>
        <w:rPr>
          <w:ins w:id="257" w:author="Unknown"/>
          <w:rFonts w:ascii="Bookman Old Style" w:eastAsia="Times New Roman" w:hAnsi="Bookman Old Style" w:cs="Times New Roman"/>
          <w:sz w:val="24"/>
          <w:szCs w:val="24"/>
        </w:rPr>
      </w:pPr>
      <w:ins w:id="258" w:author="Unknown">
        <w:r w:rsidRPr="00166EC0">
          <w:rPr>
            <w:rFonts w:ascii="Bookman Old Style" w:eastAsia="Times New Roman" w:hAnsi="Bookman Old Style" w:cs="Times New Roman"/>
            <w:sz w:val="24"/>
            <w:szCs w:val="24"/>
          </w:rPr>
          <w:lastRenderedPageBreak/>
          <w:t>In the Target box, enter "name=</w:t>
        </w:r>
        <w:proofErr w:type="spellStart"/>
        <w:r w:rsidRPr="00166EC0">
          <w:rPr>
            <w:rFonts w:ascii="Bookman Old Style" w:eastAsia="Times New Roman" w:hAnsi="Bookman Old Style" w:cs="Times New Roman"/>
            <w:sz w:val="24"/>
            <w:szCs w:val="24"/>
          </w:rPr>
          <w:t>tripType</w:t>
        </w:r>
        <w:proofErr w:type="spellEnd"/>
        <w:r w:rsidRPr="00166EC0">
          <w:rPr>
            <w:rFonts w:ascii="Bookman Old Style" w:eastAsia="Times New Roman" w:hAnsi="Bookman Old Style" w:cs="Times New Roman"/>
            <w:sz w:val="24"/>
            <w:szCs w:val="24"/>
          </w:rPr>
          <w:t xml:space="preserve"> value=</w:t>
        </w:r>
        <w:proofErr w:type="spellStart"/>
        <w:r w:rsidRPr="00166EC0">
          <w:rPr>
            <w:rFonts w:ascii="Bookman Old Style" w:eastAsia="Times New Roman" w:hAnsi="Bookman Old Style" w:cs="Times New Roman"/>
            <w:sz w:val="24"/>
            <w:szCs w:val="24"/>
          </w:rPr>
          <w:t>oneway</w:t>
        </w:r>
        <w:proofErr w:type="spellEnd"/>
        <w:r w:rsidRPr="00166EC0">
          <w:rPr>
            <w:rFonts w:ascii="Bookman Old Style" w:eastAsia="Times New Roman" w:hAnsi="Bookman Old Style" w:cs="Times New Roman"/>
            <w:sz w:val="24"/>
            <w:szCs w:val="24"/>
          </w:rPr>
          <w:t>".  The "value=</w:t>
        </w:r>
        <w:proofErr w:type="spellStart"/>
        <w:r w:rsidRPr="00166EC0">
          <w:rPr>
            <w:rFonts w:ascii="Bookman Old Style" w:eastAsia="Times New Roman" w:hAnsi="Bookman Old Style" w:cs="Times New Roman"/>
            <w:sz w:val="24"/>
            <w:szCs w:val="24"/>
          </w:rPr>
          <w:t>oneway</w:t>
        </w:r>
        <w:proofErr w:type="spellEnd"/>
        <w:r w:rsidRPr="00166EC0">
          <w:rPr>
            <w:rFonts w:ascii="Bookman Old Style" w:eastAsia="Times New Roman" w:hAnsi="Bookman Old Style" w:cs="Times New Roman"/>
            <w:sz w:val="24"/>
            <w:szCs w:val="24"/>
          </w:rPr>
          <w:t>" portion is our filter.</w:t>
        </w:r>
      </w:ins>
    </w:p>
    <w:p w:rsidR="00867243" w:rsidRPr="00166EC0" w:rsidRDefault="00867243" w:rsidP="00867243">
      <w:pPr>
        <w:spacing w:before="100" w:beforeAutospacing="1" w:after="100" w:afterAutospacing="1" w:line="240" w:lineRule="auto"/>
        <w:jc w:val="center"/>
        <w:rPr>
          <w:ins w:id="25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495675" cy="1619250"/>
            <wp:effectExtent l="19050" t="0" r="9525" b="0"/>
            <wp:docPr id="93" name="Picture 93" descr="How to use Locators in Selenium ID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ow to use Locators in Selenium IDE">
                      <a:hlinkClick r:id="rId94"/>
                    </pic:cNvPr>
                    <pic:cNvPicPr>
                      <a:picLocks noChangeAspect="1" noChangeArrowheads="1"/>
                    </pic:cNvPicPr>
                  </pic:nvPicPr>
                  <pic:blipFill>
                    <a:blip r:embed="rId95"/>
                    <a:srcRect/>
                    <a:stretch>
                      <a:fillRect/>
                    </a:stretch>
                  </pic:blipFill>
                  <pic:spPr bwMode="auto">
                    <a:xfrm>
                      <a:off x="0" y="0"/>
                      <a:ext cx="3495675" cy="16192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60" w:author="Unknown"/>
          <w:rFonts w:ascii="Bookman Old Style" w:eastAsia="Times New Roman" w:hAnsi="Bookman Old Style" w:cs="Times New Roman"/>
          <w:sz w:val="24"/>
          <w:szCs w:val="24"/>
        </w:rPr>
      </w:pPr>
      <w:proofErr w:type="gramStart"/>
      <w:ins w:id="261" w:author="Unknown">
        <w:r w:rsidRPr="00166EC0">
          <w:rPr>
            <w:rFonts w:ascii="Bookman Old Style" w:eastAsia="Times New Roman" w:hAnsi="Bookman Old Style" w:cs="Times New Roman"/>
            <w:b/>
            <w:bCs/>
            <w:sz w:val="24"/>
            <w:szCs w:val="24"/>
          </w:rPr>
          <w:t>Step 4</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 Click the Find button and notice that Selenium IDE is able to highlight the One Way radio button with green - meaning that we are able to access the element successfully using its VALUE attribute. </w:t>
        </w:r>
      </w:ins>
    </w:p>
    <w:p w:rsidR="00867243" w:rsidRPr="00166EC0" w:rsidRDefault="00867243" w:rsidP="00867243">
      <w:pPr>
        <w:spacing w:before="100" w:beforeAutospacing="1" w:after="100" w:afterAutospacing="1" w:line="240" w:lineRule="auto"/>
        <w:jc w:val="center"/>
        <w:rPr>
          <w:ins w:id="26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971800" cy="971550"/>
            <wp:effectExtent l="19050" t="0" r="0" b="0"/>
            <wp:docPr id="94" name="Picture 94" descr="How to use Locators in Selenium ID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ow to use Locators in Selenium IDE">
                      <a:hlinkClick r:id="rId96"/>
                    </pic:cNvPr>
                    <pic:cNvPicPr>
                      <a:picLocks noChangeAspect="1" noChangeArrowheads="1"/>
                    </pic:cNvPicPr>
                  </pic:nvPicPr>
                  <pic:blipFill>
                    <a:blip r:embed="rId97"/>
                    <a:srcRect/>
                    <a:stretch>
                      <a:fillRect/>
                    </a:stretch>
                  </pic:blipFill>
                  <pic:spPr bwMode="auto">
                    <a:xfrm>
                      <a:off x="0" y="0"/>
                      <a:ext cx="2971800" cy="9715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63" w:author="Unknown"/>
          <w:rFonts w:ascii="Bookman Old Style" w:eastAsia="Times New Roman" w:hAnsi="Bookman Old Style" w:cs="Times New Roman"/>
          <w:sz w:val="24"/>
          <w:szCs w:val="24"/>
        </w:rPr>
      </w:pPr>
      <w:proofErr w:type="gramStart"/>
      <w:ins w:id="264" w:author="Unknown">
        <w:r w:rsidRPr="00166EC0">
          <w:rPr>
            <w:rFonts w:ascii="Bookman Old Style" w:eastAsia="Times New Roman" w:hAnsi="Bookman Old Style" w:cs="Times New Roman"/>
            <w:b/>
            <w:bCs/>
            <w:sz w:val="24"/>
            <w:szCs w:val="24"/>
          </w:rPr>
          <w:t>Step 5.</w:t>
        </w:r>
        <w:proofErr w:type="gramEnd"/>
        <w:r w:rsidRPr="00166EC0">
          <w:rPr>
            <w:rFonts w:ascii="Bookman Old Style" w:eastAsia="Times New Roman" w:hAnsi="Bookman Old Style" w:cs="Times New Roman"/>
            <w:sz w:val="24"/>
            <w:szCs w:val="24"/>
          </w:rPr>
          <w:t xml:space="preserve"> Press the "X" key in your keyboard to execute this click command. Notice that the One Way radio button became selected. </w:t>
        </w:r>
      </w:ins>
    </w:p>
    <w:p w:rsidR="00867243" w:rsidRPr="00166EC0" w:rsidRDefault="00867243" w:rsidP="00867243">
      <w:pPr>
        <w:spacing w:before="100" w:beforeAutospacing="1" w:after="100" w:afterAutospacing="1" w:line="240" w:lineRule="auto"/>
        <w:jc w:val="center"/>
        <w:rPr>
          <w:ins w:id="26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038725" cy="2981325"/>
            <wp:effectExtent l="19050" t="0" r="9525" b="0"/>
            <wp:docPr id="95" name="Picture 95" descr="How to use Locators in Selenium ID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ow to use Locators in Selenium IDE">
                      <a:hlinkClick r:id="rId98"/>
                    </pic:cNvPr>
                    <pic:cNvPicPr>
                      <a:picLocks noChangeAspect="1" noChangeArrowheads="1"/>
                    </pic:cNvPicPr>
                  </pic:nvPicPr>
                  <pic:blipFill>
                    <a:blip r:embed="rId99"/>
                    <a:srcRect/>
                    <a:stretch>
                      <a:fillRect/>
                    </a:stretch>
                  </pic:blipFill>
                  <pic:spPr bwMode="auto">
                    <a:xfrm>
                      <a:off x="0" y="0"/>
                      <a:ext cx="5038725" cy="29813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66" w:author="Unknown"/>
          <w:rFonts w:ascii="Bookman Old Style" w:eastAsia="Times New Roman" w:hAnsi="Bookman Old Style" w:cs="Times New Roman"/>
          <w:sz w:val="24"/>
          <w:szCs w:val="24"/>
        </w:rPr>
      </w:pPr>
      <w:ins w:id="267" w:author="Unknown">
        <w:r w:rsidRPr="00166EC0">
          <w:rPr>
            <w:rFonts w:ascii="Bookman Old Style" w:eastAsia="Times New Roman" w:hAnsi="Bookman Old Style" w:cs="Times New Roman"/>
            <w:sz w:val="24"/>
            <w:szCs w:val="24"/>
          </w:rPr>
          <w:t>You can do the exact same thing with the Round Trip radio button, this time, using "name=</w:t>
        </w:r>
        <w:proofErr w:type="spellStart"/>
        <w:r w:rsidRPr="00166EC0">
          <w:rPr>
            <w:rFonts w:ascii="Bookman Old Style" w:eastAsia="Times New Roman" w:hAnsi="Bookman Old Style" w:cs="Times New Roman"/>
            <w:sz w:val="24"/>
            <w:szCs w:val="24"/>
          </w:rPr>
          <w:t>tripType</w:t>
        </w:r>
        <w:proofErr w:type="spellEnd"/>
        <w:r w:rsidRPr="00166EC0">
          <w:rPr>
            <w:rFonts w:ascii="Bookman Old Style" w:eastAsia="Times New Roman" w:hAnsi="Bookman Old Style" w:cs="Times New Roman"/>
            <w:sz w:val="24"/>
            <w:szCs w:val="24"/>
          </w:rPr>
          <w:t xml:space="preserve"> value=roundtrip" as your target. </w:t>
        </w:r>
      </w:ins>
    </w:p>
    <w:p w:rsidR="00867243" w:rsidRPr="00166EC0" w:rsidRDefault="00867243" w:rsidP="00867243">
      <w:pPr>
        <w:spacing w:before="100" w:beforeAutospacing="1" w:after="100" w:afterAutospacing="1" w:line="240" w:lineRule="auto"/>
        <w:outlineLvl w:val="1"/>
        <w:rPr>
          <w:ins w:id="268" w:author="Unknown"/>
          <w:rFonts w:ascii="Bookman Old Style" w:eastAsia="Times New Roman" w:hAnsi="Bookman Old Style" w:cs="Times New Roman"/>
          <w:b/>
          <w:bCs/>
          <w:sz w:val="36"/>
          <w:szCs w:val="36"/>
        </w:rPr>
      </w:pPr>
      <w:ins w:id="269" w:author="Unknown">
        <w:r w:rsidRPr="00166EC0">
          <w:rPr>
            <w:rFonts w:ascii="Bookman Old Style" w:eastAsia="Times New Roman" w:hAnsi="Bookman Old Style" w:cs="Times New Roman"/>
            <w:b/>
            <w:bCs/>
            <w:sz w:val="36"/>
            <w:szCs w:val="36"/>
          </w:rPr>
          <w:t>Locating by Link Text</w:t>
        </w:r>
      </w:ins>
    </w:p>
    <w:p w:rsidR="00867243" w:rsidRPr="00166EC0" w:rsidRDefault="00867243" w:rsidP="00867243">
      <w:pPr>
        <w:spacing w:before="100" w:beforeAutospacing="1" w:after="100" w:afterAutospacing="1" w:line="240" w:lineRule="auto"/>
        <w:rPr>
          <w:ins w:id="270" w:author="Unknown"/>
          <w:rFonts w:ascii="Bookman Old Style" w:eastAsia="Times New Roman" w:hAnsi="Bookman Old Style" w:cs="Times New Roman"/>
          <w:sz w:val="24"/>
          <w:szCs w:val="24"/>
        </w:rPr>
      </w:pPr>
      <w:ins w:id="271" w:author="Unknown">
        <w:r w:rsidRPr="00166EC0">
          <w:rPr>
            <w:rFonts w:ascii="Bookman Old Style" w:eastAsia="Times New Roman" w:hAnsi="Bookman Old Style" w:cs="Times New Roman"/>
            <w:sz w:val="24"/>
            <w:szCs w:val="24"/>
          </w:rPr>
          <w:lastRenderedPageBreak/>
          <w:t xml:space="preserve">This type of locator applies only to hyperlink texts. We access the link by prefixing our target with "link=" and then followed by the hyperlink text. </w:t>
        </w:r>
      </w:ins>
    </w:p>
    <w:p w:rsidR="00867243" w:rsidRPr="00166EC0" w:rsidRDefault="00867243" w:rsidP="00867243">
      <w:pPr>
        <w:spacing w:before="100" w:beforeAutospacing="1" w:after="100" w:afterAutospacing="1" w:line="240" w:lineRule="auto"/>
        <w:rPr>
          <w:ins w:id="272" w:author="Unknown"/>
          <w:rFonts w:ascii="Bookman Old Style" w:eastAsia="Times New Roman" w:hAnsi="Bookman Old Style" w:cs="Times New Roman"/>
          <w:sz w:val="24"/>
          <w:szCs w:val="24"/>
        </w:rPr>
      </w:pPr>
      <w:ins w:id="273" w:author="Unknown">
        <w:r w:rsidRPr="00166EC0">
          <w:rPr>
            <w:rFonts w:ascii="Bookman Old Style" w:eastAsia="Times New Roman" w:hAnsi="Bookman Old Style" w:cs="Times New Roman"/>
            <w:b/>
            <w:bCs/>
            <w:sz w:val="24"/>
            <w:szCs w:val="24"/>
          </w:rPr>
          <w:t>Target Format</w:t>
        </w:r>
        <w:r w:rsidRPr="00166EC0">
          <w:rPr>
            <w:rFonts w:ascii="Bookman Old Style" w:eastAsia="Times New Roman" w:hAnsi="Bookman Old Style" w:cs="Times New Roman"/>
            <w:sz w:val="24"/>
            <w:szCs w:val="24"/>
          </w:rPr>
          <w:t>: link=</w:t>
        </w:r>
        <w:proofErr w:type="spellStart"/>
        <w:r w:rsidRPr="00166EC0">
          <w:rPr>
            <w:rFonts w:ascii="Bookman Old Style" w:eastAsia="Times New Roman" w:hAnsi="Bookman Old Style" w:cs="Times New Roman"/>
            <w:i/>
            <w:iCs/>
            <w:sz w:val="24"/>
            <w:szCs w:val="24"/>
          </w:rPr>
          <w:t>link_text</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274" w:author="Unknown"/>
          <w:rFonts w:ascii="Bookman Old Style" w:eastAsia="Times New Roman" w:hAnsi="Bookman Old Style" w:cs="Times New Roman"/>
          <w:sz w:val="24"/>
          <w:szCs w:val="24"/>
        </w:rPr>
      </w:pPr>
      <w:ins w:id="275" w:author="Unknown">
        <w:r w:rsidRPr="00166EC0">
          <w:rPr>
            <w:rFonts w:ascii="Bookman Old Style" w:eastAsia="Times New Roman" w:hAnsi="Bookman Old Style" w:cs="Times New Roman"/>
            <w:sz w:val="24"/>
            <w:szCs w:val="24"/>
          </w:rPr>
          <w:t xml:space="preserve">In this example, we shall access the "REGISTER" link found on the Mercury Tours homepage. </w:t>
        </w:r>
      </w:ins>
    </w:p>
    <w:p w:rsidR="00867243" w:rsidRPr="00166EC0" w:rsidRDefault="00867243" w:rsidP="00867243">
      <w:pPr>
        <w:spacing w:before="100" w:beforeAutospacing="1" w:after="100" w:afterAutospacing="1" w:line="240" w:lineRule="auto"/>
        <w:rPr>
          <w:ins w:id="276" w:author="Unknown"/>
          <w:rFonts w:ascii="Bookman Old Style" w:eastAsia="Times New Roman" w:hAnsi="Bookman Old Style" w:cs="Times New Roman"/>
          <w:sz w:val="24"/>
          <w:szCs w:val="24"/>
        </w:rPr>
      </w:pPr>
      <w:proofErr w:type="gramStart"/>
      <w:ins w:id="277" w:author="Unknown">
        <w:r w:rsidRPr="00166EC0">
          <w:rPr>
            <w:rFonts w:ascii="Bookman Old Style" w:eastAsia="Times New Roman" w:hAnsi="Bookman Old Style" w:cs="Times New Roman"/>
            <w:b/>
            <w:bCs/>
            <w:sz w:val="24"/>
            <w:szCs w:val="24"/>
          </w:rPr>
          <w:t>Step 1.</w:t>
        </w:r>
        <w:proofErr w:type="gramEnd"/>
      </w:ins>
    </w:p>
    <w:p w:rsidR="00867243" w:rsidRPr="00166EC0" w:rsidRDefault="00867243" w:rsidP="00867243">
      <w:pPr>
        <w:numPr>
          <w:ilvl w:val="0"/>
          <w:numId w:val="22"/>
        </w:numPr>
        <w:spacing w:before="100" w:beforeAutospacing="1" w:after="100" w:afterAutospacing="1" w:line="240" w:lineRule="auto"/>
        <w:rPr>
          <w:ins w:id="278" w:author="Unknown"/>
          <w:rFonts w:ascii="Bookman Old Style" w:eastAsia="Times New Roman" w:hAnsi="Bookman Old Style" w:cs="Times New Roman"/>
          <w:sz w:val="24"/>
          <w:szCs w:val="24"/>
        </w:rPr>
      </w:pPr>
      <w:ins w:id="279" w:author="Unknown">
        <w:r w:rsidRPr="00166EC0">
          <w:rPr>
            <w:rFonts w:ascii="Bookman Old Style" w:eastAsia="Times New Roman" w:hAnsi="Bookman Old Style" w:cs="Times New Roman"/>
            <w:sz w:val="24"/>
            <w:szCs w:val="24"/>
          </w:rPr>
          <w:t>First, make sure that you are logged off from Mercury Tours.</w:t>
        </w:r>
      </w:ins>
    </w:p>
    <w:p w:rsidR="00867243" w:rsidRPr="00166EC0" w:rsidRDefault="00867243" w:rsidP="00867243">
      <w:pPr>
        <w:numPr>
          <w:ilvl w:val="0"/>
          <w:numId w:val="22"/>
        </w:numPr>
        <w:spacing w:before="100" w:beforeAutospacing="1" w:after="100" w:afterAutospacing="1" w:line="240" w:lineRule="auto"/>
        <w:rPr>
          <w:ins w:id="280" w:author="Unknown"/>
          <w:rFonts w:ascii="Bookman Old Style" w:eastAsia="Times New Roman" w:hAnsi="Bookman Old Style" w:cs="Times New Roman"/>
          <w:sz w:val="24"/>
          <w:szCs w:val="24"/>
        </w:rPr>
      </w:pPr>
      <w:ins w:id="281" w:author="Unknown">
        <w:r w:rsidRPr="00166EC0">
          <w:rPr>
            <w:rFonts w:ascii="Bookman Old Style" w:eastAsia="Times New Roman" w:hAnsi="Bookman Old Style" w:cs="Times New Roman"/>
            <w:sz w:val="24"/>
            <w:szCs w:val="24"/>
          </w:rPr>
          <w:t>Go to Mercury Tours homepage.</w:t>
        </w:r>
      </w:ins>
    </w:p>
    <w:p w:rsidR="00867243" w:rsidRPr="00166EC0" w:rsidRDefault="00867243" w:rsidP="00867243">
      <w:pPr>
        <w:spacing w:before="100" w:beforeAutospacing="1" w:after="100" w:afterAutospacing="1" w:line="240" w:lineRule="auto"/>
        <w:rPr>
          <w:ins w:id="282" w:author="Unknown"/>
          <w:rFonts w:ascii="Bookman Old Style" w:eastAsia="Times New Roman" w:hAnsi="Bookman Old Style" w:cs="Times New Roman"/>
          <w:sz w:val="24"/>
          <w:szCs w:val="24"/>
        </w:rPr>
      </w:pPr>
      <w:proofErr w:type="gramStart"/>
      <w:ins w:id="283" w:author="Unknown">
        <w:r w:rsidRPr="00166EC0">
          <w:rPr>
            <w:rFonts w:ascii="Bookman Old Style" w:eastAsia="Times New Roman" w:hAnsi="Bookman Old Style" w:cs="Times New Roman"/>
            <w:b/>
            <w:bCs/>
            <w:sz w:val="24"/>
            <w:szCs w:val="24"/>
          </w:rPr>
          <w:t>Step 2</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 </w:t>
        </w:r>
      </w:ins>
    </w:p>
    <w:p w:rsidR="00867243" w:rsidRPr="00166EC0" w:rsidRDefault="00867243" w:rsidP="00867243">
      <w:pPr>
        <w:numPr>
          <w:ilvl w:val="0"/>
          <w:numId w:val="23"/>
        </w:numPr>
        <w:spacing w:before="100" w:beforeAutospacing="1" w:after="100" w:afterAutospacing="1" w:line="240" w:lineRule="auto"/>
        <w:rPr>
          <w:ins w:id="284" w:author="Unknown"/>
          <w:rFonts w:ascii="Bookman Old Style" w:eastAsia="Times New Roman" w:hAnsi="Bookman Old Style" w:cs="Times New Roman"/>
          <w:sz w:val="24"/>
          <w:szCs w:val="24"/>
        </w:rPr>
      </w:pPr>
      <w:ins w:id="285" w:author="Unknown">
        <w:r w:rsidRPr="00166EC0">
          <w:rPr>
            <w:rFonts w:ascii="Bookman Old Style" w:eastAsia="Times New Roman" w:hAnsi="Bookman Old Style" w:cs="Times New Roman"/>
            <w:sz w:val="24"/>
            <w:szCs w:val="24"/>
          </w:rPr>
          <w:t>Using Firebug, inspect the "REGISTER" link. The link text is found between and tags.</w:t>
        </w:r>
      </w:ins>
    </w:p>
    <w:p w:rsidR="00867243" w:rsidRPr="00166EC0" w:rsidRDefault="00867243" w:rsidP="00867243">
      <w:pPr>
        <w:numPr>
          <w:ilvl w:val="0"/>
          <w:numId w:val="23"/>
        </w:numPr>
        <w:spacing w:before="100" w:beforeAutospacing="1" w:after="100" w:afterAutospacing="1" w:line="240" w:lineRule="auto"/>
        <w:rPr>
          <w:ins w:id="286" w:author="Unknown"/>
          <w:rFonts w:ascii="Bookman Old Style" w:eastAsia="Times New Roman" w:hAnsi="Bookman Old Style" w:cs="Times New Roman"/>
          <w:sz w:val="24"/>
          <w:szCs w:val="24"/>
        </w:rPr>
      </w:pPr>
      <w:ins w:id="287" w:author="Unknown">
        <w:r w:rsidRPr="00166EC0">
          <w:rPr>
            <w:rFonts w:ascii="Bookman Old Style" w:eastAsia="Times New Roman" w:hAnsi="Bookman Old Style" w:cs="Times New Roman"/>
            <w:sz w:val="24"/>
            <w:szCs w:val="24"/>
          </w:rPr>
          <w:t>In this case, our link text is "REGISTER". Copy the link text.</w:t>
        </w:r>
      </w:ins>
    </w:p>
    <w:p w:rsidR="00867243" w:rsidRPr="00166EC0" w:rsidRDefault="00867243" w:rsidP="00867243">
      <w:pPr>
        <w:spacing w:before="100" w:beforeAutospacing="1" w:after="100" w:afterAutospacing="1" w:line="240" w:lineRule="auto"/>
        <w:jc w:val="center"/>
        <w:rPr>
          <w:ins w:id="28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733925" cy="2228850"/>
            <wp:effectExtent l="19050" t="0" r="9525" b="0"/>
            <wp:docPr id="96" name="Picture 96" descr="How to use Locators in Selenium ID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ow to use Locators in Selenium IDE">
                      <a:hlinkClick r:id="rId100"/>
                    </pic:cNvPr>
                    <pic:cNvPicPr>
                      <a:picLocks noChangeAspect="1" noChangeArrowheads="1"/>
                    </pic:cNvPicPr>
                  </pic:nvPicPr>
                  <pic:blipFill>
                    <a:blip r:embed="rId101"/>
                    <a:srcRect/>
                    <a:stretch>
                      <a:fillRect/>
                    </a:stretch>
                  </pic:blipFill>
                  <pic:spPr bwMode="auto">
                    <a:xfrm>
                      <a:off x="0" y="0"/>
                      <a:ext cx="4733925" cy="22288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89" w:author="Unknown"/>
          <w:rFonts w:ascii="Bookman Old Style" w:eastAsia="Times New Roman" w:hAnsi="Bookman Old Style" w:cs="Times New Roman"/>
          <w:sz w:val="24"/>
          <w:szCs w:val="24"/>
        </w:rPr>
      </w:pPr>
      <w:proofErr w:type="gramStart"/>
      <w:ins w:id="290" w:author="Unknown">
        <w:r w:rsidRPr="00166EC0">
          <w:rPr>
            <w:rFonts w:ascii="Bookman Old Style" w:eastAsia="Times New Roman" w:hAnsi="Bookman Old Style" w:cs="Times New Roman"/>
            <w:b/>
            <w:bCs/>
            <w:sz w:val="24"/>
            <w:szCs w:val="24"/>
          </w:rPr>
          <w:t>Step 3</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 Copy the link text in Firebug and paste it onto Selenium IDE's Target box. Prefix it with "link=". </w:t>
        </w:r>
      </w:ins>
    </w:p>
    <w:p w:rsidR="00867243" w:rsidRPr="00166EC0" w:rsidRDefault="00867243" w:rsidP="00867243">
      <w:pPr>
        <w:spacing w:before="100" w:beforeAutospacing="1" w:after="100" w:afterAutospacing="1" w:line="240" w:lineRule="auto"/>
        <w:jc w:val="center"/>
        <w:rPr>
          <w:ins w:id="29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2562225" cy="1638300"/>
            <wp:effectExtent l="19050" t="0" r="9525" b="0"/>
            <wp:docPr id="97" name="Picture 97" descr="How to use Locators in Selenium ID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w to use Locators in Selenium IDE">
                      <a:hlinkClick r:id="rId102"/>
                    </pic:cNvPr>
                    <pic:cNvPicPr>
                      <a:picLocks noChangeAspect="1" noChangeArrowheads="1"/>
                    </pic:cNvPicPr>
                  </pic:nvPicPr>
                  <pic:blipFill>
                    <a:blip r:embed="rId103"/>
                    <a:srcRect/>
                    <a:stretch>
                      <a:fillRect/>
                    </a:stretch>
                  </pic:blipFill>
                  <pic:spPr bwMode="auto">
                    <a:xfrm>
                      <a:off x="0" y="0"/>
                      <a:ext cx="2562225" cy="16383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92" w:author="Unknown"/>
          <w:rFonts w:ascii="Bookman Old Style" w:eastAsia="Times New Roman" w:hAnsi="Bookman Old Style" w:cs="Times New Roman"/>
          <w:sz w:val="24"/>
          <w:szCs w:val="24"/>
        </w:rPr>
      </w:pPr>
      <w:proofErr w:type="gramStart"/>
      <w:ins w:id="293" w:author="Unknown">
        <w:r w:rsidRPr="00166EC0">
          <w:rPr>
            <w:rFonts w:ascii="Bookman Old Style" w:eastAsia="Times New Roman" w:hAnsi="Bookman Old Style" w:cs="Times New Roman"/>
            <w:b/>
            <w:bCs/>
            <w:sz w:val="24"/>
            <w:szCs w:val="24"/>
          </w:rPr>
          <w:t>Step 4.</w:t>
        </w:r>
        <w:proofErr w:type="gramEnd"/>
        <w:r w:rsidRPr="00166EC0">
          <w:rPr>
            <w:rFonts w:ascii="Bookman Old Style" w:eastAsia="Times New Roman" w:hAnsi="Bookman Old Style" w:cs="Times New Roman"/>
            <w:sz w:val="24"/>
            <w:szCs w:val="24"/>
          </w:rPr>
          <w:t xml:space="preserve"> Click on the Find button and notice that Selenium IDE was able to highlight the REGISTER link correctly. </w:t>
        </w:r>
      </w:ins>
    </w:p>
    <w:p w:rsidR="00867243" w:rsidRPr="00166EC0" w:rsidRDefault="00867243" w:rsidP="00867243">
      <w:pPr>
        <w:spacing w:before="100" w:beforeAutospacing="1" w:after="100" w:afterAutospacing="1" w:line="240" w:lineRule="auto"/>
        <w:jc w:val="center"/>
        <w:rPr>
          <w:ins w:id="29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2247900" cy="895350"/>
            <wp:effectExtent l="19050" t="0" r="0" b="0"/>
            <wp:docPr id="98" name="Picture 98" descr="How to use Locators in Selenium ID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ow to use Locators in Selenium IDE">
                      <a:hlinkClick r:id="rId104"/>
                    </pic:cNvPr>
                    <pic:cNvPicPr>
                      <a:picLocks noChangeAspect="1" noChangeArrowheads="1"/>
                    </pic:cNvPicPr>
                  </pic:nvPicPr>
                  <pic:blipFill>
                    <a:blip r:embed="rId105"/>
                    <a:srcRect/>
                    <a:stretch>
                      <a:fillRect/>
                    </a:stretch>
                  </pic:blipFill>
                  <pic:spPr bwMode="auto">
                    <a:xfrm>
                      <a:off x="0" y="0"/>
                      <a:ext cx="2247900" cy="8953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295" w:author="Unknown"/>
          <w:rFonts w:ascii="Bookman Old Style" w:eastAsia="Times New Roman" w:hAnsi="Bookman Old Style" w:cs="Times New Roman"/>
          <w:sz w:val="24"/>
          <w:szCs w:val="24"/>
        </w:rPr>
      </w:pPr>
      <w:proofErr w:type="gramStart"/>
      <w:ins w:id="296" w:author="Unknown">
        <w:r w:rsidRPr="00166EC0">
          <w:rPr>
            <w:rFonts w:ascii="Bookman Old Style" w:eastAsia="Times New Roman" w:hAnsi="Bookman Old Style" w:cs="Times New Roman"/>
            <w:b/>
            <w:bCs/>
            <w:sz w:val="24"/>
            <w:szCs w:val="24"/>
          </w:rPr>
          <w:t>Step 5.</w:t>
        </w:r>
        <w:proofErr w:type="gramEnd"/>
        <w:r w:rsidRPr="00166EC0">
          <w:rPr>
            <w:rFonts w:ascii="Bookman Old Style" w:eastAsia="Times New Roman" w:hAnsi="Bookman Old Style" w:cs="Times New Roman"/>
            <w:sz w:val="24"/>
            <w:szCs w:val="24"/>
          </w:rPr>
          <w:t xml:space="preserve"> To verify further, enter "</w:t>
        </w:r>
        <w:proofErr w:type="spellStart"/>
        <w:r w:rsidRPr="00166EC0">
          <w:rPr>
            <w:rFonts w:ascii="Bookman Old Style" w:eastAsia="Times New Roman" w:hAnsi="Bookman Old Style" w:cs="Times New Roman"/>
            <w:sz w:val="24"/>
            <w:szCs w:val="24"/>
          </w:rPr>
          <w:t>clickAndWait</w:t>
        </w:r>
        <w:proofErr w:type="spellEnd"/>
        <w:r w:rsidRPr="00166EC0">
          <w:rPr>
            <w:rFonts w:ascii="Bookman Old Style" w:eastAsia="Times New Roman" w:hAnsi="Bookman Old Style" w:cs="Times New Roman"/>
            <w:sz w:val="24"/>
            <w:szCs w:val="24"/>
          </w:rPr>
          <w:t xml:space="preserve">" in the Command box and execute it. Selenium IDE should be able to click on that REGISTER link successfully and take you to the Registration page shown below. </w:t>
        </w:r>
      </w:ins>
    </w:p>
    <w:p w:rsidR="00867243" w:rsidRPr="00166EC0" w:rsidRDefault="00867243" w:rsidP="00867243">
      <w:pPr>
        <w:spacing w:before="100" w:beforeAutospacing="1" w:after="100" w:afterAutospacing="1" w:line="240" w:lineRule="auto"/>
        <w:jc w:val="center"/>
        <w:rPr>
          <w:ins w:id="29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762500" cy="2171700"/>
            <wp:effectExtent l="19050" t="0" r="0" b="0"/>
            <wp:docPr id="99" name="Picture 99" descr="How to use Locators in Selenium ID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to use Locators in Selenium IDE">
                      <a:hlinkClick r:id="rId106"/>
                    </pic:cNvPr>
                    <pic:cNvPicPr>
                      <a:picLocks noChangeAspect="1" noChangeArrowheads="1"/>
                    </pic:cNvPicPr>
                  </pic:nvPicPr>
                  <pic:blipFill>
                    <a:blip r:embed="rId107"/>
                    <a:srcRect/>
                    <a:stretch>
                      <a:fillRect/>
                    </a:stretch>
                  </pic:blipFill>
                  <pic:spPr bwMode="auto">
                    <a:xfrm>
                      <a:off x="0" y="0"/>
                      <a:ext cx="4762500" cy="21717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298" w:author="Unknown"/>
          <w:rFonts w:ascii="Bookman Old Style" w:eastAsia="Times New Roman" w:hAnsi="Bookman Old Style" w:cs="Times New Roman"/>
          <w:b/>
          <w:bCs/>
          <w:sz w:val="36"/>
          <w:szCs w:val="36"/>
        </w:rPr>
      </w:pPr>
      <w:ins w:id="299" w:author="Unknown">
        <w:r w:rsidRPr="00166EC0">
          <w:rPr>
            <w:rFonts w:ascii="Bookman Old Style" w:eastAsia="Times New Roman" w:hAnsi="Bookman Old Style" w:cs="Times New Roman"/>
            <w:b/>
            <w:bCs/>
            <w:sz w:val="36"/>
            <w:szCs w:val="36"/>
          </w:rPr>
          <w:t>Locating by CSS Selector</w:t>
        </w:r>
      </w:ins>
    </w:p>
    <w:p w:rsidR="00867243" w:rsidRPr="00166EC0" w:rsidRDefault="00867243" w:rsidP="00867243">
      <w:pPr>
        <w:spacing w:before="100" w:beforeAutospacing="1" w:after="100" w:afterAutospacing="1" w:line="240" w:lineRule="auto"/>
        <w:rPr>
          <w:ins w:id="300" w:author="Unknown"/>
          <w:rFonts w:ascii="Bookman Old Style" w:eastAsia="Times New Roman" w:hAnsi="Bookman Old Style" w:cs="Times New Roman"/>
          <w:sz w:val="24"/>
          <w:szCs w:val="24"/>
        </w:rPr>
      </w:pPr>
      <w:proofErr w:type="gramStart"/>
      <w:ins w:id="301" w:author="Unknown">
        <w:r w:rsidRPr="00166EC0">
          <w:rPr>
            <w:rFonts w:ascii="Bookman Old Style" w:eastAsia="Times New Roman" w:hAnsi="Bookman Old Style" w:cs="Times New Roman"/>
            <w:b/>
            <w:bCs/>
            <w:sz w:val="24"/>
            <w:szCs w:val="24"/>
          </w:rPr>
          <w:t>CSS Selectors are string patterns used to identify an element based on a combination of HTML tag, id, class, and attributes</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w:t>
        </w:r>
        <w:r w:rsidRPr="00166EC0">
          <w:rPr>
            <w:rFonts w:ascii="Bookman Old Style" w:eastAsia="Times New Roman" w:hAnsi="Bookman Old Style" w:cs="Times New Roman"/>
            <w:b/>
            <w:bCs/>
            <w:sz w:val="24"/>
            <w:szCs w:val="24"/>
          </w:rPr>
          <w:t xml:space="preserve">Locating by CSS Selector is more complicated than the previous methods, but it is the most common locating strategy of advanced Selenium users because it can access even those elements that have no ID or name. </w:t>
        </w:r>
      </w:ins>
    </w:p>
    <w:p w:rsidR="00867243" w:rsidRPr="00166EC0" w:rsidRDefault="00867243" w:rsidP="00867243">
      <w:pPr>
        <w:spacing w:before="100" w:beforeAutospacing="1" w:after="100" w:afterAutospacing="1" w:line="240" w:lineRule="auto"/>
        <w:rPr>
          <w:ins w:id="302" w:author="Unknown"/>
          <w:rFonts w:ascii="Bookman Old Style" w:eastAsia="Times New Roman" w:hAnsi="Bookman Old Style" w:cs="Times New Roman"/>
          <w:sz w:val="24"/>
          <w:szCs w:val="24"/>
        </w:rPr>
      </w:pPr>
      <w:ins w:id="303" w:author="Unknown">
        <w:r w:rsidRPr="00166EC0">
          <w:rPr>
            <w:rFonts w:ascii="Bookman Old Style" w:eastAsia="Times New Roman" w:hAnsi="Bookman Old Style" w:cs="Times New Roman"/>
            <w:sz w:val="24"/>
            <w:szCs w:val="24"/>
          </w:rPr>
          <w:t xml:space="preserve">CSS Selectors have many formats, but we will only focus on the most common ones. </w:t>
        </w:r>
      </w:ins>
    </w:p>
    <w:p w:rsidR="00867243" w:rsidRPr="00166EC0" w:rsidRDefault="00867243" w:rsidP="00867243">
      <w:pPr>
        <w:numPr>
          <w:ilvl w:val="0"/>
          <w:numId w:val="24"/>
        </w:numPr>
        <w:spacing w:before="100" w:beforeAutospacing="1" w:after="100" w:afterAutospacing="1" w:line="240" w:lineRule="auto"/>
        <w:ind w:left="1440"/>
        <w:rPr>
          <w:ins w:id="304" w:author="Unknown"/>
          <w:rFonts w:ascii="Bookman Old Style" w:eastAsia="Times New Roman" w:hAnsi="Bookman Old Style" w:cs="Times New Roman"/>
          <w:sz w:val="24"/>
          <w:szCs w:val="24"/>
        </w:rPr>
      </w:pPr>
      <w:ins w:id="305" w:author="Unknown">
        <w:r w:rsidRPr="00166EC0">
          <w:rPr>
            <w:rFonts w:ascii="Bookman Old Style" w:eastAsia="Times New Roman" w:hAnsi="Bookman Old Style" w:cs="Times New Roman"/>
            <w:sz w:val="24"/>
            <w:szCs w:val="24"/>
          </w:rPr>
          <w:t>Tag and ID</w:t>
        </w:r>
      </w:ins>
    </w:p>
    <w:p w:rsidR="00867243" w:rsidRPr="00166EC0" w:rsidRDefault="00867243" w:rsidP="00867243">
      <w:pPr>
        <w:numPr>
          <w:ilvl w:val="0"/>
          <w:numId w:val="24"/>
        </w:numPr>
        <w:spacing w:before="100" w:beforeAutospacing="1" w:after="100" w:afterAutospacing="1" w:line="240" w:lineRule="auto"/>
        <w:ind w:left="1440"/>
        <w:rPr>
          <w:ins w:id="306" w:author="Unknown"/>
          <w:rFonts w:ascii="Bookman Old Style" w:eastAsia="Times New Roman" w:hAnsi="Bookman Old Style" w:cs="Times New Roman"/>
          <w:sz w:val="24"/>
          <w:szCs w:val="24"/>
        </w:rPr>
      </w:pPr>
      <w:ins w:id="307" w:author="Unknown">
        <w:r w:rsidRPr="00166EC0">
          <w:rPr>
            <w:rFonts w:ascii="Bookman Old Style" w:eastAsia="Times New Roman" w:hAnsi="Bookman Old Style" w:cs="Times New Roman"/>
            <w:sz w:val="24"/>
            <w:szCs w:val="24"/>
          </w:rPr>
          <w:t>Tag and class</w:t>
        </w:r>
      </w:ins>
    </w:p>
    <w:p w:rsidR="00867243" w:rsidRPr="00166EC0" w:rsidRDefault="00867243" w:rsidP="00867243">
      <w:pPr>
        <w:numPr>
          <w:ilvl w:val="0"/>
          <w:numId w:val="24"/>
        </w:numPr>
        <w:spacing w:before="100" w:beforeAutospacing="1" w:after="100" w:afterAutospacing="1" w:line="240" w:lineRule="auto"/>
        <w:ind w:left="1440"/>
        <w:rPr>
          <w:ins w:id="308" w:author="Unknown"/>
          <w:rFonts w:ascii="Bookman Old Style" w:eastAsia="Times New Roman" w:hAnsi="Bookman Old Style" w:cs="Times New Roman"/>
          <w:sz w:val="24"/>
          <w:szCs w:val="24"/>
        </w:rPr>
      </w:pPr>
      <w:ins w:id="309" w:author="Unknown">
        <w:r w:rsidRPr="00166EC0">
          <w:rPr>
            <w:rFonts w:ascii="Bookman Old Style" w:eastAsia="Times New Roman" w:hAnsi="Bookman Old Style" w:cs="Times New Roman"/>
            <w:sz w:val="24"/>
            <w:szCs w:val="24"/>
          </w:rPr>
          <w:t>Tag and attribute</w:t>
        </w:r>
      </w:ins>
    </w:p>
    <w:p w:rsidR="00867243" w:rsidRPr="00166EC0" w:rsidRDefault="00867243" w:rsidP="00867243">
      <w:pPr>
        <w:numPr>
          <w:ilvl w:val="0"/>
          <w:numId w:val="24"/>
        </w:numPr>
        <w:spacing w:before="100" w:beforeAutospacing="1" w:after="100" w:afterAutospacing="1" w:line="240" w:lineRule="auto"/>
        <w:ind w:left="1440"/>
        <w:rPr>
          <w:ins w:id="310" w:author="Unknown"/>
          <w:rFonts w:ascii="Bookman Old Style" w:eastAsia="Times New Roman" w:hAnsi="Bookman Old Style" w:cs="Times New Roman"/>
          <w:sz w:val="24"/>
          <w:szCs w:val="24"/>
        </w:rPr>
      </w:pPr>
      <w:ins w:id="311" w:author="Unknown">
        <w:r w:rsidRPr="00166EC0">
          <w:rPr>
            <w:rFonts w:ascii="Bookman Old Style" w:eastAsia="Times New Roman" w:hAnsi="Bookman Old Style" w:cs="Times New Roman"/>
            <w:sz w:val="24"/>
            <w:szCs w:val="24"/>
          </w:rPr>
          <w:t>Tag, class, and attribute</w:t>
        </w:r>
      </w:ins>
    </w:p>
    <w:p w:rsidR="00867243" w:rsidRPr="00166EC0" w:rsidRDefault="00867243" w:rsidP="00867243">
      <w:pPr>
        <w:numPr>
          <w:ilvl w:val="0"/>
          <w:numId w:val="24"/>
        </w:numPr>
        <w:spacing w:before="100" w:beforeAutospacing="1" w:after="100" w:afterAutospacing="1" w:line="240" w:lineRule="auto"/>
        <w:ind w:left="1440"/>
        <w:rPr>
          <w:ins w:id="312" w:author="Unknown"/>
          <w:rFonts w:ascii="Bookman Old Style" w:eastAsia="Times New Roman" w:hAnsi="Bookman Old Style" w:cs="Times New Roman"/>
          <w:sz w:val="24"/>
          <w:szCs w:val="24"/>
        </w:rPr>
      </w:pPr>
      <w:ins w:id="313" w:author="Unknown">
        <w:r w:rsidRPr="00166EC0">
          <w:rPr>
            <w:rFonts w:ascii="Bookman Old Style" w:eastAsia="Times New Roman" w:hAnsi="Bookman Old Style" w:cs="Times New Roman"/>
            <w:sz w:val="24"/>
            <w:szCs w:val="24"/>
          </w:rPr>
          <w:t>Inner text</w:t>
        </w:r>
      </w:ins>
    </w:p>
    <w:p w:rsidR="00867243" w:rsidRPr="00166EC0" w:rsidRDefault="00867243" w:rsidP="00867243">
      <w:pPr>
        <w:spacing w:before="100" w:beforeAutospacing="1" w:after="100" w:afterAutospacing="1" w:line="240" w:lineRule="auto"/>
        <w:rPr>
          <w:ins w:id="314" w:author="Unknown"/>
          <w:rFonts w:ascii="Bookman Old Style" w:eastAsia="Times New Roman" w:hAnsi="Bookman Old Style" w:cs="Times New Roman"/>
          <w:sz w:val="24"/>
          <w:szCs w:val="24"/>
        </w:rPr>
      </w:pPr>
      <w:ins w:id="315" w:author="Unknown">
        <w:r w:rsidRPr="00166EC0">
          <w:rPr>
            <w:rFonts w:ascii="Bookman Old Style" w:eastAsia="Times New Roman" w:hAnsi="Bookman Old Style" w:cs="Times New Roman"/>
            <w:sz w:val="24"/>
            <w:szCs w:val="24"/>
          </w:rPr>
          <w:t>When using this strategy, we always prefix the Target box with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 xml:space="preserve">=" as will be shown in the following examples. </w:t>
        </w:r>
      </w:ins>
    </w:p>
    <w:p w:rsidR="00867243" w:rsidRPr="00166EC0" w:rsidRDefault="00867243" w:rsidP="00867243">
      <w:pPr>
        <w:spacing w:before="100" w:beforeAutospacing="1" w:after="100" w:afterAutospacing="1" w:line="240" w:lineRule="auto"/>
        <w:outlineLvl w:val="1"/>
        <w:rPr>
          <w:ins w:id="316" w:author="Unknown"/>
          <w:rFonts w:ascii="Bookman Old Style" w:eastAsia="Times New Roman" w:hAnsi="Bookman Old Style" w:cs="Times New Roman"/>
          <w:b/>
          <w:bCs/>
          <w:sz w:val="36"/>
          <w:szCs w:val="36"/>
        </w:rPr>
      </w:pPr>
      <w:ins w:id="317" w:author="Unknown">
        <w:r w:rsidRPr="00166EC0">
          <w:rPr>
            <w:rFonts w:ascii="Bookman Old Style" w:eastAsia="Times New Roman" w:hAnsi="Bookman Old Style" w:cs="Times New Roman"/>
            <w:b/>
            <w:bCs/>
            <w:sz w:val="36"/>
            <w:szCs w:val="36"/>
          </w:rPr>
          <w:t>Locating by CSS Selector - Tag and ID</w:t>
        </w:r>
      </w:ins>
    </w:p>
    <w:p w:rsidR="00867243" w:rsidRPr="00166EC0" w:rsidRDefault="00867243" w:rsidP="00867243">
      <w:pPr>
        <w:spacing w:before="100" w:beforeAutospacing="1" w:after="100" w:afterAutospacing="1" w:line="240" w:lineRule="auto"/>
        <w:rPr>
          <w:ins w:id="318" w:author="Unknown"/>
          <w:rFonts w:ascii="Bookman Old Style" w:eastAsia="Times New Roman" w:hAnsi="Bookman Old Style" w:cs="Times New Roman"/>
          <w:sz w:val="24"/>
          <w:szCs w:val="24"/>
        </w:rPr>
      </w:pPr>
      <w:ins w:id="319" w:author="Unknown">
        <w:r w:rsidRPr="00166EC0">
          <w:rPr>
            <w:rFonts w:ascii="Bookman Old Style" w:eastAsia="Times New Roman" w:hAnsi="Bookman Old Style" w:cs="Times New Roman"/>
            <w:sz w:val="24"/>
            <w:szCs w:val="24"/>
          </w:rPr>
          <w:t xml:space="preserve">Again, we will use </w:t>
        </w:r>
        <w:proofErr w:type="spellStart"/>
        <w:r w:rsidRPr="00166EC0">
          <w:rPr>
            <w:rFonts w:ascii="Bookman Old Style" w:eastAsia="Times New Roman" w:hAnsi="Bookman Old Style" w:cs="Times New Roman"/>
            <w:sz w:val="24"/>
            <w:szCs w:val="24"/>
          </w:rPr>
          <w:t>Facebook's</w:t>
        </w:r>
        <w:proofErr w:type="spellEnd"/>
        <w:r w:rsidRPr="00166EC0">
          <w:rPr>
            <w:rFonts w:ascii="Bookman Old Style" w:eastAsia="Times New Roman" w:hAnsi="Bookman Old Style" w:cs="Times New Roman"/>
            <w:sz w:val="24"/>
            <w:szCs w:val="24"/>
          </w:rPr>
          <w:t xml:space="preserve"> Email text box in this example. As you can remember, it has an ID of "email," and we have already accessed it in the "Locating by ID" section. This time, we will use a CSS Selector with ID in accessing that very same element. </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i/>
                <w:iCs/>
                <w:sz w:val="24"/>
                <w:szCs w:val="24"/>
              </w:rPr>
              <w:t>tag</w:t>
            </w:r>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id</w:t>
            </w:r>
            <w:proofErr w:type="spellEnd"/>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2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tag = the HTML tag of the element </w:t>
            </w:r>
            <w:r w:rsidRPr="00166EC0">
              <w:rPr>
                <w:rFonts w:ascii="Bookman Old Style" w:eastAsia="Times New Roman" w:hAnsi="Bookman Old Style" w:cs="Times New Roman"/>
                <w:sz w:val="24"/>
                <w:szCs w:val="24"/>
              </w:rPr>
              <w:lastRenderedPageBreak/>
              <w:t>being accessed</w:t>
            </w:r>
          </w:p>
          <w:p w:rsidR="00867243" w:rsidRPr="00166EC0" w:rsidRDefault="00867243" w:rsidP="00867243">
            <w:pPr>
              <w:numPr>
                <w:ilvl w:val="0"/>
                <w:numId w:val="2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 the hash sign. This should always be present when using a CSS Selector with ID</w:t>
            </w:r>
          </w:p>
          <w:p w:rsidR="00867243" w:rsidRPr="00166EC0" w:rsidRDefault="00867243" w:rsidP="00867243">
            <w:pPr>
              <w:numPr>
                <w:ilvl w:val="0"/>
                <w:numId w:val="2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id = the ID of the element being accessed</w:t>
            </w:r>
          </w:p>
        </w:tc>
      </w:tr>
    </w:tbl>
    <w:p w:rsidR="00867243" w:rsidRPr="00166EC0" w:rsidRDefault="00867243" w:rsidP="00867243">
      <w:pPr>
        <w:spacing w:before="100" w:beforeAutospacing="1" w:after="100" w:afterAutospacing="1" w:line="240" w:lineRule="auto"/>
        <w:rPr>
          <w:ins w:id="320" w:author="Unknown"/>
          <w:rFonts w:ascii="Bookman Old Style" w:eastAsia="Times New Roman" w:hAnsi="Bookman Old Style" w:cs="Times New Roman"/>
          <w:sz w:val="24"/>
          <w:szCs w:val="24"/>
        </w:rPr>
      </w:pPr>
      <w:ins w:id="321" w:author="Unknown">
        <w:r w:rsidRPr="00166EC0">
          <w:rPr>
            <w:rFonts w:ascii="Bookman Old Style" w:eastAsia="Times New Roman" w:hAnsi="Bookman Old Style" w:cs="Times New Roman"/>
            <w:b/>
            <w:bCs/>
            <w:sz w:val="24"/>
            <w:szCs w:val="24"/>
          </w:rPr>
          <w:lastRenderedPageBreak/>
          <w:t>Keep in mind that the ID is always preceded by a hash sign (#).</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322" w:author="Unknown"/>
          <w:rFonts w:ascii="Bookman Old Style" w:eastAsia="Times New Roman" w:hAnsi="Bookman Old Style" w:cs="Times New Roman"/>
          <w:sz w:val="24"/>
          <w:szCs w:val="24"/>
        </w:rPr>
      </w:pPr>
      <w:proofErr w:type="gramStart"/>
      <w:ins w:id="323"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"http://www.facebook.com/"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www.facebook.com</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Using Firebug, examine the "Email or Phone" text box. </w:t>
        </w:r>
      </w:ins>
    </w:p>
    <w:p w:rsidR="00867243" w:rsidRPr="00166EC0" w:rsidRDefault="00867243" w:rsidP="00867243">
      <w:pPr>
        <w:spacing w:before="100" w:beforeAutospacing="1" w:after="100" w:afterAutospacing="1" w:line="240" w:lineRule="auto"/>
        <w:rPr>
          <w:ins w:id="324" w:author="Unknown"/>
          <w:rFonts w:ascii="Bookman Old Style" w:eastAsia="Times New Roman" w:hAnsi="Bookman Old Style" w:cs="Times New Roman"/>
          <w:sz w:val="24"/>
          <w:szCs w:val="24"/>
        </w:rPr>
      </w:pPr>
      <w:ins w:id="325" w:author="Unknown">
        <w:r w:rsidRPr="00166EC0">
          <w:rPr>
            <w:rFonts w:ascii="Bookman Old Style" w:eastAsia="Times New Roman" w:hAnsi="Bookman Old Style" w:cs="Times New Roman"/>
            <w:sz w:val="24"/>
            <w:szCs w:val="24"/>
          </w:rPr>
          <w:t>At this point, take note that the HTML tag is "input" and its ID is "email". So our syntax will be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input#email</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326"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762500" cy="1714500"/>
            <wp:effectExtent l="19050" t="0" r="0" b="0"/>
            <wp:docPr id="100" name="Picture 100" descr="How to use Locators in Selenium IDE">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ow to use Locators in Selenium IDE">
                      <a:hlinkClick r:id="rId108"/>
                    </pic:cNvPr>
                    <pic:cNvPicPr>
                      <a:picLocks noChangeAspect="1" noChangeArrowheads="1"/>
                    </pic:cNvPicPr>
                  </pic:nvPicPr>
                  <pic:blipFill>
                    <a:blip r:embed="rId109"/>
                    <a:srcRect/>
                    <a:stretch>
                      <a:fillRect/>
                    </a:stretch>
                  </pic:blipFill>
                  <pic:spPr bwMode="auto">
                    <a:xfrm>
                      <a:off x="0" y="0"/>
                      <a:ext cx="4762500" cy="17145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27" w:author="Unknown"/>
          <w:rFonts w:ascii="Bookman Old Style" w:eastAsia="Times New Roman" w:hAnsi="Bookman Old Style" w:cs="Times New Roman"/>
          <w:sz w:val="24"/>
          <w:szCs w:val="24"/>
        </w:rPr>
      </w:pPr>
      <w:proofErr w:type="gramStart"/>
      <w:ins w:id="328"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Enter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input#email</w:t>
        </w:r>
        <w:proofErr w:type="spellEnd"/>
        <w:r w:rsidRPr="00166EC0">
          <w:rPr>
            <w:rFonts w:ascii="Bookman Old Style" w:eastAsia="Times New Roman" w:hAnsi="Bookman Old Style" w:cs="Times New Roman"/>
            <w:sz w:val="24"/>
            <w:szCs w:val="24"/>
          </w:rPr>
          <w:t xml:space="preserve">" into the Target box of Selenium IDE and click the Find button. Selenium IDE should be able to highlight that element. </w:t>
        </w:r>
      </w:ins>
    </w:p>
    <w:p w:rsidR="00867243" w:rsidRPr="00166EC0" w:rsidRDefault="00867243" w:rsidP="00867243">
      <w:pPr>
        <w:spacing w:before="100" w:beforeAutospacing="1" w:after="100" w:afterAutospacing="1" w:line="240" w:lineRule="auto"/>
        <w:jc w:val="center"/>
        <w:rPr>
          <w:ins w:id="32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619500" cy="2162175"/>
            <wp:effectExtent l="19050" t="0" r="0" b="0"/>
            <wp:docPr id="101" name="Picture 101" descr="How to use Locators in Selenium ID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w to use Locators in Selenium IDE">
                      <a:hlinkClick r:id="rId110"/>
                    </pic:cNvPr>
                    <pic:cNvPicPr>
                      <a:picLocks noChangeAspect="1" noChangeArrowheads="1"/>
                    </pic:cNvPicPr>
                  </pic:nvPicPr>
                  <pic:blipFill>
                    <a:blip r:embed="rId111"/>
                    <a:srcRect/>
                    <a:stretch>
                      <a:fillRect/>
                    </a:stretch>
                  </pic:blipFill>
                  <pic:spPr bwMode="auto">
                    <a:xfrm>
                      <a:off x="0" y="0"/>
                      <a:ext cx="3619500" cy="21621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30" w:author="Unknown"/>
          <w:rFonts w:ascii="Bookman Old Style" w:eastAsia="Times New Roman" w:hAnsi="Bookman Old Style" w:cs="Times New Roman"/>
          <w:sz w:val="24"/>
          <w:szCs w:val="24"/>
        </w:rPr>
      </w:pPr>
      <w:ins w:id="331"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outlineLvl w:val="1"/>
        <w:rPr>
          <w:ins w:id="332" w:author="Unknown"/>
          <w:rFonts w:ascii="Bookman Old Style" w:eastAsia="Times New Roman" w:hAnsi="Bookman Old Style" w:cs="Times New Roman"/>
          <w:b/>
          <w:bCs/>
          <w:sz w:val="36"/>
          <w:szCs w:val="36"/>
        </w:rPr>
      </w:pPr>
      <w:ins w:id="333" w:author="Unknown">
        <w:r w:rsidRPr="00166EC0">
          <w:rPr>
            <w:rFonts w:ascii="Bookman Old Style" w:eastAsia="Times New Roman" w:hAnsi="Bookman Old Style" w:cs="Times New Roman"/>
            <w:b/>
            <w:bCs/>
            <w:sz w:val="36"/>
            <w:szCs w:val="36"/>
          </w:rPr>
          <w:t>Locating by CSS Selector - Tag and Class</w:t>
        </w:r>
      </w:ins>
    </w:p>
    <w:p w:rsidR="00867243" w:rsidRPr="00166EC0" w:rsidRDefault="00867243" w:rsidP="00867243">
      <w:pPr>
        <w:spacing w:before="100" w:beforeAutospacing="1" w:after="100" w:afterAutospacing="1" w:line="240" w:lineRule="auto"/>
        <w:rPr>
          <w:ins w:id="334" w:author="Unknown"/>
          <w:rFonts w:ascii="Bookman Old Style" w:eastAsia="Times New Roman" w:hAnsi="Bookman Old Style" w:cs="Times New Roman"/>
          <w:sz w:val="24"/>
          <w:szCs w:val="24"/>
        </w:rPr>
      </w:pPr>
      <w:ins w:id="335" w:author="Unknown">
        <w:r w:rsidRPr="00166EC0">
          <w:rPr>
            <w:rFonts w:ascii="Bookman Old Style" w:eastAsia="Times New Roman" w:hAnsi="Bookman Old Style" w:cs="Times New Roman"/>
            <w:sz w:val="24"/>
            <w:szCs w:val="24"/>
          </w:rPr>
          <w:t xml:space="preserve">Locating by CSS Selector using an HTML tag and a class name is similar to using a tag and ID, but in this case, a dot (.) is used instead of a hash sign. </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lastRenderedPageBreak/>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i/>
                <w:iCs/>
                <w:sz w:val="24"/>
                <w:szCs w:val="24"/>
              </w:rPr>
              <w:t>tag</w:t>
            </w:r>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class</w:t>
            </w:r>
            <w:proofErr w:type="spellEnd"/>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26"/>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tag = the HTML tag of the element being accessed</w:t>
            </w:r>
          </w:p>
          <w:p w:rsidR="00867243" w:rsidRPr="00166EC0" w:rsidRDefault="00867243" w:rsidP="00867243">
            <w:pPr>
              <w:numPr>
                <w:ilvl w:val="0"/>
                <w:numId w:val="26"/>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 the dot sign. This should always be present when using a CSS Selector with class</w:t>
            </w:r>
          </w:p>
          <w:p w:rsidR="00867243" w:rsidRPr="00166EC0" w:rsidRDefault="00867243" w:rsidP="00867243">
            <w:pPr>
              <w:numPr>
                <w:ilvl w:val="0"/>
                <w:numId w:val="26"/>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class = the class of the element being accessed</w:t>
            </w:r>
          </w:p>
        </w:tc>
      </w:tr>
    </w:tbl>
    <w:p w:rsidR="00867243" w:rsidRPr="00166EC0" w:rsidRDefault="00867243" w:rsidP="00867243">
      <w:pPr>
        <w:spacing w:before="100" w:beforeAutospacing="1" w:after="100" w:afterAutospacing="1" w:line="240" w:lineRule="auto"/>
        <w:rPr>
          <w:ins w:id="336" w:author="Unknown"/>
          <w:rFonts w:ascii="Bookman Old Style" w:eastAsia="Times New Roman" w:hAnsi="Bookman Old Style" w:cs="Times New Roman"/>
          <w:sz w:val="24"/>
          <w:szCs w:val="24"/>
        </w:rPr>
      </w:pPr>
      <w:ins w:id="337"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338" w:author="Unknown"/>
          <w:rFonts w:ascii="Bookman Old Style" w:eastAsia="Times New Roman" w:hAnsi="Bookman Old Style" w:cs="Times New Roman"/>
          <w:sz w:val="24"/>
          <w:szCs w:val="24"/>
        </w:rPr>
      </w:pPr>
      <w:proofErr w:type="gramStart"/>
      <w:ins w:id="339"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Go to the demo 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"http://demo.guru99.com/test/facebook.html"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http://demo.guru99.com/test/facebook.html</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and use Firebug to inspect the "Email or Phone" text box. Notice that its HTML tag is "input" and its class is "</w:t>
        </w:r>
        <w:proofErr w:type="spellStart"/>
        <w:r w:rsidRPr="00166EC0">
          <w:rPr>
            <w:rFonts w:ascii="Bookman Old Style" w:eastAsia="Times New Roman" w:hAnsi="Bookman Old Style" w:cs="Times New Roman"/>
            <w:sz w:val="24"/>
            <w:szCs w:val="24"/>
          </w:rPr>
          <w:t>inputtext</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34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705350" cy="2228850"/>
            <wp:effectExtent l="19050" t="0" r="0" b="0"/>
            <wp:docPr id="102" name="Picture 102" descr="How to use Locators in Selenium ID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w to use Locators in Selenium IDE">
                      <a:hlinkClick r:id="rId112"/>
                    </pic:cNvPr>
                    <pic:cNvPicPr>
                      <a:picLocks noChangeAspect="1" noChangeArrowheads="1"/>
                    </pic:cNvPicPr>
                  </pic:nvPicPr>
                  <pic:blipFill>
                    <a:blip r:embed="rId113"/>
                    <a:srcRect/>
                    <a:stretch>
                      <a:fillRect/>
                    </a:stretch>
                  </pic:blipFill>
                  <pic:spPr bwMode="auto">
                    <a:xfrm>
                      <a:off x="0" y="0"/>
                      <a:ext cx="4705350" cy="22288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41" w:author="Unknown"/>
          <w:rFonts w:ascii="Bookman Old Style" w:eastAsia="Times New Roman" w:hAnsi="Bookman Old Style" w:cs="Times New Roman"/>
          <w:sz w:val="24"/>
          <w:szCs w:val="24"/>
        </w:rPr>
      </w:pPr>
      <w:proofErr w:type="gramStart"/>
      <w:ins w:id="342"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In Selenium IDE, enter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input.inputtext</w:t>
        </w:r>
        <w:proofErr w:type="spellEnd"/>
        <w:r w:rsidRPr="00166EC0">
          <w:rPr>
            <w:rFonts w:ascii="Bookman Old Style" w:eastAsia="Times New Roman" w:hAnsi="Bookman Old Style" w:cs="Times New Roman"/>
            <w:sz w:val="24"/>
            <w:szCs w:val="24"/>
          </w:rPr>
          <w:t xml:space="preserve">" in the Target box and click Find. Selenium IDE should be able to recognize the Email or Phone text box. </w:t>
        </w:r>
      </w:ins>
    </w:p>
    <w:p w:rsidR="00867243" w:rsidRPr="00166EC0" w:rsidRDefault="00867243" w:rsidP="00867243">
      <w:pPr>
        <w:spacing w:before="100" w:beforeAutospacing="1" w:after="100" w:afterAutospacing="1" w:line="240" w:lineRule="auto"/>
        <w:jc w:val="center"/>
        <w:rPr>
          <w:ins w:id="343"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095625" cy="1847850"/>
            <wp:effectExtent l="19050" t="0" r="9525" b="0"/>
            <wp:docPr id="103" name="Picture 103" descr="How to use Locators in Selenium ID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ow to use Locators in Selenium IDE">
                      <a:hlinkClick r:id="rId114"/>
                    </pic:cNvPr>
                    <pic:cNvPicPr>
                      <a:picLocks noChangeAspect="1" noChangeArrowheads="1"/>
                    </pic:cNvPicPr>
                  </pic:nvPicPr>
                  <pic:blipFill>
                    <a:blip r:embed="rId115"/>
                    <a:srcRect/>
                    <a:stretch>
                      <a:fillRect/>
                    </a:stretch>
                  </pic:blipFill>
                  <pic:spPr bwMode="auto">
                    <a:xfrm>
                      <a:off x="0" y="0"/>
                      <a:ext cx="3095625" cy="18478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44" w:author="Unknown"/>
          <w:rFonts w:ascii="Bookman Old Style" w:eastAsia="Times New Roman" w:hAnsi="Bookman Old Style" w:cs="Times New Roman"/>
          <w:sz w:val="24"/>
          <w:szCs w:val="24"/>
        </w:rPr>
      </w:pPr>
      <w:ins w:id="345" w:author="Unknown">
        <w:r w:rsidRPr="00166EC0">
          <w:rPr>
            <w:rFonts w:ascii="Bookman Old Style" w:eastAsia="Times New Roman" w:hAnsi="Bookman Old Style" w:cs="Times New Roman"/>
            <w:b/>
            <w:bCs/>
            <w:sz w:val="24"/>
            <w:szCs w:val="24"/>
          </w:rPr>
          <w:t>Take note that when multiple elements have the same HTML tag and name, only the first element in source code will be recognized</w:t>
        </w:r>
        <w:r w:rsidRPr="00166EC0">
          <w:rPr>
            <w:rFonts w:ascii="Bookman Old Style" w:eastAsia="Times New Roman" w:hAnsi="Bookman Old Style" w:cs="Times New Roman"/>
            <w:sz w:val="24"/>
            <w:szCs w:val="24"/>
          </w:rPr>
          <w:t xml:space="preserve">. Using Firebug, inspect the Password text box in </w:t>
        </w:r>
        <w:proofErr w:type="spellStart"/>
        <w:r w:rsidRPr="00166EC0">
          <w:rPr>
            <w:rFonts w:ascii="Bookman Old Style" w:eastAsia="Times New Roman" w:hAnsi="Bookman Old Style" w:cs="Times New Roman"/>
            <w:sz w:val="24"/>
            <w:szCs w:val="24"/>
          </w:rPr>
          <w:t>Facebook</w:t>
        </w:r>
        <w:proofErr w:type="spellEnd"/>
        <w:r w:rsidRPr="00166EC0">
          <w:rPr>
            <w:rFonts w:ascii="Bookman Old Style" w:eastAsia="Times New Roman" w:hAnsi="Bookman Old Style" w:cs="Times New Roman"/>
            <w:sz w:val="24"/>
            <w:szCs w:val="24"/>
          </w:rPr>
          <w:t xml:space="preserve"> and notice that it has the same name as the Email or Phone text box. </w:t>
        </w:r>
      </w:ins>
    </w:p>
    <w:p w:rsidR="00867243" w:rsidRPr="00166EC0" w:rsidRDefault="00867243" w:rsidP="00867243">
      <w:pPr>
        <w:spacing w:before="100" w:beforeAutospacing="1" w:after="100" w:afterAutospacing="1" w:line="240" w:lineRule="auto"/>
        <w:jc w:val="center"/>
        <w:rPr>
          <w:ins w:id="346"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762500" cy="2486025"/>
            <wp:effectExtent l="19050" t="0" r="0" b="0"/>
            <wp:docPr id="104" name="Picture 104" descr="How to use Locators in Selenium ID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ow to use Locators in Selenium IDE">
                      <a:hlinkClick r:id="rId116"/>
                    </pic:cNvPr>
                    <pic:cNvPicPr>
                      <a:picLocks noChangeAspect="1" noChangeArrowheads="1"/>
                    </pic:cNvPicPr>
                  </pic:nvPicPr>
                  <pic:blipFill>
                    <a:blip r:embed="rId117"/>
                    <a:srcRect/>
                    <a:stretch>
                      <a:fillRect/>
                    </a:stretch>
                  </pic:blipFill>
                  <pic:spPr bwMode="auto">
                    <a:xfrm>
                      <a:off x="0" y="0"/>
                      <a:ext cx="4762500" cy="24860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47" w:author="Unknown"/>
          <w:rFonts w:ascii="Bookman Old Style" w:eastAsia="Times New Roman" w:hAnsi="Bookman Old Style" w:cs="Times New Roman"/>
          <w:sz w:val="24"/>
          <w:szCs w:val="24"/>
        </w:rPr>
      </w:pPr>
      <w:ins w:id="348" w:author="Unknown">
        <w:r w:rsidRPr="00166EC0">
          <w:rPr>
            <w:rFonts w:ascii="Bookman Old Style" w:eastAsia="Times New Roman" w:hAnsi="Bookman Old Style" w:cs="Times New Roman"/>
            <w:sz w:val="24"/>
            <w:szCs w:val="24"/>
          </w:rPr>
          <w:t xml:space="preserve">The reason why only the Email or Phone text box was highlighted in the previous illustration is that it comes first in </w:t>
        </w:r>
        <w:proofErr w:type="spellStart"/>
        <w:r w:rsidRPr="00166EC0">
          <w:rPr>
            <w:rFonts w:ascii="Bookman Old Style" w:eastAsia="Times New Roman" w:hAnsi="Bookman Old Style" w:cs="Times New Roman"/>
            <w:sz w:val="24"/>
            <w:szCs w:val="24"/>
          </w:rPr>
          <w:t>Facebook's</w:t>
        </w:r>
        <w:proofErr w:type="spellEnd"/>
        <w:r w:rsidRPr="00166EC0">
          <w:rPr>
            <w:rFonts w:ascii="Bookman Old Style" w:eastAsia="Times New Roman" w:hAnsi="Bookman Old Style" w:cs="Times New Roman"/>
            <w:sz w:val="24"/>
            <w:szCs w:val="24"/>
          </w:rPr>
          <w:t xml:space="preserve"> page source. </w:t>
        </w:r>
      </w:ins>
    </w:p>
    <w:p w:rsidR="00867243" w:rsidRPr="00166EC0" w:rsidRDefault="00867243" w:rsidP="00867243">
      <w:pPr>
        <w:spacing w:before="100" w:beforeAutospacing="1" w:after="100" w:afterAutospacing="1" w:line="240" w:lineRule="auto"/>
        <w:jc w:val="center"/>
        <w:rPr>
          <w:ins w:id="34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314950" cy="2971800"/>
            <wp:effectExtent l="19050" t="0" r="0" b="0"/>
            <wp:docPr id="105" name="Picture 105" descr="How to use Locators in Selenium ID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ow to use Locators in Selenium IDE">
                      <a:hlinkClick r:id="rId118"/>
                    </pic:cNvPr>
                    <pic:cNvPicPr>
                      <a:picLocks noChangeAspect="1" noChangeArrowheads="1"/>
                    </pic:cNvPicPr>
                  </pic:nvPicPr>
                  <pic:blipFill>
                    <a:blip r:embed="rId119"/>
                    <a:srcRect/>
                    <a:stretch>
                      <a:fillRect/>
                    </a:stretch>
                  </pic:blipFill>
                  <pic:spPr bwMode="auto">
                    <a:xfrm>
                      <a:off x="0" y="0"/>
                      <a:ext cx="5314950" cy="29718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350" w:author="Unknown"/>
          <w:rFonts w:ascii="Bookman Old Style" w:eastAsia="Times New Roman" w:hAnsi="Bookman Old Style" w:cs="Times New Roman"/>
          <w:b/>
          <w:bCs/>
          <w:sz w:val="36"/>
          <w:szCs w:val="36"/>
        </w:rPr>
      </w:pPr>
      <w:ins w:id="351" w:author="Unknown">
        <w:r w:rsidRPr="00166EC0">
          <w:rPr>
            <w:rFonts w:ascii="Bookman Old Style" w:eastAsia="Times New Roman" w:hAnsi="Bookman Old Style" w:cs="Times New Roman"/>
            <w:b/>
            <w:bCs/>
            <w:sz w:val="36"/>
            <w:szCs w:val="36"/>
          </w:rPr>
          <w:t>Locating by CSS Selector - Tag and Attribute</w:t>
        </w:r>
      </w:ins>
    </w:p>
    <w:p w:rsidR="00867243" w:rsidRPr="00166EC0" w:rsidRDefault="00867243" w:rsidP="00867243">
      <w:pPr>
        <w:spacing w:before="100" w:beforeAutospacing="1" w:after="100" w:afterAutospacing="1" w:line="240" w:lineRule="auto"/>
        <w:rPr>
          <w:ins w:id="352" w:author="Unknown"/>
          <w:rFonts w:ascii="Bookman Old Style" w:eastAsia="Times New Roman" w:hAnsi="Bookman Old Style" w:cs="Times New Roman"/>
          <w:sz w:val="24"/>
          <w:szCs w:val="24"/>
        </w:rPr>
      </w:pPr>
      <w:ins w:id="353" w:author="Unknown">
        <w:r w:rsidRPr="00166EC0">
          <w:rPr>
            <w:rFonts w:ascii="Bookman Old Style" w:eastAsia="Times New Roman" w:hAnsi="Bookman Old Style" w:cs="Times New Roman"/>
            <w:sz w:val="24"/>
            <w:szCs w:val="24"/>
          </w:rPr>
          <w:t xml:space="preserve">This strategy uses the HTML tag and a specific attribute of the element to be accessed. </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tag</w:t>
            </w:r>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attribute</w:t>
            </w:r>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value</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2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tag = the HTML tag of the element being accessed</w:t>
            </w:r>
          </w:p>
          <w:p w:rsidR="00867243" w:rsidRPr="00166EC0" w:rsidRDefault="00867243" w:rsidP="00867243">
            <w:pPr>
              <w:numPr>
                <w:ilvl w:val="0"/>
                <w:numId w:val="27"/>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and ] = square brackets within which a specific attribute and its corresponding value will be placed</w:t>
            </w:r>
          </w:p>
          <w:p w:rsidR="00867243" w:rsidRPr="00166EC0" w:rsidRDefault="00867243" w:rsidP="00867243">
            <w:pPr>
              <w:numPr>
                <w:ilvl w:val="0"/>
                <w:numId w:val="27"/>
              </w:num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t>attribute</w:t>
            </w:r>
            <w:proofErr w:type="gramEnd"/>
            <w:r w:rsidRPr="00166EC0">
              <w:rPr>
                <w:rFonts w:ascii="Bookman Old Style" w:eastAsia="Times New Roman" w:hAnsi="Bookman Old Style" w:cs="Times New Roman"/>
                <w:sz w:val="24"/>
                <w:szCs w:val="24"/>
              </w:rPr>
              <w:t xml:space="preserve"> = the attribute to be used. It is advisable to use an attribute that is unique to the element such as a name or ID.</w:t>
            </w:r>
          </w:p>
          <w:p w:rsidR="00867243" w:rsidRPr="00166EC0" w:rsidRDefault="00867243" w:rsidP="00867243">
            <w:pPr>
              <w:numPr>
                <w:ilvl w:val="0"/>
                <w:numId w:val="27"/>
              </w:num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lastRenderedPageBreak/>
              <w:t>value</w:t>
            </w:r>
            <w:proofErr w:type="gramEnd"/>
            <w:r w:rsidRPr="00166EC0">
              <w:rPr>
                <w:rFonts w:ascii="Bookman Old Style" w:eastAsia="Times New Roman" w:hAnsi="Bookman Old Style" w:cs="Times New Roman"/>
                <w:sz w:val="24"/>
                <w:szCs w:val="24"/>
              </w:rPr>
              <w:t xml:space="preserve"> = the corresponding value of the chosen attribute.</w:t>
            </w:r>
          </w:p>
        </w:tc>
      </w:tr>
    </w:tbl>
    <w:p w:rsidR="00867243" w:rsidRPr="00166EC0" w:rsidRDefault="00867243" w:rsidP="00867243">
      <w:pPr>
        <w:spacing w:before="100" w:beforeAutospacing="1" w:after="100" w:afterAutospacing="1" w:line="240" w:lineRule="auto"/>
        <w:rPr>
          <w:ins w:id="354" w:author="Unknown"/>
          <w:rFonts w:ascii="Bookman Old Style" w:eastAsia="Times New Roman" w:hAnsi="Bookman Old Style" w:cs="Times New Roman"/>
          <w:sz w:val="24"/>
          <w:szCs w:val="24"/>
        </w:rPr>
      </w:pPr>
      <w:ins w:id="355" w:author="Unknown">
        <w:r w:rsidRPr="00166EC0">
          <w:rPr>
            <w:rFonts w:ascii="Bookman Old Style" w:eastAsia="Times New Roman" w:hAnsi="Bookman Old Style" w:cs="Times New Roman"/>
            <w:sz w:val="24"/>
            <w:szCs w:val="24"/>
          </w:rPr>
          <w:lastRenderedPageBreak/>
          <w:t xml:space="preserve">  </w:t>
        </w:r>
      </w:ins>
    </w:p>
    <w:p w:rsidR="00867243" w:rsidRPr="00166EC0" w:rsidRDefault="00867243" w:rsidP="00867243">
      <w:pPr>
        <w:spacing w:before="100" w:beforeAutospacing="1" w:after="100" w:afterAutospacing="1" w:line="240" w:lineRule="auto"/>
        <w:rPr>
          <w:ins w:id="356" w:author="Unknown"/>
          <w:rFonts w:ascii="Bookman Old Style" w:eastAsia="Times New Roman" w:hAnsi="Bookman Old Style" w:cs="Times New Roman"/>
          <w:sz w:val="24"/>
          <w:szCs w:val="24"/>
        </w:rPr>
      </w:pPr>
      <w:proofErr w:type="gramStart"/>
      <w:ins w:id="357"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Mercury Tours' Registration 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"http://demo.guru99.com/test/newtours/register.php"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http://demo.guru99.com/test/newtours/register.php</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and inspect the "Last Name" text box. Take note of its HTML tag ("input" in this case) and its name ("</w:t>
        </w:r>
        <w:proofErr w:type="spellStart"/>
        <w:r w:rsidRPr="00166EC0">
          <w:rPr>
            <w:rFonts w:ascii="Bookman Old Style" w:eastAsia="Times New Roman" w:hAnsi="Bookman Old Style" w:cs="Times New Roman"/>
            <w:sz w:val="24"/>
            <w:szCs w:val="24"/>
          </w:rPr>
          <w:t>lastName</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35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829050" cy="2028825"/>
            <wp:effectExtent l="19050" t="0" r="0" b="0"/>
            <wp:docPr id="106" name="Picture 106" descr="How to use Locators in Selenium IDE">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ow to use Locators in Selenium IDE">
                      <a:hlinkClick r:id="rId120"/>
                    </pic:cNvPr>
                    <pic:cNvPicPr>
                      <a:picLocks noChangeAspect="1" noChangeArrowheads="1"/>
                    </pic:cNvPicPr>
                  </pic:nvPicPr>
                  <pic:blipFill>
                    <a:blip r:embed="rId121"/>
                    <a:srcRect/>
                    <a:stretch>
                      <a:fillRect/>
                    </a:stretch>
                  </pic:blipFill>
                  <pic:spPr bwMode="auto">
                    <a:xfrm>
                      <a:off x="0" y="0"/>
                      <a:ext cx="3829050" cy="20288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59" w:author="Unknown"/>
          <w:rFonts w:ascii="Bookman Old Style" w:eastAsia="Times New Roman" w:hAnsi="Bookman Old Style" w:cs="Times New Roman"/>
          <w:sz w:val="24"/>
          <w:szCs w:val="24"/>
        </w:rPr>
      </w:pPr>
      <w:proofErr w:type="gramStart"/>
      <w:ins w:id="360"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In Selenium IDE, enter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gramStart"/>
        <w:r w:rsidRPr="00166EC0">
          <w:rPr>
            <w:rFonts w:ascii="Bookman Old Style" w:eastAsia="Times New Roman" w:hAnsi="Bookman Old Style" w:cs="Times New Roman"/>
            <w:sz w:val="24"/>
            <w:szCs w:val="24"/>
          </w:rPr>
          <w:t>input[</w:t>
        </w:r>
        <w:proofErr w:type="gramEnd"/>
        <w:r w:rsidRPr="00166EC0">
          <w:rPr>
            <w:rFonts w:ascii="Bookman Old Style" w:eastAsia="Times New Roman" w:hAnsi="Bookman Old Style" w:cs="Times New Roman"/>
            <w:sz w:val="24"/>
            <w:szCs w:val="24"/>
          </w:rPr>
          <w:t>name=</w:t>
        </w:r>
        <w:proofErr w:type="spellStart"/>
        <w:r w:rsidRPr="00166EC0">
          <w:rPr>
            <w:rFonts w:ascii="Bookman Old Style" w:eastAsia="Times New Roman" w:hAnsi="Bookman Old Style" w:cs="Times New Roman"/>
            <w:sz w:val="24"/>
            <w:szCs w:val="24"/>
          </w:rPr>
          <w:t>lastName</w:t>
        </w:r>
        <w:proofErr w:type="spellEnd"/>
        <w:r w:rsidRPr="00166EC0">
          <w:rPr>
            <w:rFonts w:ascii="Bookman Old Style" w:eastAsia="Times New Roman" w:hAnsi="Bookman Old Style" w:cs="Times New Roman"/>
            <w:sz w:val="24"/>
            <w:szCs w:val="24"/>
          </w:rPr>
          <w:t xml:space="preserve">]" in the Target box and click Find. Selenium IDE should be able to access the Last Name box successfully. </w:t>
        </w:r>
      </w:ins>
    </w:p>
    <w:p w:rsidR="00867243" w:rsidRPr="00166EC0" w:rsidRDefault="00867243" w:rsidP="00867243">
      <w:pPr>
        <w:spacing w:before="100" w:beforeAutospacing="1" w:after="100" w:afterAutospacing="1" w:line="240" w:lineRule="auto"/>
        <w:jc w:val="center"/>
        <w:rPr>
          <w:ins w:id="36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191000" cy="1990725"/>
            <wp:effectExtent l="19050" t="0" r="0" b="0"/>
            <wp:docPr id="107" name="Picture 107" descr="How to use Locators in Selenium IDE">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w to use Locators in Selenium IDE">
                      <a:hlinkClick r:id="rId122"/>
                    </pic:cNvPr>
                    <pic:cNvPicPr>
                      <a:picLocks noChangeAspect="1" noChangeArrowheads="1"/>
                    </pic:cNvPicPr>
                  </pic:nvPicPr>
                  <pic:blipFill>
                    <a:blip r:embed="rId123"/>
                    <a:srcRect/>
                    <a:stretch>
                      <a:fillRect/>
                    </a:stretch>
                  </pic:blipFill>
                  <pic:spPr bwMode="auto">
                    <a:xfrm>
                      <a:off x="0" y="0"/>
                      <a:ext cx="4191000" cy="19907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62" w:author="Unknown"/>
          <w:rFonts w:ascii="Bookman Old Style" w:eastAsia="Times New Roman" w:hAnsi="Bookman Old Style" w:cs="Times New Roman"/>
          <w:sz w:val="24"/>
          <w:szCs w:val="24"/>
        </w:rPr>
      </w:pPr>
      <w:ins w:id="363" w:author="Unknown">
        <w:r w:rsidRPr="00166EC0">
          <w:rPr>
            <w:rFonts w:ascii="Bookman Old Style" w:eastAsia="Times New Roman" w:hAnsi="Bookman Old Style" w:cs="Times New Roman"/>
            <w:b/>
            <w:bCs/>
            <w:sz w:val="24"/>
            <w:szCs w:val="24"/>
          </w:rPr>
          <w:t>When multiple elements have the same HTML tag and attribute, only the first one will be recognized</w:t>
        </w:r>
        <w:r w:rsidRPr="00166EC0">
          <w:rPr>
            <w:rFonts w:ascii="Bookman Old Style" w:eastAsia="Times New Roman" w:hAnsi="Bookman Old Style" w:cs="Times New Roman"/>
            <w:sz w:val="24"/>
            <w:szCs w:val="24"/>
          </w:rPr>
          <w:t xml:space="preserve">. This behavior is similar to locating elements using CSS selectors with the same tag and class. </w:t>
        </w:r>
      </w:ins>
    </w:p>
    <w:p w:rsidR="00867243" w:rsidRPr="00166EC0" w:rsidRDefault="00867243" w:rsidP="00867243">
      <w:pPr>
        <w:spacing w:before="100" w:beforeAutospacing="1" w:after="100" w:afterAutospacing="1" w:line="240" w:lineRule="auto"/>
        <w:outlineLvl w:val="1"/>
        <w:rPr>
          <w:ins w:id="364" w:author="Unknown"/>
          <w:rFonts w:ascii="Bookman Old Style" w:eastAsia="Times New Roman" w:hAnsi="Bookman Old Style" w:cs="Times New Roman"/>
          <w:b/>
          <w:bCs/>
          <w:sz w:val="36"/>
          <w:szCs w:val="36"/>
        </w:rPr>
      </w:pPr>
      <w:ins w:id="365" w:author="Unknown">
        <w:r w:rsidRPr="00166EC0">
          <w:rPr>
            <w:rFonts w:ascii="Bookman Old Style" w:eastAsia="Times New Roman" w:hAnsi="Bookman Old Style" w:cs="Times New Roman"/>
            <w:b/>
            <w:bCs/>
            <w:sz w:val="36"/>
            <w:szCs w:val="36"/>
          </w:rPr>
          <w:t>Locating by CSS Selector - tag, class, and attribute</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after="0"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after="0"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after="0"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i/>
                <w:iCs/>
                <w:sz w:val="24"/>
                <w:szCs w:val="24"/>
              </w:rPr>
              <w:t>tag.class</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attribute</w:t>
            </w:r>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value</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2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tag = the HTML tag of the element being accessed</w:t>
            </w:r>
          </w:p>
          <w:p w:rsidR="00867243" w:rsidRPr="00166EC0" w:rsidRDefault="00867243" w:rsidP="00867243">
            <w:pPr>
              <w:numPr>
                <w:ilvl w:val="0"/>
                <w:numId w:val="2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 the dot sign. This should always be present when using a CSS Selector with class</w:t>
            </w:r>
          </w:p>
          <w:p w:rsidR="00867243" w:rsidRPr="00166EC0" w:rsidRDefault="00867243" w:rsidP="00867243">
            <w:pPr>
              <w:numPr>
                <w:ilvl w:val="0"/>
                <w:numId w:val="2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lastRenderedPageBreak/>
              <w:t>class = the class of the element being accessed</w:t>
            </w:r>
          </w:p>
          <w:p w:rsidR="00867243" w:rsidRPr="00166EC0" w:rsidRDefault="00867243" w:rsidP="00867243">
            <w:pPr>
              <w:numPr>
                <w:ilvl w:val="0"/>
                <w:numId w:val="28"/>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and ] = square brackets within which a specific attribute and its corresponding value will be placed</w:t>
            </w:r>
          </w:p>
          <w:p w:rsidR="00867243" w:rsidRPr="00166EC0" w:rsidRDefault="00867243" w:rsidP="00867243">
            <w:pPr>
              <w:numPr>
                <w:ilvl w:val="0"/>
                <w:numId w:val="28"/>
              </w:num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t>attribute</w:t>
            </w:r>
            <w:proofErr w:type="gramEnd"/>
            <w:r w:rsidRPr="00166EC0">
              <w:rPr>
                <w:rFonts w:ascii="Bookman Old Style" w:eastAsia="Times New Roman" w:hAnsi="Bookman Old Style" w:cs="Times New Roman"/>
                <w:sz w:val="24"/>
                <w:szCs w:val="24"/>
              </w:rPr>
              <w:t xml:space="preserve"> = the attribute to be used. It is advisable to use an attribute that is unique to the element such as a name or ID.</w:t>
            </w:r>
          </w:p>
          <w:p w:rsidR="00867243" w:rsidRPr="00166EC0" w:rsidRDefault="00867243" w:rsidP="00867243">
            <w:pPr>
              <w:numPr>
                <w:ilvl w:val="0"/>
                <w:numId w:val="28"/>
              </w:num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t>value</w:t>
            </w:r>
            <w:proofErr w:type="gramEnd"/>
            <w:r w:rsidRPr="00166EC0">
              <w:rPr>
                <w:rFonts w:ascii="Bookman Old Style" w:eastAsia="Times New Roman" w:hAnsi="Bookman Old Style" w:cs="Times New Roman"/>
                <w:sz w:val="24"/>
                <w:szCs w:val="24"/>
              </w:rPr>
              <w:t xml:space="preserve"> = the corresponding value of the chosen attribute.</w:t>
            </w:r>
          </w:p>
        </w:tc>
      </w:tr>
    </w:tbl>
    <w:p w:rsidR="00867243" w:rsidRPr="00166EC0" w:rsidRDefault="00867243" w:rsidP="00867243">
      <w:pPr>
        <w:spacing w:before="100" w:beforeAutospacing="1" w:after="100" w:afterAutospacing="1" w:line="240" w:lineRule="auto"/>
        <w:rPr>
          <w:ins w:id="366" w:author="Unknown"/>
          <w:rFonts w:ascii="Bookman Old Style" w:eastAsia="Times New Roman" w:hAnsi="Bookman Old Style" w:cs="Times New Roman"/>
          <w:sz w:val="24"/>
          <w:szCs w:val="24"/>
        </w:rPr>
      </w:pPr>
      <w:proofErr w:type="gramStart"/>
      <w:ins w:id="367" w:author="Unknown">
        <w:r w:rsidRPr="00166EC0">
          <w:rPr>
            <w:rFonts w:ascii="Bookman Old Style" w:eastAsia="Times New Roman" w:hAnsi="Bookman Old Style" w:cs="Times New Roman"/>
            <w:b/>
            <w:bCs/>
            <w:sz w:val="24"/>
            <w:szCs w:val="24"/>
          </w:rPr>
          <w:lastRenderedPageBreak/>
          <w:t>Step 1.</w:t>
        </w:r>
        <w:proofErr w:type="gramEnd"/>
        <w:r w:rsidRPr="00166EC0">
          <w:rPr>
            <w:rFonts w:ascii="Bookman Old Style" w:eastAsia="Times New Roman" w:hAnsi="Bookman Old Style" w:cs="Times New Roman"/>
            <w:sz w:val="24"/>
            <w:szCs w:val="24"/>
          </w:rPr>
          <w:t xml:space="preserve"> Go to the demo 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"http://demo.guru99.com/test/facebook.html"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http://demo.guru99.com/test/facebook.html</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and use Firebug to inspect the 'Email or Phone' and 'Password' input boxes. Take note of their HTML tag, class, and attributes. For this example, we will select their '</w:t>
        </w:r>
        <w:proofErr w:type="spellStart"/>
        <w:r w:rsidRPr="00166EC0">
          <w:rPr>
            <w:rFonts w:ascii="Bookman Old Style" w:eastAsia="Times New Roman" w:hAnsi="Bookman Old Style" w:cs="Times New Roman"/>
            <w:sz w:val="24"/>
            <w:szCs w:val="24"/>
          </w:rPr>
          <w:t>tabindex</w:t>
        </w:r>
        <w:proofErr w:type="spellEnd"/>
        <w:r w:rsidRPr="00166EC0">
          <w:rPr>
            <w:rFonts w:ascii="Bookman Old Style" w:eastAsia="Times New Roman" w:hAnsi="Bookman Old Style" w:cs="Times New Roman"/>
            <w:sz w:val="24"/>
            <w:szCs w:val="24"/>
          </w:rPr>
          <w:t xml:space="preserve">' attributes. </w:t>
        </w:r>
      </w:ins>
    </w:p>
    <w:p w:rsidR="00867243" w:rsidRPr="00166EC0" w:rsidRDefault="00867243" w:rsidP="00867243">
      <w:pPr>
        <w:spacing w:before="100" w:beforeAutospacing="1" w:after="100" w:afterAutospacing="1" w:line="240" w:lineRule="auto"/>
        <w:jc w:val="center"/>
        <w:rPr>
          <w:ins w:id="36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990975" cy="2428875"/>
            <wp:effectExtent l="19050" t="0" r="9525" b="0"/>
            <wp:docPr id="108" name="Picture 108" descr="How to use Locators in Selenium ID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ow to use Locators in Selenium IDE">
                      <a:hlinkClick r:id="rId124"/>
                    </pic:cNvPr>
                    <pic:cNvPicPr>
                      <a:picLocks noChangeAspect="1" noChangeArrowheads="1"/>
                    </pic:cNvPicPr>
                  </pic:nvPicPr>
                  <pic:blipFill>
                    <a:blip r:embed="rId125"/>
                    <a:srcRect/>
                    <a:stretch>
                      <a:fillRect/>
                    </a:stretch>
                  </pic:blipFill>
                  <pic:spPr bwMode="auto">
                    <a:xfrm>
                      <a:off x="0" y="0"/>
                      <a:ext cx="3990975" cy="24288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69" w:author="Unknown"/>
          <w:rFonts w:ascii="Bookman Old Style" w:eastAsia="Times New Roman" w:hAnsi="Bookman Old Style" w:cs="Times New Roman"/>
          <w:sz w:val="24"/>
          <w:szCs w:val="24"/>
        </w:rPr>
      </w:pPr>
      <w:proofErr w:type="gramStart"/>
      <w:ins w:id="370"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We will access the 'Email or Phone' text box first. Thus, we will use a </w:t>
        </w:r>
        <w:proofErr w:type="spellStart"/>
        <w:r w:rsidRPr="00166EC0">
          <w:rPr>
            <w:rFonts w:ascii="Bookman Old Style" w:eastAsia="Times New Roman" w:hAnsi="Bookman Old Style" w:cs="Times New Roman"/>
            <w:sz w:val="24"/>
            <w:szCs w:val="24"/>
          </w:rPr>
          <w:t>tabindex</w:t>
        </w:r>
        <w:proofErr w:type="spellEnd"/>
        <w:r w:rsidRPr="00166EC0">
          <w:rPr>
            <w:rFonts w:ascii="Bookman Old Style" w:eastAsia="Times New Roman" w:hAnsi="Bookman Old Style" w:cs="Times New Roman"/>
            <w:sz w:val="24"/>
            <w:szCs w:val="24"/>
          </w:rPr>
          <w:t xml:space="preserve"> value of 1. Enter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proofErr w:type="gramStart"/>
        <w:r w:rsidRPr="00166EC0">
          <w:rPr>
            <w:rFonts w:ascii="Bookman Old Style" w:eastAsia="Times New Roman" w:hAnsi="Bookman Old Style" w:cs="Times New Roman"/>
            <w:sz w:val="24"/>
            <w:szCs w:val="24"/>
          </w:rPr>
          <w:t>input.inputtext</w:t>
        </w:r>
        <w:proofErr w:type="spellEnd"/>
        <w:r w:rsidRPr="00166EC0">
          <w:rPr>
            <w:rFonts w:ascii="Bookman Old Style" w:eastAsia="Times New Roman" w:hAnsi="Bookman Old Style" w:cs="Times New Roman"/>
            <w:sz w:val="24"/>
            <w:szCs w:val="24"/>
          </w:rPr>
          <w:t>[</w:t>
        </w:r>
        <w:proofErr w:type="spellStart"/>
        <w:proofErr w:type="gramEnd"/>
        <w:r w:rsidRPr="00166EC0">
          <w:rPr>
            <w:rFonts w:ascii="Bookman Old Style" w:eastAsia="Times New Roman" w:hAnsi="Bookman Old Style" w:cs="Times New Roman"/>
            <w:sz w:val="24"/>
            <w:szCs w:val="24"/>
          </w:rPr>
          <w:t>tabindex</w:t>
        </w:r>
        <w:proofErr w:type="spellEnd"/>
        <w:r w:rsidRPr="00166EC0">
          <w:rPr>
            <w:rFonts w:ascii="Bookman Old Style" w:eastAsia="Times New Roman" w:hAnsi="Bookman Old Style" w:cs="Times New Roman"/>
            <w:sz w:val="24"/>
            <w:szCs w:val="24"/>
          </w:rPr>
          <w:t xml:space="preserve">=1]" in Selenium IDE's Target box and click Find. The 'Email or Phone' input box should be highlighted. </w:t>
        </w:r>
      </w:ins>
    </w:p>
    <w:p w:rsidR="00867243" w:rsidRPr="00166EC0" w:rsidRDefault="00867243" w:rsidP="00867243">
      <w:pPr>
        <w:spacing w:before="100" w:beforeAutospacing="1" w:after="100" w:afterAutospacing="1" w:line="240" w:lineRule="auto"/>
        <w:jc w:val="center"/>
        <w:rPr>
          <w:ins w:id="37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848100" cy="1895475"/>
            <wp:effectExtent l="19050" t="0" r="0" b="0"/>
            <wp:docPr id="109" name="Picture 109" descr="How to use Locators in Selenium IDE">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ow to use Locators in Selenium IDE">
                      <a:hlinkClick r:id="rId126"/>
                    </pic:cNvPr>
                    <pic:cNvPicPr>
                      <a:picLocks noChangeAspect="1" noChangeArrowheads="1"/>
                    </pic:cNvPicPr>
                  </pic:nvPicPr>
                  <pic:blipFill>
                    <a:blip r:embed="rId127"/>
                    <a:srcRect/>
                    <a:stretch>
                      <a:fillRect/>
                    </a:stretch>
                  </pic:blipFill>
                  <pic:spPr bwMode="auto">
                    <a:xfrm>
                      <a:off x="0" y="0"/>
                      <a:ext cx="3848100" cy="18954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72" w:author="Unknown"/>
          <w:rFonts w:ascii="Bookman Old Style" w:eastAsia="Times New Roman" w:hAnsi="Bookman Old Style" w:cs="Times New Roman"/>
          <w:sz w:val="24"/>
          <w:szCs w:val="24"/>
        </w:rPr>
      </w:pPr>
      <w:proofErr w:type="gramStart"/>
      <w:ins w:id="373"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 xml:space="preserve">To access the Password input box, simply replace the value of the </w:t>
        </w:r>
        <w:proofErr w:type="spellStart"/>
        <w:r w:rsidRPr="00166EC0">
          <w:rPr>
            <w:rFonts w:ascii="Bookman Old Style" w:eastAsia="Times New Roman" w:hAnsi="Bookman Old Style" w:cs="Times New Roman"/>
            <w:sz w:val="24"/>
            <w:szCs w:val="24"/>
          </w:rPr>
          <w:t>tabindex</w:t>
        </w:r>
        <w:proofErr w:type="spellEnd"/>
        <w:r w:rsidRPr="00166EC0">
          <w:rPr>
            <w:rFonts w:ascii="Bookman Old Style" w:eastAsia="Times New Roman" w:hAnsi="Bookman Old Style" w:cs="Times New Roman"/>
            <w:sz w:val="24"/>
            <w:szCs w:val="24"/>
          </w:rPr>
          <w:t xml:space="preserve"> attribute. Enter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proofErr w:type="gramStart"/>
        <w:r w:rsidRPr="00166EC0">
          <w:rPr>
            <w:rFonts w:ascii="Bookman Old Style" w:eastAsia="Times New Roman" w:hAnsi="Bookman Old Style" w:cs="Times New Roman"/>
            <w:sz w:val="24"/>
            <w:szCs w:val="24"/>
          </w:rPr>
          <w:t>input.inputtext</w:t>
        </w:r>
        <w:proofErr w:type="spellEnd"/>
        <w:r w:rsidRPr="00166EC0">
          <w:rPr>
            <w:rFonts w:ascii="Bookman Old Style" w:eastAsia="Times New Roman" w:hAnsi="Bookman Old Style" w:cs="Times New Roman"/>
            <w:sz w:val="24"/>
            <w:szCs w:val="24"/>
          </w:rPr>
          <w:t>[</w:t>
        </w:r>
        <w:proofErr w:type="spellStart"/>
        <w:proofErr w:type="gramEnd"/>
        <w:r w:rsidRPr="00166EC0">
          <w:rPr>
            <w:rFonts w:ascii="Bookman Old Style" w:eastAsia="Times New Roman" w:hAnsi="Bookman Old Style" w:cs="Times New Roman"/>
            <w:sz w:val="24"/>
            <w:szCs w:val="24"/>
          </w:rPr>
          <w:t>tabindex</w:t>
        </w:r>
        <w:proofErr w:type="spellEnd"/>
        <w:r w:rsidRPr="00166EC0">
          <w:rPr>
            <w:rFonts w:ascii="Bookman Old Style" w:eastAsia="Times New Roman" w:hAnsi="Bookman Old Style" w:cs="Times New Roman"/>
            <w:sz w:val="24"/>
            <w:szCs w:val="24"/>
          </w:rPr>
          <w:t xml:space="preserve">=2]" in the Target box and click on the Find button. Selenium IDE must be able to identify the Password text box successfully. </w:t>
        </w:r>
      </w:ins>
    </w:p>
    <w:p w:rsidR="00867243" w:rsidRPr="00166EC0" w:rsidRDefault="00867243" w:rsidP="00867243">
      <w:pPr>
        <w:spacing w:before="100" w:beforeAutospacing="1" w:after="100" w:afterAutospacing="1" w:line="240" w:lineRule="auto"/>
        <w:jc w:val="center"/>
        <w:rPr>
          <w:ins w:id="37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3819525" cy="1790700"/>
            <wp:effectExtent l="19050" t="0" r="9525" b="0"/>
            <wp:docPr id="110" name="Picture 110" descr="How to use Locators in Selenium IDE">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ow to use Locators in Selenium IDE">
                      <a:hlinkClick r:id="rId128"/>
                    </pic:cNvPr>
                    <pic:cNvPicPr>
                      <a:picLocks noChangeAspect="1" noChangeArrowheads="1"/>
                    </pic:cNvPicPr>
                  </pic:nvPicPr>
                  <pic:blipFill>
                    <a:blip r:embed="rId129"/>
                    <a:srcRect/>
                    <a:stretch>
                      <a:fillRect/>
                    </a:stretch>
                  </pic:blipFill>
                  <pic:spPr bwMode="auto">
                    <a:xfrm>
                      <a:off x="0" y="0"/>
                      <a:ext cx="3819525" cy="17907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375" w:author="Unknown"/>
          <w:rFonts w:ascii="Bookman Old Style" w:eastAsia="Times New Roman" w:hAnsi="Bookman Old Style" w:cs="Times New Roman"/>
          <w:b/>
          <w:bCs/>
          <w:sz w:val="36"/>
          <w:szCs w:val="36"/>
        </w:rPr>
      </w:pPr>
      <w:ins w:id="376" w:author="Unknown">
        <w:r w:rsidRPr="00166EC0">
          <w:rPr>
            <w:rFonts w:ascii="Bookman Old Style" w:eastAsia="Times New Roman" w:hAnsi="Bookman Old Style" w:cs="Times New Roman"/>
            <w:b/>
            <w:bCs/>
            <w:sz w:val="36"/>
            <w:szCs w:val="36"/>
          </w:rPr>
          <w:t>Locating by CSS Selector - inner text</w:t>
        </w:r>
      </w:ins>
    </w:p>
    <w:p w:rsidR="00867243" w:rsidRPr="00166EC0" w:rsidRDefault="00867243" w:rsidP="00867243">
      <w:pPr>
        <w:spacing w:before="100" w:beforeAutospacing="1" w:after="100" w:afterAutospacing="1" w:line="240" w:lineRule="auto"/>
        <w:rPr>
          <w:ins w:id="377" w:author="Unknown"/>
          <w:rFonts w:ascii="Bookman Old Style" w:eastAsia="Times New Roman" w:hAnsi="Bookman Old Style" w:cs="Times New Roman"/>
          <w:sz w:val="24"/>
          <w:szCs w:val="24"/>
        </w:rPr>
      </w:pPr>
      <w:ins w:id="378" w:author="Unknown">
        <w:r w:rsidRPr="00166EC0">
          <w:rPr>
            <w:rFonts w:ascii="Bookman Old Style" w:eastAsia="Times New Roman" w:hAnsi="Bookman Old Style" w:cs="Times New Roman"/>
            <w:sz w:val="24"/>
            <w:szCs w:val="24"/>
          </w:rPr>
          <w:t xml:space="preserve">As you may have noticed, HTML labels are seldom given id, name, or class attributes. So, how do we access them? The answer is through the use of their inner texts. </w:t>
        </w:r>
        <w:r w:rsidRPr="00166EC0">
          <w:rPr>
            <w:rFonts w:ascii="Bookman Old Style" w:eastAsia="Times New Roman" w:hAnsi="Bookman Old Style" w:cs="Times New Roman"/>
            <w:b/>
            <w:bCs/>
            <w:sz w:val="24"/>
            <w:szCs w:val="24"/>
          </w:rPr>
          <w:t>Inner texts are the actual string patterns that the HTML label shows on the page.</w:t>
        </w:r>
        <w:r w:rsidRPr="00166EC0">
          <w:rPr>
            <w:rFonts w:ascii="Bookman Old Style" w:eastAsia="Times New Roman" w:hAnsi="Bookman Old Style" w:cs="Times New Roman"/>
            <w:sz w:val="24"/>
            <w:szCs w:val="24"/>
          </w:rPr>
          <w:t xml:space="preserve"> </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i/>
                <w:iCs/>
                <w:sz w:val="24"/>
                <w:szCs w:val="24"/>
              </w:rPr>
              <w:t>tag</w:t>
            </w:r>
            <w:r w:rsidRPr="00166EC0">
              <w:rPr>
                <w:rFonts w:ascii="Bookman Old Style" w:eastAsia="Times New Roman" w:hAnsi="Bookman Old Style" w:cs="Times New Roman"/>
                <w:sz w:val="24"/>
                <w:szCs w:val="24"/>
              </w:rPr>
              <w:t>:contains</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inner text</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29"/>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tag = the HTML tag of the element being accessed</w:t>
            </w:r>
          </w:p>
          <w:p w:rsidR="00867243" w:rsidRPr="00166EC0" w:rsidRDefault="00867243" w:rsidP="00867243">
            <w:pPr>
              <w:numPr>
                <w:ilvl w:val="0"/>
                <w:numId w:val="29"/>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inner text = the inner text of the element</w:t>
            </w:r>
          </w:p>
        </w:tc>
      </w:tr>
    </w:tbl>
    <w:p w:rsidR="00867243" w:rsidRPr="00166EC0" w:rsidRDefault="00867243" w:rsidP="00867243">
      <w:pPr>
        <w:spacing w:before="100" w:beforeAutospacing="1" w:after="100" w:afterAutospacing="1" w:line="240" w:lineRule="auto"/>
        <w:rPr>
          <w:ins w:id="379" w:author="Unknown"/>
          <w:rFonts w:ascii="Bookman Old Style" w:eastAsia="Times New Roman" w:hAnsi="Bookman Old Style" w:cs="Times New Roman"/>
          <w:sz w:val="24"/>
          <w:szCs w:val="24"/>
        </w:rPr>
      </w:pPr>
      <w:ins w:id="380"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381" w:author="Unknown"/>
          <w:rFonts w:ascii="Bookman Old Style" w:eastAsia="Times New Roman" w:hAnsi="Bookman Old Style" w:cs="Times New Roman"/>
          <w:sz w:val="24"/>
          <w:szCs w:val="24"/>
        </w:rPr>
      </w:pPr>
      <w:proofErr w:type="gramStart"/>
      <w:ins w:id="382"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Mercury Tours' homepage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"http://demo.guru99.com/test/newtours/"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http://demo.guru99.com/test/newtours/</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and use Firebug to investigate the "Password" label. Take note of its HTML tag (which is "font" in this case) and notice that it has no class, id, or name attributes. </w:t>
        </w:r>
      </w:ins>
    </w:p>
    <w:p w:rsidR="00867243" w:rsidRPr="00166EC0" w:rsidRDefault="00867243" w:rsidP="00867243">
      <w:pPr>
        <w:spacing w:before="100" w:beforeAutospacing="1" w:after="100" w:afterAutospacing="1" w:line="240" w:lineRule="auto"/>
        <w:jc w:val="center"/>
        <w:rPr>
          <w:ins w:id="383"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267200" cy="1714500"/>
            <wp:effectExtent l="19050" t="0" r="0" b="0"/>
            <wp:docPr id="111" name="Picture 111" descr="How to use Locators in Selenium IDE">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ow to use Locators in Selenium IDE">
                      <a:hlinkClick r:id="rId130"/>
                    </pic:cNvPr>
                    <pic:cNvPicPr>
                      <a:picLocks noChangeAspect="1" noChangeArrowheads="1"/>
                    </pic:cNvPicPr>
                  </pic:nvPicPr>
                  <pic:blipFill>
                    <a:blip r:embed="rId131"/>
                    <a:srcRect/>
                    <a:stretch>
                      <a:fillRect/>
                    </a:stretch>
                  </pic:blipFill>
                  <pic:spPr bwMode="auto">
                    <a:xfrm>
                      <a:off x="0" y="0"/>
                      <a:ext cx="4267200" cy="17145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84" w:author="Unknown"/>
          <w:rFonts w:ascii="Bookman Old Style" w:eastAsia="Times New Roman" w:hAnsi="Bookman Old Style" w:cs="Times New Roman"/>
          <w:sz w:val="24"/>
          <w:szCs w:val="24"/>
        </w:rPr>
      </w:pPr>
      <w:proofErr w:type="gramStart"/>
      <w:ins w:id="385"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 xml:space="preserve">Type </w:t>
        </w:r>
        <w:proofErr w:type="spellStart"/>
        <w:r w:rsidRPr="00166EC0">
          <w:rPr>
            <w:rFonts w:ascii="Bookman Old Style" w:eastAsia="Times New Roman" w:hAnsi="Bookman Old Style" w:cs="Times New Roman"/>
            <w:b/>
            <w:bCs/>
            <w:sz w:val="24"/>
            <w:szCs w:val="24"/>
          </w:rPr>
          <w:t>css</w:t>
        </w:r>
        <w:proofErr w:type="spellEnd"/>
        <w:r w:rsidRPr="00166EC0">
          <w:rPr>
            <w:rFonts w:ascii="Bookman Old Style" w:eastAsia="Times New Roman" w:hAnsi="Bookman Old Style" w:cs="Times New Roman"/>
            <w:b/>
            <w:bCs/>
            <w:sz w:val="24"/>
            <w:szCs w:val="24"/>
          </w:rPr>
          <w:t>=</w:t>
        </w:r>
        <w:proofErr w:type="spellStart"/>
        <w:r w:rsidRPr="00166EC0">
          <w:rPr>
            <w:rFonts w:ascii="Bookman Old Style" w:eastAsia="Times New Roman" w:hAnsi="Bookman Old Style" w:cs="Times New Roman"/>
            <w:b/>
            <w:bCs/>
            <w:sz w:val="24"/>
            <w:szCs w:val="24"/>
          </w:rPr>
          <w:t>font</w:t>
        </w:r>
        <w:proofErr w:type="gramStart"/>
        <w:r w:rsidRPr="00166EC0">
          <w:rPr>
            <w:rFonts w:ascii="Bookman Old Style" w:eastAsia="Times New Roman" w:hAnsi="Bookman Old Style" w:cs="Times New Roman"/>
            <w:b/>
            <w:bCs/>
            <w:sz w:val="24"/>
            <w:szCs w:val="24"/>
          </w:rPr>
          <w:t>:contains</w:t>
        </w:r>
        <w:proofErr w:type="spellEnd"/>
        <w:proofErr w:type="gramEnd"/>
        <w:r w:rsidRPr="00166EC0">
          <w:rPr>
            <w:rFonts w:ascii="Bookman Old Style" w:eastAsia="Times New Roman" w:hAnsi="Bookman Old Style" w:cs="Times New Roman"/>
            <w:b/>
            <w:bCs/>
            <w:sz w:val="24"/>
            <w:szCs w:val="24"/>
          </w:rPr>
          <w:t>("Password:")</w:t>
        </w:r>
        <w:r w:rsidRPr="00166EC0">
          <w:rPr>
            <w:rFonts w:ascii="Bookman Old Style" w:eastAsia="Times New Roman" w:hAnsi="Bookman Old Style" w:cs="Times New Roman"/>
            <w:sz w:val="24"/>
            <w:szCs w:val="24"/>
          </w:rPr>
          <w:t xml:space="preserve"> into Selenium IDE's Target box and click Find. Selenium IDE should be able to access the Password label as shown in the image below. </w:t>
        </w:r>
      </w:ins>
    </w:p>
    <w:p w:rsidR="00867243" w:rsidRPr="00166EC0" w:rsidRDefault="00867243" w:rsidP="00867243">
      <w:pPr>
        <w:spacing w:before="100" w:beforeAutospacing="1" w:after="100" w:afterAutospacing="1" w:line="240" w:lineRule="auto"/>
        <w:jc w:val="center"/>
        <w:rPr>
          <w:ins w:id="386"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3581400" cy="2019300"/>
            <wp:effectExtent l="19050" t="0" r="0" b="0"/>
            <wp:docPr id="112" name="Picture 112" descr="How to use Locators in Selenium IDE">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ow to use Locators in Selenium IDE">
                      <a:hlinkClick r:id="rId132"/>
                    </pic:cNvPr>
                    <pic:cNvPicPr>
                      <a:picLocks noChangeAspect="1" noChangeArrowheads="1"/>
                    </pic:cNvPicPr>
                  </pic:nvPicPr>
                  <pic:blipFill>
                    <a:blip r:embed="rId133"/>
                    <a:srcRect/>
                    <a:stretch>
                      <a:fillRect/>
                    </a:stretch>
                  </pic:blipFill>
                  <pic:spPr bwMode="auto">
                    <a:xfrm>
                      <a:off x="0" y="0"/>
                      <a:ext cx="3581400" cy="20193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387" w:author="Unknown"/>
          <w:rFonts w:ascii="Bookman Old Style" w:eastAsia="Times New Roman" w:hAnsi="Bookman Old Style" w:cs="Times New Roman"/>
          <w:sz w:val="24"/>
          <w:szCs w:val="24"/>
        </w:rPr>
      </w:pPr>
      <w:proofErr w:type="gramStart"/>
      <w:ins w:id="388"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b/>
            <w:bCs/>
            <w:sz w:val="24"/>
            <w:szCs w:val="24"/>
          </w:rPr>
          <w:t xml:space="preserve"> </w:t>
        </w:r>
        <w:r w:rsidRPr="00166EC0">
          <w:rPr>
            <w:rFonts w:ascii="Bookman Old Style" w:eastAsia="Times New Roman" w:hAnsi="Bookman Old Style" w:cs="Times New Roman"/>
            <w:sz w:val="24"/>
            <w:szCs w:val="24"/>
          </w:rPr>
          <w:t>This time, replace the inner text with "Boston" so that your Target will now become "</w:t>
        </w:r>
        <w:proofErr w:type="spellStart"/>
        <w:r w:rsidRPr="00166EC0">
          <w:rPr>
            <w:rFonts w:ascii="Bookman Old Style" w:eastAsia="Times New Roman" w:hAnsi="Bookman Old Style" w:cs="Times New Roman"/>
            <w:sz w:val="24"/>
            <w:szCs w:val="24"/>
          </w:rPr>
          <w:t>css</w:t>
        </w:r>
        <w:proofErr w:type="spell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font</w:t>
        </w:r>
        <w:proofErr w:type="gramStart"/>
        <w:r w:rsidRPr="00166EC0">
          <w:rPr>
            <w:rFonts w:ascii="Bookman Old Style" w:eastAsia="Times New Roman" w:hAnsi="Bookman Old Style" w:cs="Times New Roman"/>
            <w:sz w:val="24"/>
            <w:szCs w:val="24"/>
          </w:rPr>
          <w:t>:contains</w:t>
        </w:r>
        <w:proofErr w:type="spellEnd"/>
        <w:proofErr w:type="gramEnd"/>
        <w:r w:rsidRPr="00166EC0">
          <w:rPr>
            <w:rFonts w:ascii="Bookman Old Style" w:eastAsia="Times New Roman" w:hAnsi="Bookman Old Style" w:cs="Times New Roman"/>
            <w:sz w:val="24"/>
            <w:szCs w:val="24"/>
          </w:rPr>
          <w:t xml:space="preserve">("Boston")". Click Find. You should notice that the "Boston to San Francisco" label becomes highlighted. This shows you that Selenium IDE can access a long label even if you just indicated the first word of its inner text. </w:t>
        </w:r>
      </w:ins>
    </w:p>
    <w:p w:rsidR="00867243" w:rsidRPr="00166EC0" w:rsidRDefault="00867243" w:rsidP="00867243">
      <w:pPr>
        <w:spacing w:before="100" w:beforeAutospacing="1" w:after="100" w:afterAutospacing="1" w:line="240" w:lineRule="auto"/>
        <w:jc w:val="center"/>
        <w:rPr>
          <w:ins w:id="38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609975" cy="2181225"/>
            <wp:effectExtent l="19050" t="0" r="9525" b="0"/>
            <wp:docPr id="113" name="Picture 113" descr="How to use Locators in Selenium IDE">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ow to use Locators in Selenium IDE">
                      <a:hlinkClick r:id="rId134"/>
                    </pic:cNvPr>
                    <pic:cNvPicPr>
                      <a:picLocks noChangeAspect="1" noChangeArrowheads="1"/>
                    </pic:cNvPicPr>
                  </pic:nvPicPr>
                  <pic:blipFill>
                    <a:blip r:embed="rId135"/>
                    <a:srcRect/>
                    <a:stretch>
                      <a:fillRect/>
                    </a:stretch>
                  </pic:blipFill>
                  <pic:spPr bwMode="auto">
                    <a:xfrm>
                      <a:off x="0" y="0"/>
                      <a:ext cx="3609975" cy="21812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390" w:author="Unknown"/>
          <w:rFonts w:ascii="Bookman Old Style" w:eastAsia="Times New Roman" w:hAnsi="Bookman Old Style" w:cs="Times New Roman"/>
          <w:b/>
          <w:bCs/>
          <w:sz w:val="36"/>
          <w:szCs w:val="36"/>
        </w:rPr>
      </w:pPr>
      <w:ins w:id="391" w:author="Unknown">
        <w:r w:rsidRPr="00166EC0">
          <w:rPr>
            <w:rFonts w:ascii="Bookman Old Style" w:eastAsia="Times New Roman" w:hAnsi="Bookman Old Style" w:cs="Times New Roman"/>
            <w:b/>
            <w:bCs/>
            <w:sz w:val="36"/>
            <w:szCs w:val="36"/>
          </w:rPr>
          <w:t>Locating by DOM (Document Object Model)</w:t>
        </w:r>
      </w:ins>
    </w:p>
    <w:p w:rsidR="00867243" w:rsidRPr="00166EC0" w:rsidRDefault="00867243" w:rsidP="00867243">
      <w:pPr>
        <w:spacing w:before="100" w:beforeAutospacing="1" w:after="100" w:afterAutospacing="1" w:line="240" w:lineRule="auto"/>
        <w:rPr>
          <w:ins w:id="392" w:author="Unknown"/>
          <w:rFonts w:ascii="Bookman Old Style" w:eastAsia="Times New Roman" w:hAnsi="Bookman Old Style" w:cs="Times New Roman"/>
          <w:sz w:val="24"/>
          <w:szCs w:val="24"/>
        </w:rPr>
      </w:pPr>
      <w:ins w:id="393" w:author="Unknown">
        <w:r w:rsidRPr="00166EC0">
          <w:rPr>
            <w:rFonts w:ascii="Bookman Old Style" w:eastAsia="Times New Roman" w:hAnsi="Bookman Old Style" w:cs="Times New Roman"/>
            <w:sz w:val="24"/>
            <w:szCs w:val="24"/>
          </w:rPr>
          <w:t>The Document Object Model (DOM), in simple terms, is the way by which HTML elements are structured. Selenium IDE is able to use the DOM in accessing page elements. If we use this method, our Target box will always start with "</w:t>
        </w:r>
        <w:proofErr w:type="spellStart"/>
        <w:r w:rsidRPr="00166EC0">
          <w:rPr>
            <w:rFonts w:ascii="Bookman Old Style" w:eastAsia="Times New Roman" w:hAnsi="Bookman Old Style" w:cs="Times New Roman"/>
            <w:sz w:val="24"/>
            <w:szCs w:val="24"/>
          </w:rPr>
          <w:t>dom</w:t>
        </w:r>
        <w:proofErr w:type="spellEnd"/>
        <w:r w:rsidRPr="00166EC0">
          <w:rPr>
            <w:rFonts w:ascii="Bookman Old Style" w:eastAsia="Times New Roman" w:hAnsi="Bookman Old Style" w:cs="Times New Roman"/>
            <w:sz w:val="24"/>
            <w:szCs w:val="24"/>
          </w:rPr>
          <w:t>=document..."; however, the "</w:t>
        </w:r>
        <w:proofErr w:type="spellStart"/>
        <w:r w:rsidRPr="00166EC0">
          <w:rPr>
            <w:rFonts w:ascii="Bookman Old Style" w:eastAsia="Times New Roman" w:hAnsi="Bookman Old Style" w:cs="Times New Roman"/>
            <w:sz w:val="24"/>
            <w:szCs w:val="24"/>
          </w:rPr>
          <w:t>dom</w:t>
        </w:r>
        <w:proofErr w:type="spellEnd"/>
        <w:r w:rsidRPr="00166EC0">
          <w:rPr>
            <w:rFonts w:ascii="Bookman Old Style" w:eastAsia="Times New Roman" w:hAnsi="Bookman Old Style" w:cs="Times New Roman"/>
            <w:sz w:val="24"/>
            <w:szCs w:val="24"/>
          </w:rPr>
          <w:t xml:space="preserve">=" prefix is normally removed because Selenium IDE is able to automatically interpret anything that starts with the keyword "document" to be a path within the DOM anyway. </w:t>
        </w:r>
      </w:ins>
    </w:p>
    <w:p w:rsidR="00867243" w:rsidRPr="00166EC0" w:rsidRDefault="00867243" w:rsidP="00867243">
      <w:pPr>
        <w:spacing w:before="100" w:beforeAutospacing="1" w:after="100" w:afterAutospacing="1" w:line="240" w:lineRule="auto"/>
        <w:rPr>
          <w:ins w:id="394" w:author="Unknown"/>
          <w:rFonts w:ascii="Bookman Old Style" w:eastAsia="Times New Roman" w:hAnsi="Bookman Old Style" w:cs="Times New Roman"/>
          <w:sz w:val="24"/>
          <w:szCs w:val="24"/>
        </w:rPr>
      </w:pPr>
      <w:ins w:id="395" w:author="Unknown">
        <w:r w:rsidRPr="00166EC0">
          <w:rPr>
            <w:rFonts w:ascii="Bookman Old Style" w:eastAsia="Times New Roman" w:hAnsi="Bookman Old Style" w:cs="Times New Roman"/>
            <w:sz w:val="24"/>
            <w:szCs w:val="24"/>
          </w:rPr>
          <w:t xml:space="preserve">There are four basic ways to locate an element through DOM: </w:t>
        </w:r>
      </w:ins>
    </w:p>
    <w:p w:rsidR="00867243" w:rsidRPr="00166EC0" w:rsidRDefault="00867243" w:rsidP="00867243">
      <w:pPr>
        <w:numPr>
          <w:ilvl w:val="0"/>
          <w:numId w:val="30"/>
        </w:numPr>
        <w:spacing w:before="100" w:beforeAutospacing="1" w:after="100" w:afterAutospacing="1" w:line="240" w:lineRule="auto"/>
        <w:rPr>
          <w:ins w:id="396" w:author="Unknown"/>
          <w:rFonts w:ascii="Bookman Old Style" w:eastAsia="Times New Roman" w:hAnsi="Bookman Old Style" w:cs="Times New Roman"/>
          <w:sz w:val="24"/>
          <w:szCs w:val="24"/>
        </w:rPr>
      </w:pPr>
      <w:proofErr w:type="spellStart"/>
      <w:ins w:id="397" w:author="Unknown">
        <w:r w:rsidRPr="00166EC0">
          <w:rPr>
            <w:rFonts w:ascii="Bookman Old Style" w:eastAsia="Times New Roman" w:hAnsi="Bookman Old Style" w:cs="Times New Roman"/>
            <w:sz w:val="24"/>
            <w:szCs w:val="24"/>
          </w:rPr>
          <w:t>getElementById</w:t>
        </w:r>
        <w:proofErr w:type="spellEnd"/>
      </w:ins>
    </w:p>
    <w:p w:rsidR="00867243" w:rsidRPr="00166EC0" w:rsidRDefault="00867243" w:rsidP="00867243">
      <w:pPr>
        <w:numPr>
          <w:ilvl w:val="0"/>
          <w:numId w:val="30"/>
        </w:numPr>
        <w:spacing w:before="100" w:beforeAutospacing="1" w:after="100" w:afterAutospacing="1" w:line="240" w:lineRule="auto"/>
        <w:rPr>
          <w:ins w:id="398" w:author="Unknown"/>
          <w:rFonts w:ascii="Bookman Old Style" w:eastAsia="Times New Roman" w:hAnsi="Bookman Old Style" w:cs="Times New Roman"/>
          <w:sz w:val="24"/>
          <w:szCs w:val="24"/>
        </w:rPr>
      </w:pPr>
      <w:proofErr w:type="spellStart"/>
      <w:ins w:id="399" w:author="Unknown">
        <w:r w:rsidRPr="00166EC0">
          <w:rPr>
            <w:rFonts w:ascii="Bookman Old Style" w:eastAsia="Times New Roman" w:hAnsi="Bookman Old Style" w:cs="Times New Roman"/>
            <w:sz w:val="24"/>
            <w:szCs w:val="24"/>
          </w:rPr>
          <w:t>getElementsByName</w:t>
        </w:r>
        <w:proofErr w:type="spellEnd"/>
      </w:ins>
    </w:p>
    <w:p w:rsidR="00867243" w:rsidRPr="00166EC0" w:rsidRDefault="00867243" w:rsidP="00867243">
      <w:pPr>
        <w:numPr>
          <w:ilvl w:val="0"/>
          <w:numId w:val="30"/>
        </w:numPr>
        <w:spacing w:before="100" w:beforeAutospacing="1" w:after="100" w:afterAutospacing="1" w:line="240" w:lineRule="auto"/>
        <w:rPr>
          <w:ins w:id="400" w:author="Unknown"/>
          <w:rFonts w:ascii="Bookman Old Style" w:eastAsia="Times New Roman" w:hAnsi="Bookman Old Style" w:cs="Times New Roman"/>
          <w:sz w:val="24"/>
          <w:szCs w:val="24"/>
        </w:rPr>
      </w:pPr>
      <w:proofErr w:type="spellStart"/>
      <w:ins w:id="401" w:author="Unknown">
        <w:r w:rsidRPr="00166EC0">
          <w:rPr>
            <w:rFonts w:ascii="Bookman Old Style" w:eastAsia="Times New Roman" w:hAnsi="Bookman Old Style" w:cs="Times New Roman"/>
            <w:sz w:val="24"/>
            <w:szCs w:val="24"/>
          </w:rPr>
          <w:t>dom:name</w:t>
        </w:r>
        <w:proofErr w:type="spellEnd"/>
        <w:r w:rsidRPr="00166EC0">
          <w:rPr>
            <w:rFonts w:ascii="Bookman Old Style" w:eastAsia="Times New Roman" w:hAnsi="Bookman Old Style" w:cs="Times New Roman"/>
            <w:sz w:val="24"/>
            <w:szCs w:val="24"/>
          </w:rPr>
          <w:t xml:space="preserve"> (applies only to elements within a named form)</w:t>
        </w:r>
      </w:ins>
    </w:p>
    <w:p w:rsidR="00867243" w:rsidRPr="00166EC0" w:rsidRDefault="00867243" w:rsidP="00867243">
      <w:pPr>
        <w:numPr>
          <w:ilvl w:val="0"/>
          <w:numId w:val="30"/>
        </w:numPr>
        <w:spacing w:before="100" w:beforeAutospacing="1" w:after="100" w:afterAutospacing="1" w:line="240" w:lineRule="auto"/>
        <w:rPr>
          <w:ins w:id="402" w:author="Unknown"/>
          <w:rFonts w:ascii="Bookman Old Style" w:eastAsia="Times New Roman" w:hAnsi="Bookman Old Style" w:cs="Times New Roman"/>
          <w:sz w:val="24"/>
          <w:szCs w:val="24"/>
        </w:rPr>
      </w:pPr>
      <w:proofErr w:type="spellStart"/>
      <w:ins w:id="403" w:author="Unknown">
        <w:r w:rsidRPr="00166EC0">
          <w:rPr>
            <w:rFonts w:ascii="Bookman Old Style" w:eastAsia="Times New Roman" w:hAnsi="Bookman Old Style" w:cs="Times New Roman"/>
            <w:sz w:val="24"/>
            <w:szCs w:val="24"/>
          </w:rPr>
          <w:t>dom:index</w:t>
        </w:r>
        <w:proofErr w:type="spellEnd"/>
      </w:ins>
    </w:p>
    <w:p w:rsidR="00867243" w:rsidRPr="00166EC0" w:rsidRDefault="00867243" w:rsidP="00867243">
      <w:pPr>
        <w:spacing w:before="100" w:beforeAutospacing="1" w:after="100" w:afterAutospacing="1" w:line="240" w:lineRule="auto"/>
        <w:rPr>
          <w:ins w:id="404" w:author="Unknown"/>
          <w:rFonts w:ascii="Bookman Old Style" w:eastAsia="Times New Roman" w:hAnsi="Bookman Old Style" w:cs="Times New Roman"/>
          <w:sz w:val="24"/>
          <w:szCs w:val="24"/>
        </w:rPr>
      </w:pPr>
      <w:ins w:id="405" w:author="Unknown">
        <w:r w:rsidRPr="00166EC0">
          <w:rPr>
            <w:rFonts w:ascii="Bookman Old Style" w:eastAsia="Times New Roman" w:hAnsi="Bookman Old Style" w:cs="Times New Roman"/>
            <w:sz w:val="24"/>
            <w:szCs w:val="24"/>
          </w:rPr>
          <w:t xml:space="preserve">Locating by DOM - </w:t>
        </w:r>
        <w:proofErr w:type="spellStart"/>
        <w:r w:rsidRPr="00166EC0">
          <w:rPr>
            <w:rFonts w:ascii="Bookman Old Style" w:eastAsia="Times New Roman" w:hAnsi="Bookman Old Style" w:cs="Times New Roman"/>
            <w:sz w:val="24"/>
            <w:szCs w:val="24"/>
          </w:rPr>
          <w:t>getElementById</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406" w:author="Unknown"/>
          <w:rFonts w:ascii="Bookman Old Style" w:eastAsia="Times New Roman" w:hAnsi="Bookman Old Style" w:cs="Times New Roman"/>
          <w:sz w:val="24"/>
          <w:szCs w:val="24"/>
        </w:rPr>
      </w:pPr>
      <w:ins w:id="407" w:author="Unknown">
        <w:r w:rsidRPr="00166EC0">
          <w:rPr>
            <w:rFonts w:ascii="Bookman Old Style" w:eastAsia="Times New Roman" w:hAnsi="Bookman Old Style" w:cs="Times New Roman"/>
            <w:sz w:val="24"/>
            <w:szCs w:val="24"/>
          </w:rPr>
          <w:t xml:space="preserve">Let us focus on the first method - using the </w:t>
        </w:r>
        <w:proofErr w:type="spellStart"/>
        <w:r w:rsidRPr="00166EC0">
          <w:rPr>
            <w:rFonts w:ascii="Bookman Old Style" w:eastAsia="Times New Roman" w:hAnsi="Bookman Old Style" w:cs="Times New Roman"/>
            <w:sz w:val="24"/>
            <w:szCs w:val="24"/>
          </w:rPr>
          <w:t>getElementById</w:t>
        </w:r>
        <w:proofErr w:type="spellEnd"/>
        <w:r w:rsidRPr="00166EC0">
          <w:rPr>
            <w:rFonts w:ascii="Bookman Old Style" w:eastAsia="Times New Roman" w:hAnsi="Bookman Old Style" w:cs="Times New Roman"/>
            <w:sz w:val="24"/>
            <w:szCs w:val="24"/>
          </w:rPr>
          <w:t xml:space="preserve"> method. The syntax would be: </w:t>
        </w:r>
      </w:ins>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lastRenderedPageBreak/>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document.getElementById</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id of the element</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t>id</w:t>
            </w:r>
            <w:proofErr w:type="gramEnd"/>
            <w:r w:rsidRPr="00166EC0">
              <w:rPr>
                <w:rFonts w:ascii="Bookman Old Style" w:eastAsia="Times New Roman" w:hAnsi="Bookman Old Style" w:cs="Times New Roman"/>
                <w:sz w:val="24"/>
                <w:szCs w:val="24"/>
              </w:rPr>
              <w:t xml:space="preserve"> of the element = this is the value of the ID attribute of the element to be accessed. This value should always be enclosed in a pair of parentheses (""). </w:t>
            </w:r>
          </w:p>
        </w:tc>
      </w:tr>
    </w:tbl>
    <w:p w:rsidR="00867243" w:rsidRPr="00166EC0" w:rsidRDefault="00867243" w:rsidP="00867243">
      <w:pPr>
        <w:spacing w:before="100" w:beforeAutospacing="1" w:after="100" w:afterAutospacing="1" w:line="240" w:lineRule="auto"/>
        <w:rPr>
          <w:ins w:id="408" w:author="Unknown"/>
          <w:rFonts w:ascii="Bookman Old Style" w:eastAsia="Times New Roman" w:hAnsi="Bookman Old Style" w:cs="Times New Roman"/>
          <w:sz w:val="24"/>
          <w:szCs w:val="24"/>
        </w:rPr>
      </w:pPr>
      <w:ins w:id="409"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410" w:author="Unknown"/>
          <w:rFonts w:ascii="Bookman Old Style" w:eastAsia="Times New Roman" w:hAnsi="Bookman Old Style" w:cs="Times New Roman"/>
          <w:sz w:val="24"/>
          <w:szCs w:val="24"/>
        </w:rPr>
      </w:pPr>
      <w:proofErr w:type="gramStart"/>
      <w:ins w:id="411"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Use this demo 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"http://demo.guru99.com/test/facebook.html"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http://demo.guru99.com/test/facebook.html</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Navigate to it and use Firebug to inspect the "Keep me logged in" check box. Take note of its ID. </w:t>
        </w:r>
      </w:ins>
    </w:p>
    <w:p w:rsidR="00867243" w:rsidRPr="00166EC0" w:rsidRDefault="00867243" w:rsidP="00867243">
      <w:pPr>
        <w:spacing w:before="100" w:beforeAutospacing="1" w:after="100" w:afterAutospacing="1" w:line="240" w:lineRule="auto"/>
        <w:jc w:val="center"/>
        <w:rPr>
          <w:ins w:id="41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257550" cy="2095500"/>
            <wp:effectExtent l="19050" t="0" r="0" b="0"/>
            <wp:docPr id="114" name="Picture 114" descr="How to use Locators in Selenium IDE">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ow to use Locators in Selenium IDE">
                      <a:hlinkClick r:id="rId136"/>
                    </pic:cNvPr>
                    <pic:cNvPicPr>
                      <a:picLocks noChangeAspect="1" noChangeArrowheads="1"/>
                    </pic:cNvPicPr>
                  </pic:nvPicPr>
                  <pic:blipFill>
                    <a:blip r:embed="rId137"/>
                    <a:srcRect/>
                    <a:stretch>
                      <a:fillRect/>
                    </a:stretch>
                  </pic:blipFill>
                  <pic:spPr bwMode="auto">
                    <a:xfrm>
                      <a:off x="0" y="0"/>
                      <a:ext cx="3257550" cy="20955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13" w:author="Unknown"/>
          <w:rFonts w:ascii="Bookman Old Style" w:eastAsia="Times New Roman" w:hAnsi="Bookman Old Style" w:cs="Times New Roman"/>
          <w:sz w:val="24"/>
          <w:szCs w:val="24"/>
        </w:rPr>
      </w:pPr>
      <w:ins w:id="414" w:author="Unknown">
        <w:r w:rsidRPr="00166EC0">
          <w:rPr>
            <w:rFonts w:ascii="Bookman Old Style" w:eastAsia="Times New Roman" w:hAnsi="Bookman Old Style" w:cs="Times New Roman"/>
            <w:sz w:val="24"/>
            <w:szCs w:val="24"/>
          </w:rPr>
          <w:t>We can see that the ID we should use is "</w:t>
        </w:r>
        <w:proofErr w:type="spellStart"/>
        <w:r w:rsidRPr="00166EC0">
          <w:rPr>
            <w:rFonts w:ascii="Bookman Old Style" w:eastAsia="Times New Roman" w:hAnsi="Bookman Old Style" w:cs="Times New Roman"/>
            <w:sz w:val="24"/>
            <w:szCs w:val="24"/>
          </w:rPr>
          <w:t>persist_box</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415" w:author="Unknown"/>
          <w:rFonts w:ascii="Bookman Old Style" w:eastAsia="Times New Roman" w:hAnsi="Bookman Old Style" w:cs="Times New Roman"/>
          <w:sz w:val="24"/>
          <w:szCs w:val="24"/>
        </w:rPr>
      </w:pPr>
      <w:proofErr w:type="gramStart"/>
      <w:ins w:id="416"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Open Selenium IDE and in the Target box, enter "</w:t>
        </w:r>
        <w:proofErr w:type="spellStart"/>
        <w:proofErr w:type="gramStart"/>
        <w:r w:rsidRPr="00166EC0">
          <w:rPr>
            <w:rFonts w:ascii="Bookman Old Style" w:eastAsia="Times New Roman" w:hAnsi="Bookman Old Style" w:cs="Times New Roman"/>
            <w:sz w:val="24"/>
            <w:szCs w:val="24"/>
          </w:rPr>
          <w:t>document.getElementById</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persist_box</w:t>
        </w:r>
        <w:proofErr w:type="spellEnd"/>
        <w:r w:rsidRPr="00166EC0">
          <w:rPr>
            <w:rFonts w:ascii="Bookman Old Style" w:eastAsia="Times New Roman" w:hAnsi="Bookman Old Style" w:cs="Times New Roman"/>
            <w:sz w:val="24"/>
            <w:szCs w:val="24"/>
          </w:rPr>
          <w:t xml:space="preserve">")" and click Find. Selenium IDE should be able to locate the "Keep me logged in" check box. Though it cannot highlight the interior of the check box, Selenium IDE can still surround the element with a bright green border as shown below. </w:t>
        </w:r>
      </w:ins>
    </w:p>
    <w:p w:rsidR="00867243" w:rsidRPr="00166EC0" w:rsidRDefault="00867243" w:rsidP="00867243">
      <w:pPr>
        <w:spacing w:before="100" w:beforeAutospacing="1" w:after="100" w:afterAutospacing="1" w:line="240" w:lineRule="auto"/>
        <w:jc w:val="center"/>
        <w:rPr>
          <w:ins w:id="41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391025" cy="1752600"/>
            <wp:effectExtent l="19050" t="0" r="9525" b="0"/>
            <wp:docPr id="115" name="Picture 115" descr="How to use Locators in Selenium IDE">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w to use Locators in Selenium IDE">
                      <a:hlinkClick r:id="rId138"/>
                    </pic:cNvPr>
                    <pic:cNvPicPr>
                      <a:picLocks noChangeAspect="1" noChangeArrowheads="1"/>
                    </pic:cNvPicPr>
                  </pic:nvPicPr>
                  <pic:blipFill>
                    <a:blip r:embed="rId139"/>
                    <a:srcRect/>
                    <a:stretch>
                      <a:fillRect/>
                    </a:stretch>
                  </pic:blipFill>
                  <pic:spPr bwMode="auto">
                    <a:xfrm>
                      <a:off x="0" y="0"/>
                      <a:ext cx="4391025" cy="17526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418" w:author="Unknown"/>
          <w:rFonts w:ascii="Bookman Old Style" w:eastAsia="Times New Roman" w:hAnsi="Bookman Old Style" w:cs="Times New Roman"/>
          <w:b/>
          <w:bCs/>
          <w:sz w:val="36"/>
          <w:szCs w:val="36"/>
        </w:rPr>
      </w:pPr>
      <w:ins w:id="419" w:author="Unknown">
        <w:r w:rsidRPr="00166EC0">
          <w:rPr>
            <w:rFonts w:ascii="Bookman Old Style" w:eastAsia="Times New Roman" w:hAnsi="Bookman Old Style" w:cs="Times New Roman"/>
            <w:b/>
            <w:bCs/>
            <w:sz w:val="36"/>
            <w:szCs w:val="36"/>
          </w:rPr>
          <w:t xml:space="preserve">Locating by DOM - </w:t>
        </w:r>
        <w:proofErr w:type="spellStart"/>
        <w:r w:rsidRPr="00166EC0">
          <w:rPr>
            <w:rFonts w:ascii="Bookman Old Style" w:eastAsia="Times New Roman" w:hAnsi="Bookman Old Style" w:cs="Times New Roman"/>
            <w:b/>
            <w:bCs/>
            <w:sz w:val="36"/>
            <w:szCs w:val="36"/>
          </w:rPr>
          <w:t>getElementsByName</w:t>
        </w:r>
        <w:proofErr w:type="spellEnd"/>
      </w:ins>
    </w:p>
    <w:p w:rsidR="00867243" w:rsidRPr="00166EC0" w:rsidRDefault="00867243" w:rsidP="00867243">
      <w:pPr>
        <w:spacing w:before="100" w:beforeAutospacing="1" w:after="100" w:afterAutospacing="1" w:line="240" w:lineRule="auto"/>
        <w:rPr>
          <w:ins w:id="420" w:author="Unknown"/>
          <w:rFonts w:ascii="Bookman Old Style" w:eastAsia="Times New Roman" w:hAnsi="Bookman Old Style" w:cs="Times New Roman"/>
          <w:sz w:val="24"/>
          <w:szCs w:val="24"/>
        </w:rPr>
      </w:pPr>
      <w:ins w:id="421" w:author="Unknown">
        <w:r w:rsidRPr="00166EC0">
          <w:rPr>
            <w:rFonts w:ascii="Bookman Old Style" w:eastAsia="Times New Roman" w:hAnsi="Bookman Old Style" w:cs="Times New Roman"/>
            <w:sz w:val="24"/>
            <w:szCs w:val="24"/>
          </w:rPr>
          <w:t xml:space="preserve">The </w:t>
        </w:r>
        <w:proofErr w:type="spellStart"/>
        <w:r w:rsidRPr="00166EC0">
          <w:rPr>
            <w:rFonts w:ascii="Bookman Old Style" w:eastAsia="Times New Roman" w:hAnsi="Bookman Old Style" w:cs="Times New Roman"/>
            <w:sz w:val="24"/>
            <w:szCs w:val="24"/>
          </w:rPr>
          <w:t>getElementById</w:t>
        </w:r>
        <w:proofErr w:type="spellEnd"/>
        <w:r w:rsidRPr="00166EC0">
          <w:rPr>
            <w:rFonts w:ascii="Bookman Old Style" w:eastAsia="Times New Roman" w:hAnsi="Bookman Old Style" w:cs="Times New Roman"/>
            <w:sz w:val="24"/>
            <w:szCs w:val="24"/>
          </w:rPr>
          <w:t xml:space="preserve"> method can access only one element at a time, and that is the element with the ID that you specified. The </w:t>
        </w:r>
        <w:proofErr w:type="spellStart"/>
        <w:r w:rsidRPr="00166EC0">
          <w:rPr>
            <w:rFonts w:ascii="Bookman Old Style" w:eastAsia="Times New Roman" w:hAnsi="Bookman Old Style" w:cs="Times New Roman"/>
            <w:sz w:val="24"/>
            <w:szCs w:val="24"/>
          </w:rPr>
          <w:t>getElementsByName</w:t>
        </w:r>
        <w:proofErr w:type="spellEnd"/>
        <w:r w:rsidRPr="00166EC0">
          <w:rPr>
            <w:rFonts w:ascii="Bookman Old Style" w:eastAsia="Times New Roman" w:hAnsi="Bookman Old Style" w:cs="Times New Roman"/>
            <w:sz w:val="24"/>
            <w:szCs w:val="24"/>
          </w:rPr>
          <w:t xml:space="preserve"> method is different. It collects an array of elements that have the name that you specified. You access the individual elements using an index which starts at 0. </w:t>
        </w:r>
      </w:ins>
    </w:p>
    <w:tbl>
      <w:tblPr>
        <w:tblW w:w="0" w:type="auto"/>
        <w:tblCellSpacing w:w="0" w:type="dxa"/>
        <w:tblCellMar>
          <w:left w:w="0" w:type="dxa"/>
          <w:right w:w="0" w:type="dxa"/>
        </w:tblCellMar>
        <w:tblLook w:val="04A0"/>
      </w:tblPr>
      <w:tblGrid>
        <w:gridCol w:w="6071"/>
        <w:gridCol w:w="549"/>
        <w:gridCol w:w="4180"/>
      </w:tblGrid>
      <w:tr w:rsidR="00867243" w:rsidRPr="00166EC0" w:rsidTr="00867243">
        <w:trPr>
          <w:tblCellSpacing w:w="0" w:type="dxa"/>
        </w:trPr>
        <w:tc>
          <w:tcPr>
            <w:tcW w:w="5715" w:type="dxa"/>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lastRenderedPageBreak/>
              <w:t xml:space="preserve">  </w:t>
            </w:r>
          </w:p>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457575" cy="2790825"/>
                  <wp:effectExtent l="19050" t="0" r="9525" b="0"/>
                  <wp:docPr id="116" name="Picture 116" descr="How to use Locators in Selenium IDE">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ow to use Locators in Selenium IDE">
                            <a:hlinkClick r:id="rId140"/>
                          </pic:cNvPr>
                          <pic:cNvPicPr>
                            <a:picLocks noChangeAspect="1" noChangeArrowheads="1"/>
                          </pic:cNvPicPr>
                        </pic:nvPicPr>
                        <pic:blipFill>
                          <a:blip r:embed="rId141"/>
                          <a:srcRect/>
                          <a:stretch>
                            <a:fillRect/>
                          </a:stretch>
                        </pic:blipFill>
                        <pic:spPr bwMode="auto">
                          <a:xfrm>
                            <a:off x="0" y="0"/>
                            <a:ext cx="3457575" cy="2790825"/>
                          </a:xfrm>
                          <a:prstGeom prst="rect">
                            <a:avLst/>
                          </a:prstGeom>
                          <a:noFill/>
                          <a:ln w="9525">
                            <a:noFill/>
                            <a:miter lim="800000"/>
                            <a:headEnd/>
                            <a:tailEnd/>
                          </a:ln>
                        </pic:spPr>
                      </pic:pic>
                    </a:graphicData>
                  </a:graphic>
                </wp:inline>
              </w:drawing>
            </w:r>
          </w:p>
        </w:tc>
        <w:tc>
          <w:tcPr>
            <w:tcW w:w="5295" w:type="dxa"/>
            <w:gridSpan w:val="2"/>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   </w:t>
            </w:r>
            <w:proofErr w:type="spellStart"/>
            <w:r w:rsidRPr="00166EC0">
              <w:rPr>
                <w:rFonts w:ascii="Bookman Old Style" w:eastAsia="Times New Roman" w:hAnsi="Bookman Old Style" w:cs="Times New Roman"/>
                <w:b/>
                <w:bCs/>
                <w:sz w:val="24"/>
                <w:szCs w:val="24"/>
              </w:rPr>
              <w:t>getElementById</w:t>
            </w:r>
            <w:proofErr w:type="spellEnd"/>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31"/>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It will get only one element for you.</w:t>
            </w:r>
          </w:p>
          <w:p w:rsidR="00867243" w:rsidRPr="00166EC0" w:rsidRDefault="00867243" w:rsidP="00867243">
            <w:pPr>
              <w:numPr>
                <w:ilvl w:val="0"/>
                <w:numId w:val="31"/>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That element bears the ID that you specified inside the parentheses of </w:t>
            </w:r>
            <w:proofErr w:type="spellStart"/>
            <w:proofErr w:type="gramStart"/>
            <w:r w:rsidRPr="00166EC0">
              <w:rPr>
                <w:rFonts w:ascii="Bookman Old Style" w:eastAsia="Times New Roman" w:hAnsi="Bookman Old Style" w:cs="Times New Roman"/>
                <w:sz w:val="24"/>
                <w:szCs w:val="24"/>
              </w:rPr>
              <w:t>getElementById</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w:t>
            </w:r>
          </w:p>
        </w:tc>
      </w:tr>
      <w:tr w:rsidR="00867243" w:rsidRPr="00166EC0" w:rsidTr="00867243">
        <w:trPr>
          <w:tblCellSpacing w:w="0" w:type="dxa"/>
        </w:trPr>
        <w:tc>
          <w:tcPr>
            <w:tcW w:w="6465" w:type="dxa"/>
            <w:gridSpan w:val="2"/>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086225" cy="3371850"/>
                  <wp:effectExtent l="19050" t="0" r="9525" b="0"/>
                  <wp:docPr id="117" name="Picture 117" descr="How to use Locators in Selenium ID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w to use Locators in Selenium IDE">
                            <a:hlinkClick r:id="rId142"/>
                          </pic:cNvPr>
                          <pic:cNvPicPr>
                            <a:picLocks noChangeAspect="1" noChangeArrowheads="1"/>
                          </pic:cNvPicPr>
                        </pic:nvPicPr>
                        <pic:blipFill>
                          <a:blip r:embed="rId143"/>
                          <a:srcRect/>
                          <a:stretch>
                            <a:fillRect/>
                          </a:stretch>
                        </pic:blipFill>
                        <pic:spPr bwMode="auto">
                          <a:xfrm>
                            <a:off x="0" y="0"/>
                            <a:ext cx="4086225" cy="3371850"/>
                          </a:xfrm>
                          <a:prstGeom prst="rect">
                            <a:avLst/>
                          </a:prstGeom>
                          <a:noFill/>
                          <a:ln w="9525">
                            <a:noFill/>
                            <a:miter lim="800000"/>
                            <a:headEnd/>
                            <a:tailEnd/>
                          </a:ln>
                        </pic:spPr>
                      </pic:pic>
                    </a:graphicData>
                  </a:graphic>
                </wp:inline>
              </w:drawing>
            </w:r>
          </w:p>
        </w:tc>
        <w:tc>
          <w:tcPr>
            <w:tcW w:w="5940" w:type="dxa"/>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b/>
                <w:bCs/>
                <w:sz w:val="24"/>
                <w:szCs w:val="24"/>
              </w:rPr>
              <w:t xml:space="preserve">  </w:t>
            </w:r>
            <w:proofErr w:type="spellStart"/>
            <w:r w:rsidRPr="00166EC0">
              <w:rPr>
                <w:rFonts w:ascii="Bookman Old Style" w:eastAsia="Times New Roman" w:hAnsi="Bookman Old Style" w:cs="Times New Roman"/>
                <w:b/>
                <w:bCs/>
                <w:sz w:val="24"/>
                <w:szCs w:val="24"/>
              </w:rPr>
              <w:t>getElementsByName</w:t>
            </w:r>
            <w:proofErr w:type="spellEnd"/>
            <w:r w:rsidRPr="00166EC0">
              <w:rPr>
                <w:rFonts w:ascii="Bookman Old Style" w:eastAsia="Times New Roman" w:hAnsi="Bookman Old Style" w:cs="Times New Roman"/>
                <w:sz w:val="24"/>
                <w:szCs w:val="24"/>
              </w:rPr>
              <w:t xml:space="preserve"> </w:t>
            </w:r>
          </w:p>
          <w:p w:rsidR="00867243" w:rsidRPr="00166EC0" w:rsidRDefault="00867243" w:rsidP="00867243">
            <w:pPr>
              <w:numPr>
                <w:ilvl w:val="0"/>
                <w:numId w:val="32"/>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It will get a collection of elements whose names are all the same.</w:t>
            </w:r>
          </w:p>
          <w:p w:rsidR="00867243" w:rsidRPr="00166EC0" w:rsidRDefault="00867243" w:rsidP="00867243">
            <w:pPr>
              <w:numPr>
                <w:ilvl w:val="0"/>
                <w:numId w:val="32"/>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Each element is indexed with a number starting from 0 just like an array</w:t>
            </w:r>
          </w:p>
          <w:p w:rsidR="00867243" w:rsidRPr="00166EC0" w:rsidRDefault="00867243" w:rsidP="00867243">
            <w:pPr>
              <w:numPr>
                <w:ilvl w:val="0"/>
                <w:numId w:val="32"/>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 xml:space="preserve">You specify which element you wish to access by putting its index number into the square brackets in </w:t>
            </w:r>
            <w:proofErr w:type="spellStart"/>
            <w:r w:rsidRPr="00166EC0">
              <w:rPr>
                <w:rFonts w:ascii="Bookman Old Style" w:eastAsia="Times New Roman" w:hAnsi="Bookman Old Style" w:cs="Times New Roman"/>
                <w:sz w:val="24"/>
                <w:szCs w:val="24"/>
              </w:rPr>
              <w:t>getElementsByName's</w:t>
            </w:r>
            <w:proofErr w:type="spellEnd"/>
            <w:r w:rsidRPr="00166EC0">
              <w:rPr>
                <w:rFonts w:ascii="Bookman Old Style" w:eastAsia="Times New Roman" w:hAnsi="Bookman Old Style" w:cs="Times New Roman"/>
                <w:sz w:val="24"/>
                <w:szCs w:val="24"/>
              </w:rPr>
              <w:t xml:space="preserve"> syntax below.</w:t>
            </w:r>
          </w:p>
        </w:tc>
      </w:tr>
    </w:tbl>
    <w:p w:rsidR="00867243" w:rsidRPr="00166EC0" w:rsidRDefault="00867243" w:rsidP="00867243">
      <w:pPr>
        <w:spacing w:before="100" w:beforeAutospacing="1" w:after="100" w:afterAutospacing="1" w:line="240" w:lineRule="auto"/>
        <w:rPr>
          <w:ins w:id="422" w:author="Unknown"/>
          <w:rFonts w:ascii="Bookman Old Style" w:eastAsia="Times New Roman" w:hAnsi="Bookman Old Style" w:cs="Times New Roman"/>
          <w:sz w:val="24"/>
          <w:szCs w:val="24"/>
        </w:rPr>
      </w:pPr>
      <w:ins w:id="423" w:author="Unknown">
        <w:r w:rsidRPr="00166EC0">
          <w:rPr>
            <w:rFonts w:ascii="Bookman Old Style" w:eastAsia="Times New Roman" w:hAnsi="Bookman Old Style" w:cs="Times New Roman"/>
            <w:sz w:val="24"/>
            <w:szCs w:val="24"/>
          </w:rPr>
          <w:t xml:space="preserve">  </w:t>
        </w:r>
      </w:ins>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30"/>
        <w:gridCol w:w="5400"/>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document.getElementsByName</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name</w:t>
            </w:r>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index</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33"/>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name = name of the element as defined by its 'name' attribute</w:t>
            </w:r>
          </w:p>
          <w:p w:rsidR="00867243" w:rsidRPr="00166EC0" w:rsidRDefault="00867243" w:rsidP="00867243">
            <w:pPr>
              <w:numPr>
                <w:ilvl w:val="0"/>
                <w:numId w:val="33"/>
              </w:numPr>
              <w:spacing w:before="100" w:beforeAutospacing="1" w:after="100" w:afterAutospacing="1" w:line="240" w:lineRule="auto"/>
              <w:rPr>
                <w:rFonts w:ascii="Bookman Old Style" w:eastAsia="Times New Roman" w:hAnsi="Bookman Old Style" w:cs="Times New Roman"/>
                <w:sz w:val="24"/>
                <w:szCs w:val="24"/>
              </w:rPr>
            </w:pPr>
            <w:proofErr w:type="gramStart"/>
            <w:r w:rsidRPr="00166EC0">
              <w:rPr>
                <w:rFonts w:ascii="Bookman Old Style" w:eastAsia="Times New Roman" w:hAnsi="Bookman Old Style" w:cs="Times New Roman"/>
                <w:sz w:val="24"/>
                <w:szCs w:val="24"/>
              </w:rPr>
              <w:t>index</w:t>
            </w:r>
            <w:proofErr w:type="gramEnd"/>
            <w:r w:rsidRPr="00166EC0">
              <w:rPr>
                <w:rFonts w:ascii="Bookman Old Style" w:eastAsia="Times New Roman" w:hAnsi="Bookman Old Style" w:cs="Times New Roman"/>
                <w:sz w:val="24"/>
                <w:szCs w:val="24"/>
              </w:rPr>
              <w:t xml:space="preserve"> = an integer that indicates which element within </w:t>
            </w:r>
            <w:proofErr w:type="spellStart"/>
            <w:r w:rsidRPr="00166EC0">
              <w:rPr>
                <w:rFonts w:ascii="Bookman Old Style" w:eastAsia="Times New Roman" w:hAnsi="Bookman Old Style" w:cs="Times New Roman"/>
                <w:sz w:val="24"/>
                <w:szCs w:val="24"/>
              </w:rPr>
              <w:t>getElementsByName's</w:t>
            </w:r>
            <w:proofErr w:type="spellEnd"/>
            <w:r w:rsidRPr="00166EC0">
              <w:rPr>
                <w:rFonts w:ascii="Bookman Old Style" w:eastAsia="Times New Roman" w:hAnsi="Bookman Old Style" w:cs="Times New Roman"/>
                <w:sz w:val="24"/>
                <w:szCs w:val="24"/>
              </w:rPr>
              <w:t xml:space="preserve"> array will be used.</w:t>
            </w:r>
          </w:p>
        </w:tc>
      </w:tr>
    </w:tbl>
    <w:p w:rsidR="00867243" w:rsidRPr="00166EC0" w:rsidRDefault="00867243" w:rsidP="00867243">
      <w:pPr>
        <w:spacing w:before="100" w:beforeAutospacing="1" w:after="100" w:afterAutospacing="1" w:line="240" w:lineRule="auto"/>
        <w:rPr>
          <w:ins w:id="424" w:author="Unknown"/>
          <w:rFonts w:ascii="Bookman Old Style" w:eastAsia="Times New Roman" w:hAnsi="Bookman Old Style" w:cs="Times New Roman"/>
          <w:sz w:val="24"/>
          <w:szCs w:val="24"/>
        </w:rPr>
      </w:pPr>
      <w:ins w:id="425"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426" w:author="Unknown"/>
          <w:rFonts w:ascii="Bookman Old Style" w:eastAsia="Times New Roman" w:hAnsi="Bookman Old Style" w:cs="Times New Roman"/>
          <w:sz w:val="24"/>
          <w:szCs w:val="24"/>
        </w:rPr>
      </w:pPr>
      <w:proofErr w:type="gramStart"/>
      <w:ins w:id="427" w:author="Unknown">
        <w:r w:rsidRPr="00166EC0">
          <w:rPr>
            <w:rFonts w:ascii="Bookman Old Style" w:eastAsia="Times New Roman" w:hAnsi="Bookman Old Style" w:cs="Times New Roman"/>
            <w:b/>
            <w:bCs/>
            <w:sz w:val="24"/>
            <w:szCs w:val="24"/>
          </w:rPr>
          <w:lastRenderedPageBreak/>
          <w:t>Step 1.</w:t>
        </w:r>
        <w:proofErr w:type="gramEnd"/>
        <w:r w:rsidRPr="00166EC0">
          <w:rPr>
            <w:rFonts w:ascii="Bookman Old Style" w:eastAsia="Times New Roman" w:hAnsi="Bookman Old Style" w:cs="Times New Roman"/>
            <w:sz w:val="24"/>
            <w:szCs w:val="24"/>
          </w:rPr>
          <w:t xml:space="preserve"> Navigate to Mercury Tours' Homepage and login using "tutorial" as the username and password. Firefox should take you to the Flight Finder screen. </w:t>
        </w:r>
      </w:ins>
    </w:p>
    <w:p w:rsidR="00867243" w:rsidRPr="00166EC0" w:rsidRDefault="00867243" w:rsidP="00867243">
      <w:pPr>
        <w:spacing w:before="100" w:beforeAutospacing="1" w:after="100" w:afterAutospacing="1" w:line="240" w:lineRule="auto"/>
        <w:rPr>
          <w:ins w:id="428" w:author="Unknown"/>
          <w:rFonts w:ascii="Bookman Old Style" w:eastAsia="Times New Roman" w:hAnsi="Bookman Old Style" w:cs="Times New Roman"/>
          <w:sz w:val="24"/>
          <w:szCs w:val="24"/>
        </w:rPr>
      </w:pPr>
      <w:proofErr w:type="gramStart"/>
      <w:ins w:id="429"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Using Firebug, inspect the three radio buttons at the bottom portion of the page (Economy class, Business class, and First class radio buttons). Notice that they all have the same name which is "</w:t>
        </w:r>
        <w:proofErr w:type="spellStart"/>
        <w:r w:rsidRPr="00166EC0">
          <w:rPr>
            <w:rFonts w:ascii="Bookman Old Style" w:eastAsia="Times New Roman" w:hAnsi="Bookman Old Style" w:cs="Times New Roman"/>
            <w:sz w:val="24"/>
            <w:szCs w:val="24"/>
          </w:rPr>
          <w:t>servClass</w:t>
        </w:r>
        <w:proofErr w:type="spellEnd"/>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430"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114925" cy="3686175"/>
            <wp:effectExtent l="19050" t="0" r="9525" b="0"/>
            <wp:docPr id="118" name="Picture 118" descr="How to use Locators in Selenium IDE">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ow to use Locators in Selenium IDE">
                      <a:hlinkClick r:id="rId144"/>
                    </pic:cNvPr>
                    <pic:cNvPicPr>
                      <a:picLocks noChangeAspect="1" noChangeArrowheads="1"/>
                    </pic:cNvPicPr>
                  </pic:nvPicPr>
                  <pic:blipFill>
                    <a:blip r:embed="rId145"/>
                    <a:srcRect/>
                    <a:stretch>
                      <a:fillRect/>
                    </a:stretch>
                  </pic:blipFill>
                  <pic:spPr bwMode="auto">
                    <a:xfrm>
                      <a:off x="0" y="0"/>
                      <a:ext cx="5114925" cy="36861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31" w:author="Unknown"/>
          <w:rFonts w:ascii="Bookman Old Style" w:eastAsia="Times New Roman" w:hAnsi="Bookman Old Style" w:cs="Times New Roman"/>
          <w:sz w:val="24"/>
          <w:szCs w:val="24"/>
        </w:rPr>
      </w:pPr>
      <w:proofErr w:type="gramStart"/>
      <w:ins w:id="432"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sz w:val="24"/>
            <w:szCs w:val="24"/>
          </w:rPr>
          <w:t xml:space="preserve"> Let us access the "Economy class" radio button first. Of all these three radio buttons, this element comes first, so it has an index of 0. In Selenium IDE, type "</w:t>
        </w:r>
        <w:proofErr w:type="spellStart"/>
        <w:proofErr w:type="gramStart"/>
        <w:r w:rsidRPr="00166EC0">
          <w:rPr>
            <w:rFonts w:ascii="Bookman Old Style" w:eastAsia="Times New Roman" w:hAnsi="Bookman Old Style" w:cs="Times New Roman"/>
            <w:sz w:val="24"/>
            <w:szCs w:val="24"/>
          </w:rPr>
          <w:t>document.getElementsByName</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servClass</w:t>
        </w:r>
        <w:proofErr w:type="spellEnd"/>
        <w:r w:rsidRPr="00166EC0">
          <w:rPr>
            <w:rFonts w:ascii="Bookman Old Style" w:eastAsia="Times New Roman" w:hAnsi="Bookman Old Style" w:cs="Times New Roman"/>
            <w:sz w:val="24"/>
            <w:szCs w:val="24"/>
          </w:rPr>
          <w:t xml:space="preserve">")[0]" and click the Find button. Selenium IDE should be able to identify the Economy class radio button correctly. </w:t>
        </w:r>
      </w:ins>
    </w:p>
    <w:p w:rsidR="00867243" w:rsidRPr="00166EC0" w:rsidRDefault="00867243" w:rsidP="00867243">
      <w:pPr>
        <w:spacing w:before="100" w:beforeAutospacing="1" w:after="100" w:afterAutospacing="1" w:line="240" w:lineRule="auto"/>
        <w:jc w:val="center"/>
        <w:rPr>
          <w:ins w:id="433"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171950" cy="2047875"/>
            <wp:effectExtent l="19050" t="0" r="0" b="0"/>
            <wp:docPr id="119" name="Picture 119" descr="How to use Locators in Selenium ID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ow to use Locators in Selenium IDE">
                      <a:hlinkClick r:id="rId146"/>
                    </pic:cNvPr>
                    <pic:cNvPicPr>
                      <a:picLocks noChangeAspect="1" noChangeArrowheads="1"/>
                    </pic:cNvPicPr>
                  </pic:nvPicPr>
                  <pic:blipFill>
                    <a:blip r:embed="rId147"/>
                    <a:srcRect/>
                    <a:stretch>
                      <a:fillRect/>
                    </a:stretch>
                  </pic:blipFill>
                  <pic:spPr bwMode="auto">
                    <a:xfrm>
                      <a:off x="0" y="0"/>
                      <a:ext cx="4171950" cy="20478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34" w:author="Unknown"/>
          <w:rFonts w:ascii="Bookman Old Style" w:eastAsia="Times New Roman" w:hAnsi="Bookman Old Style" w:cs="Times New Roman"/>
          <w:sz w:val="24"/>
          <w:szCs w:val="24"/>
        </w:rPr>
      </w:pPr>
      <w:proofErr w:type="gramStart"/>
      <w:ins w:id="435" w:author="Unknown">
        <w:r w:rsidRPr="00166EC0">
          <w:rPr>
            <w:rFonts w:ascii="Bookman Old Style" w:eastAsia="Times New Roman" w:hAnsi="Bookman Old Style" w:cs="Times New Roman"/>
            <w:b/>
            <w:bCs/>
            <w:sz w:val="24"/>
            <w:szCs w:val="24"/>
          </w:rPr>
          <w:t>Step 4.</w:t>
        </w:r>
        <w:proofErr w:type="gramEnd"/>
        <w:r w:rsidRPr="00166EC0">
          <w:rPr>
            <w:rFonts w:ascii="Bookman Old Style" w:eastAsia="Times New Roman" w:hAnsi="Bookman Old Style" w:cs="Times New Roman"/>
            <w:sz w:val="24"/>
            <w:szCs w:val="24"/>
          </w:rPr>
          <w:t xml:space="preserve"> Change the index number to 1 so that your Target will now become </w:t>
        </w:r>
        <w:proofErr w:type="spellStart"/>
        <w:proofErr w:type="gramStart"/>
        <w:r w:rsidRPr="00166EC0">
          <w:rPr>
            <w:rFonts w:ascii="Bookman Old Style" w:eastAsia="Times New Roman" w:hAnsi="Bookman Old Style" w:cs="Times New Roman"/>
            <w:sz w:val="24"/>
            <w:szCs w:val="24"/>
          </w:rPr>
          <w:t>document.getElementsByName</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w:t>
        </w:r>
        <w:proofErr w:type="spellStart"/>
        <w:r w:rsidRPr="00166EC0">
          <w:rPr>
            <w:rFonts w:ascii="Bookman Old Style" w:eastAsia="Times New Roman" w:hAnsi="Bookman Old Style" w:cs="Times New Roman"/>
            <w:sz w:val="24"/>
            <w:szCs w:val="24"/>
          </w:rPr>
          <w:t>servClass</w:t>
        </w:r>
        <w:proofErr w:type="spellEnd"/>
        <w:r w:rsidRPr="00166EC0">
          <w:rPr>
            <w:rFonts w:ascii="Bookman Old Style" w:eastAsia="Times New Roman" w:hAnsi="Bookman Old Style" w:cs="Times New Roman"/>
            <w:sz w:val="24"/>
            <w:szCs w:val="24"/>
          </w:rPr>
          <w:t xml:space="preserve">")[1]. Click the Find button, and Selenium IDE should be able to highlight the "Business class" radio button, as shown below. </w:t>
        </w:r>
      </w:ins>
    </w:p>
    <w:p w:rsidR="00867243" w:rsidRPr="00166EC0" w:rsidRDefault="00867243" w:rsidP="00867243">
      <w:pPr>
        <w:spacing w:before="100" w:beforeAutospacing="1" w:after="100" w:afterAutospacing="1" w:line="240" w:lineRule="auto"/>
        <w:jc w:val="center"/>
        <w:rPr>
          <w:ins w:id="436"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143375" cy="1962150"/>
            <wp:effectExtent l="19050" t="0" r="9525" b="0"/>
            <wp:docPr id="120" name="Picture 120" descr="How to use Locators in Selenium IDE">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ow to use Locators in Selenium IDE">
                      <a:hlinkClick r:id="rId148"/>
                    </pic:cNvPr>
                    <pic:cNvPicPr>
                      <a:picLocks noChangeAspect="1" noChangeArrowheads="1"/>
                    </pic:cNvPicPr>
                  </pic:nvPicPr>
                  <pic:blipFill>
                    <a:blip r:embed="rId149"/>
                    <a:srcRect/>
                    <a:stretch>
                      <a:fillRect/>
                    </a:stretch>
                  </pic:blipFill>
                  <pic:spPr bwMode="auto">
                    <a:xfrm>
                      <a:off x="0" y="0"/>
                      <a:ext cx="4143375" cy="19621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437" w:author="Unknown"/>
          <w:rFonts w:ascii="Bookman Old Style" w:eastAsia="Times New Roman" w:hAnsi="Bookman Old Style" w:cs="Times New Roman"/>
          <w:b/>
          <w:bCs/>
          <w:sz w:val="36"/>
          <w:szCs w:val="36"/>
        </w:rPr>
      </w:pPr>
      <w:ins w:id="438" w:author="Unknown">
        <w:r w:rsidRPr="00166EC0">
          <w:rPr>
            <w:rFonts w:ascii="Bookman Old Style" w:eastAsia="Times New Roman" w:hAnsi="Bookman Old Style" w:cs="Times New Roman"/>
            <w:b/>
            <w:bCs/>
            <w:sz w:val="36"/>
            <w:szCs w:val="36"/>
          </w:rPr>
          <w:t xml:space="preserve">Locating by DOM - </w:t>
        </w:r>
        <w:proofErr w:type="spellStart"/>
        <w:r w:rsidRPr="00166EC0">
          <w:rPr>
            <w:rFonts w:ascii="Bookman Old Style" w:eastAsia="Times New Roman" w:hAnsi="Bookman Old Style" w:cs="Times New Roman"/>
            <w:b/>
            <w:bCs/>
            <w:sz w:val="36"/>
            <w:szCs w:val="36"/>
          </w:rPr>
          <w:t>dom</w:t>
        </w:r>
        <w:proofErr w:type="gramStart"/>
        <w:r w:rsidRPr="00166EC0">
          <w:rPr>
            <w:rFonts w:ascii="Bookman Old Style" w:eastAsia="Times New Roman" w:hAnsi="Bookman Old Style" w:cs="Times New Roman"/>
            <w:b/>
            <w:bCs/>
            <w:sz w:val="36"/>
            <w:szCs w:val="36"/>
          </w:rPr>
          <w:t>:name</w:t>
        </w:r>
        <w:proofErr w:type="spellEnd"/>
        <w:proofErr w:type="gramEnd"/>
      </w:ins>
    </w:p>
    <w:p w:rsidR="00867243" w:rsidRPr="00166EC0" w:rsidRDefault="00867243" w:rsidP="00867243">
      <w:pPr>
        <w:spacing w:before="100" w:beforeAutospacing="1" w:after="100" w:afterAutospacing="1" w:line="240" w:lineRule="auto"/>
        <w:rPr>
          <w:ins w:id="439" w:author="Unknown"/>
          <w:rFonts w:ascii="Bookman Old Style" w:eastAsia="Times New Roman" w:hAnsi="Bookman Old Style" w:cs="Times New Roman"/>
          <w:sz w:val="24"/>
          <w:szCs w:val="24"/>
        </w:rPr>
      </w:pPr>
      <w:ins w:id="440" w:author="Unknown">
        <w:r w:rsidRPr="00166EC0">
          <w:rPr>
            <w:rFonts w:ascii="Bookman Old Style" w:eastAsia="Times New Roman" w:hAnsi="Bookman Old Style" w:cs="Times New Roman"/>
            <w:sz w:val="24"/>
            <w:szCs w:val="24"/>
          </w:rPr>
          <w:t xml:space="preserve">As mentioned earlier, this method will only apply if the element you are accessing is contained within a named form. </w:t>
        </w:r>
      </w:ins>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document.forms</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name of the form</w:t>
            </w:r>
            <w:r w:rsidRPr="00166EC0">
              <w:rPr>
                <w:rFonts w:ascii="Bookman Old Style" w:eastAsia="Times New Roman" w:hAnsi="Bookman Old Style" w:cs="Times New Roman"/>
                <w:sz w:val="24"/>
                <w:szCs w:val="24"/>
              </w:rPr>
              <w:t>"].elements["</w:t>
            </w:r>
            <w:r w:rsidRPr="00166EC0">
              <w:rPr>
                <w:rFonts w:ascii="Bookman Old Style" w:eastAsia="Times New Roman" w:hAnsi="Bookman Old Style" w:cs="Times New Roman"/>
                <w:i/>
                <w:iCs/>
                <w:sz w:val="24"/>
                <w:szCs w:val="24"/>
              </w:rPr>
              <w:t>name of the element</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34"/>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name of the form = the value of the name attribute of the form tag that contains the element you want to access</w:t>
            </w:r>
          </w:p>
          <w:p w:rsidR="00867243" w:rsidRPr="00166EC0" w:rsidRDefault="00867243" w:rsidP="00867243">
            <w:pPr>
              <w:numPr>
                <w:ilvl w:val="0"/>
                <w:numId w:val="34"/>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name of the element = the value of the name attribute of the element you wish to access</w:t>
            </w:r>
          </w:p>
        </w:tc>
      </w:tr>
    </w:tbl>
    <w:p w:rsidR="00867243" w:rsidRPr="00166EC0" w:rsidRDefault="00867243" w:rsidP="00867243">
      <w:pPr>
        <w:spacing w:before="100" w:beforeAutospacing="1" w:after="100" w:afterAutospacing="1" w:line="240" w:lineRule="auto"/>
        <w:rPr>
          <w:ins w:id="441" w:author="Unknown"/>
          <w:rFonts w:ascii="Bookman Old Style" w:eastAsia="Times New Roman" w:hAnsi="Bookman Old Style" w:cs="Times New Roman"/>
          <w:sz w:val="24"/>
          <w:szCs w:val="24"/>
        </w:rPr>
      </w:pPr>
      <w:ins w:id="442"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rPr>
          <w:ins w:id="443" w:author="Unknown"/>
          <w:rFonts w:ascii="Bookman Old Style" w:eastAsia="Times New Roman" w:hAnsi="Bookman Old Style" w:cs="Times New Roman"/>
          <w:sz w:val="24"/>
          <w:szCs w:val="24"/>
        </w:rPr>
      </w:pPr>
      <w:proofErr w:type="gramStart"/>
      <w:ins w:id="444"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Mercury Tours homepage (</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"http://demo.guru99.com/test/newtours/"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http://demo.guru99.com/test/newtours/</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 and use Firebug to inspect the User Name text box. Notice that it is contained in a form named "home." </w:t>
        </w:r>
      </w:ins>
    </w:p>
    <w:p w:rsidR="00867243" w:rsidRPr="00166EC0" w:rsidRDefault="00867243" w:rsidP="00867243">
      <w:pPr>
        <w:spacing w:before="100" w:beforeAutospacing="1" w:after="100" w:afterAutospacing="1" w:line="240" w:lineRule="auto"/>
        <w:jc w:val="center"/>
        <w:rPr>
          <w:ins w:id="44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5133975" cy="4467225"/>
            <wp:effectExtent l="19050" t="0" r="9525" b="0"/>
            <wp:docPr id="121" name="Picture 121" descr="How to use Locators in Selenium ID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ow to use Locators in Selenium IDE">
                      <a:hlinkClick r:id="rId150"/>
                    </pic:cNvPr>
                    <pic:cNvPicPr>
                      <a:picLocks noChangeAspect="1" noChangeArrowheads="1"/>
                    </pic:cNvPicPr>
                  </pic:nvPicPr>
                  <pic:blipFill>
                    <a:blip r:embed="rId151"/>
                    <a:srcRect/>
                    <a:stretch>
                      <a:fillRect/>
                    </a:stretch>
                  </pic:blipFill>
                  <pic:spPr bwMode="auto">
                    <a:xfrm>
                      <a:off x="0" y="0"/>
                      <a:ext cx="5133975" cy="44672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46" w:author="Unknown"/>
          <w:rFonts w:ascii="Bookman Old Style" w:eastAsia="Times New Roman" w:hAnsi="Bookman Old Style" w:cs="Times New Roman"/>
          <w:sz w:val="24"/>
          <w:szCs w:val="24"/>
        </w:rPr>
      </w:pPr>
      <w:proofErr w:type="gramStart"/>
      <w:ins w:id="447"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In Selenium IDE, type "</w:t>
        </w:r>
        <w:proofErr w:type="spellStart"/>
        <w:proofErr w:type="gramStart"/>
        <w:r w:rsidRPr="00166EC0">
          <w:rPr>
            <w:rFonts w:ascii="Bookman Old Style" w:eastAsia="Times New Roman" w:hAnsi="Bookman Old Style" w:cs="Times New Roman"/>
            <w:sz w:val="24"/>
            <w:szCs w:val="24"/>
          </w:rPr>
          <w:t>document.forms</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"home"].elements["</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xml:space="preserve">"]" and click the Find button. Selenium IDE must be able to access the element successfully. </w:t>
        </w:r>
      </w:ins>
    </w:p>
    <w:p w:rsidR="00867243" w:rsidRPr="00166EC0" w:rsidRDefault="00867243" w:rsidP="00867243">
      <w:pPr>
        <w:spacing w:before="100" w:beforeAutospacing="1" w:after="100" w:afterAutospacing="1" w:line="240" w:lineRule="auto"/>
        <w:jc w:val="center"/>
        <w:rPr>
          <w:ins w:id="44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352925" cy="1933575"/>
            <wp:effectExtent l="19050" t="0" r="9525" b="0"/>
            <wp:docPr id="122" name="Picture 122" descr="How to use Locators in Selenium IDE">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w to use Locators in Selenium IDE">
                      <a:hlinkClick r:id="rId152"/>
                    </pic:cNvPr>
                    <pic:cNvPicPr>
                      <a:picLocks noChangeAspect="1" noChangeArrowheads="1"/>
                    </pic:cNvPicPr>
                  </pic:nvPicPr>
                  <pic:blipFill>
                    <a:blip r:embed="rId153"/>
                    <a:srcRect/>
                    <a:stretch>
                      <a:fillRect/>
                    </a:stretch>
                  </pic:blipFill>
                  <pic:spPr bwMode="auto">
                    <a:xfrm>
                      <a:off x="0" y="0"/>
                      <a:ext cx="4352925" cy="19335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449" w:author="Unknown"/>
          <w:rFonts w:ascii="Bookman Old Style" w:eastAsia="Times New Roman" w:hAnsi="Bookman Old Style" w:cs="Times New Roman"/>
          <w:b/>
          <w:bCs/>
          <w:sz w:val="36"/>
          <w:szCs w:val="36"/>
        </w:rPr>
      </w:pPr>
      <w:ins w:id="450" w:author="Unknown">
        <w:r w:rsidRPr="00166EC0">
          <w:rPr>
            <w:rFonts w:ascii="Bookman Old Style" w:eastAsia="Times New Roman" w:hAnsi="Bookman Old Style" w:cs="Times New Roman"/>
            <w:b/>
            <w:bCs/>
            <w:sz w:val="36"/>
            <w:szCs w:val="36"/>
          </w:rPr>
          <w:t xml:space="preserve">Locating by DOM - </w:t>
        </w:r>
        <w:proofErr w:type="spellStart"/>
        <w:r w:rsidRPr="00166EC0">
          <w:rPr>
            <w:rFonts w:ascii="Bookman Old Style" w:eastAsia="Times New Roman" w:hAnsi="Bookman Old Style" w:cs="Times New Roman"/>
            <w:b/>
            <w:bCs/>
            <w:sz w:val="36"/>
            <w:szCs w:val="36"/>
          </w:rPr>
          <w:t>dom</w:t>
        </w:r>
        <w:proofErr w:type="gramStart"/>
        <w:r w:rsidRPr="00166EC0">
          <w:rPr>
            <w:rFonts w:ascii="Bookman Old Style" w:eastAsia="Times New Roman" w:hAnsi="Bookman Old Style" w:cs="Times New Roman"/>
            <w:b/>
            <w:bCs/>
            <w:sz w:val="36"/>
            <w:szCs w:val="36"/>
          </w:rPr>
          <w:t>:index</w:t>
        </w:r>
        <w:proofErr w:type="spellEnd"/>
        <w:proofErr w:type="gramEnd"/>
      </w:ins>
    </w:p>
    <w:p w:rsidR="00867243" w:rsidRPr="00166EC0" w:rsidRDefault="00867243" w:rsidP="00867243">
      <w:pPr>
        <w:spacing w:before="100" w:beforeAutospacing="1" w:after="100" w:afterAutospacing="1" w:line="240" w:lineRule="auto"/>
        <w:rPr>
          <w:ins w:id="451" w:author="Unknown"/>
          <w:rFonts w:ascii="Bookman Old Style" w:eastAsia="Times New Roman" w:hAnsi="Bookman Old Style" w:cs="Times New Roman"/>
          <w:sz w:val="24"/>
          <w:szCs w:val="24"/>
        </w:rPr>
      </w:pPr>
      <w:ins w:id="452" w:author="Unknown">
        <w:r w:rsidRPr="00166EC0">
          <w:rPr>
            <w:rFonts w:ascii="Bookman Old Style" w:eastAsia="Times New Roman" w:hAnsi="Bookman Old Style" w:cs="Times New Roman"/>
            <w:sz w:val="24"/>
            <w:szCs w:val="24"/>
          </w:rPr>
          <w:t xml:space="preserve">This method applies even when the element is not within a named form because it uses the form's index and not its name. </w:t>
        </w:r>
      </w:ins>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15"/>
        <w:gridCol w:w="5415"/>
      </w:tblGrid>
      <w:tr w:rsidR="00867243" w:rsidRPr="00166EC0" w:rsidTr="00867243">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Syntax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jc w:val="center"/>
              <w:rPr>
                <w:rFonts w:ascii="Bookman Old Style" w:eastAsia="Times New Roman" w:hAnsi="Bookman Old Style" w:cs="Times New Roman"/>
                <w:b/>
                <w:bCs/>
                <w:sz w:val="24"/>
                <w:szCs w:val="24"/>
              </w:rPr>
            </w:pPr>
            <w:r w:rsidRPr="00166EC0">
              <w:rPr>
                <w:rFonts w:ascii="Bookman Old Style" w:eastAsia="Times New Roman" w:hAnsi="Bookman Old Style" w:cs="Times New Roman"/>
                <w:b/>
                <w:bCs/>
                <w:sz w:val="24"/>
                <w:szCs w:val="24"/>
              </w:rPr>
              <w:t xml:space="preserve">Description </w:t>
            </w:r>
          </w:p>
        </w:tc>
      </w:tr>
      <w:tr w:rsidR="00867243" w:rsidRPr="00166EC0" w:rsidTr="0086724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spacing w:before="100" w:beforeAutospacing="1" w:after="100" w:afterAutospacing="1" w:line="240" w:lineRule="auto"/>
              <w:rPr>
                <w:rFonts w:ascii="Bookman Old Style" w:eastAsia="Times New Roman" w:hAnsi="Bookman Old Style" w:cs="Times New Roman"/>
                <w:sz w:val="24"/>
                <w:szCs w:val="24"/>
              </w:rPr>
            </w:pPr>
            <w:proofErr w:type="spellStart"/>
            <w:r w:rsidRPr="00166EC0">
              <w:rPr>
                <w:rFonts w:ascii="Bookman Old Style" w:eastAsia="Times New Roman" w:hAnsi="Bookman Old Style" w:cs="Times New Roman"/>
                <w:sz w:val="24"/>
                <w:szCs w:val="24"/>
              </w:rPr>
              <w:t>document.forms</w:t>
            </w:r>
            <w:proofErr w:type="spellEnd"/>
            <w:r w:rsidRPr="00166EC0">
              <w:rPr>
                <w:rFonts w:ascii="Bookman Old Style" w:eastAsia="Times New Roman" w:hAnsi="Bookman Old Style" w:cs="Times New Roman"/>
                <w:sz w:val="24"/>
                <w:szCs w:val="24"/>
              </w:rPr>
              <w:t>[</w:t>
            </w:r>
            <w:r w:rsidRPr="00166EC0">
              <w:rPr>
                <w:rFonts w:ascii="Bookman Old Style" w:eastAsia="Times New Roman" w:hAnsi="Bookman Old Style" w:cs="Times New Roman"/>
                <w:i/>
                <w:iCs/>
                <w:sz w:val="24"/>
                <w:szCs w:val="24"/>
              </w:rPr>
              <w:t>index of the form</w:t>
            </w:r>
            <w:r w:rsidRPr="00166EC0">
              <w:rPr>
                <w:rFonts w:ascii="Bookman Old Style" w:eastAsia="Times New Roman" w:hAnsi="Bookman Old Style" w:cs="Times New Roman"/>
                <w:sz w:val="24"/>
                <w:szCs w:val="24"/>
              </w:rPr>
              <w:t>].elements[</w:t>
            </w:r>
            <w:r w:rsidRPr="00166EC0">
              <w:rPr>
                <w:rFonts w:ascii="Bookman Old Style" w:eastAsia="Times New Roman" w:hAnsi="Bookman Old Style" w:cs="Times New Roman"/>
                <w:i/>
                <w:iCs/>
                <w:sz w:val="24"/>
                <w:szCs w:val="24"/>
              </w:rPr>
              <w:t>index of the element</w:t>
            </w:r>
            <w:r w:rsidRPr="00166EC0">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7243" w:rsidRPr="00166EC0" w:rsidRDefault="00867243" w:rsidP="00867243">
            <w:pPr>
              <w:numPr>
                <w:ilvl w:val="0"/>
                <w:numId w:val="3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t>index of the form = the index number (starting at 0) of the form with respect to the whole page</w:t>
            </w:r>
          </w:p>
          <w:p w:rsidR="00867243" w:rsidRPr="00166EC0" w:rsidRDefault="00867243" w:rsidP="00867243">
            <w:pPr>
              <w:numPr>
                <w:ilvl w:val="0"/>
                <w:numId w:val="35"/>
              </w:numPr>
              <w:spacing w:before="100" w:beforeAutospacing="1" w:after="100" w:afterAutospacing="1" w:line="240" w:lineRule="auto"/>
              <w:rPr>
                <w:rFonts w:ascii="Bookman Old Style" w:eastAsia="Times New Roman" w:hAnsi="Bookman Old Style" w:cs="Times New Roman"/>
                <w:sz w:val="24"/>
                <w:szCs w:val="24"/>
              </w:rPr>
            </w:pPr>
            <w:r w:rsidRPr="00166EC0">
              <w:rPr>
                <w:rFonts w:ascii="Bookman Old Style" w:eastAsia="Times New Roman" w:hAnsi="Bookman Old Style" w:cs="Times New Roman"/>
                <w:sz w:val="24"/>
                <w:szCs w:val="24"/>
              </w:rPr>
              <w:lastRenderedPageBreak/>
              <w:t>index of the element = the index number (starting at 0) of the element with respect to the whole form that contains it</w:t>
            </w:r>
          </w:p>
        </w:tc>
      </w:tr>
    </w:tbl>
    <w:p w:rsidR="00867243" w:rsidRPr="00166EC0" w:rsidRDefault="00867243" w:rsidP="00867243">
      <w:pPr>
        <w:spacing w:before="100" w:beforeAutospacing="1" w:after="100" w:afterAutospacing="1" w:line="240" w:lineRule="auto"/>
        <w:rPr>
          <w:ins w:id="453" w:author="Unknown"/>
          <w:rFonts w:ascii="Bookman Old Style" w:eastAsia="Times New Roman" w:hAnsi="Bookman Old Style" w:cs="Times New Roman"/>
          <w:sz w:val="24"/>
          <w:szCs w:val="24"/>
        </w:rPr>
      </w:pPr>
      <w:ins w:id="454" w:author="Unknown">
        <w:r w:rsidRPr="00166EC0">
          <w:rPr>
            <w:rFonts w:ascii="Bookman Old Style" w:eastAsia="Times New Roman" w:hAnsi="Bookman Old Style" w:cs="Times New Roman"/>
            <w:sz w:val="24"/>
            <w:szCs w:val="24"/>
          </w:rPr>
          <w:lastRenderedPageBreak/>
          <w:t xml:space="preserve">  </w:t>
        </w:r>
      </w:ins>
    </w:p>
    <w:p w:rsidR="00867243" w:rsidRPr="00166EC0" w:rsidRDefault="00867243" w:rsidP="00867243">
      <w:pPr>
        <w:spacing w:before="100" w:beforeAutospacing="1" w:after="100" w:afterAutospacing="1" w:line="240" w:lineRule="auto"/>
        <w:rPr>
          <w:ins w:id="455" w:author="Unknown"/>
          <w:rFonts w:ascii="Bookman Old Style" w:eastAsia="Times New Roman" w:hAnsi="Bookman Old Style" w:cs="Times New Roman"/>
          <w:sz w:val="24"/>
          <w:szCs w:val="24"/>
        </w:rPr>
      </w:pPr>
      <w:ins w:id="456" w:author="Unknown">
        <w:r w:rsidRPr="00166EC0">
          <w:rPr>
            <w:rFonts w:ascii="Bookman Old Style" w:eastAsia="Times New Roman" w:hAnsi="Bookman Old Style" w:cs="Times New Roman"/>
            <w:sz w:val="24"/>
            <w:szCs w:val="24"/>
          </w:rPr>
          <w:t xml:space="preserve">We shall access the "Phone" text box within Mercury Tours Registration page. The form in that page has no name and ID attribute, so this will make a good example. </w:t>
        </w:r>
      </w:ins>
    </w:p>
    <w:p w:rsidR="00867243" w:rsidRPr="00166EC0" w:rsidRDefault="00867243" w:rsidP="00867243">
      <w:pPr>
        <w:spacing w:before="100" w:beforeAutospacing="1" w:after="100" w:afterAutospacing="1" w:line="240" w:lineRule="auto"/>
        <w:rPr>
          <w:ins w:id="457" w:author="Unknown"/>
          <w:rFonts w:ascii="Bookman Old Style" w:eastAsia="Times New Roman" w:hAnsi="Bookman Old Style" w:cs="Times New Roman"/>
          <w:sz w:val="24"/>
          <w:szCs w:val="24"/>
        </w:rPr>
      </w:pPr>
      <w:proofErr w:type="gramStart"/>
      <w:ins w:id="458"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Mercury Tours Registration page and inspect the Phone text box. Notice that the form containing it has no ID and name attributes. </w:t>
        </w:r>
      </w:ins>
    </w:p>
    <w:p w:rsidR="00867243" w:rsidRPr="00166EC0" w:rsidRDefault="00867243" w:rsidP="00867243">
      <w:pPr>
        <w:spacing w:before="100" w:beforeAutospacing="1" w:after="100" w:afterAutospacing="1" w:line="240" w:lineRule="auto"/>
        <w:jc w:val="center"/>
        <w:rPr>
          <w:ins w:id="459"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534025" cy="5257800"/>
            <wp:effectExtent l="19050" t="0" r="9525" b="0"/>
            <wp:docPr id="123" name="Picture 123" descr="How to use Locators in Selenium ID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ow to use Locators in Selenium IDE">
                      <a:hlinkClick r:id="rId154"/>
                    </pic:cNvPr>
                    <pic:cNvPicPr>
                      <a:picLocks noChangeAspect="1" noChangeArrowheads="1"/>
                    </pic:cNvPicPr>
                  </pic:nvPicPr>
                  <pic:blipFill>
                    <a:blip r:embed="rId155"/>
                    <a:srcRect/>
                    <a:stretch>
                      <a:fillRect/>
                    </a:stretch>
                  </pic:blipFill>
                  <pic:spPr bwMode="auto">
                    <a:xfrm>
                      <a:off x="0" y="0"/>
                      <a:ext cx="5534025" cy="52578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60" w:author="Unknown"/>
          <w:rFonts w:ascii="Bookman Old Style" w:eastAsia="Times New Roman" w:hAnsi="Bookman Old Style" w:cs="Times New Roman"/>
          <w:sz w:val="24"/>
          <w:szCs w:val="24"/>
        </w:rPr>
      </w:pPr>
      <w:proofErr w:type="gramStart"/>
      <w:ins w:id="461" w:author="Unknown">
        <w:r w:rsidRPr="00166EC0">
          <w:rPr>
            <w:rFonts w:ascii="Bookman Old Style" w:eastAsia="Times New Roman" w:hAnsi="Bookman Old Style" w:cs="Times New Roman"/>
            <w:b/>
            <w:bCs/>
            <w:sz w:val="24"/>
            <w:szCs w:val="24"/>
          </w:rPr>
          <w:t>Step 2.</w:t>
        </w:r>
        <w:proofErr w:type="gramEnd"/>
        <w:r w:rsidRPr="00166EC0">
          <w:rPr>
            <w:rFonts w:ascii="Bookman Old Style" w:eastAsia="Times New Roman" w:hAnsi="Bookman Old Style" w:cs="Times New Roman"/>
            <w:sz w:val="24"/>
            <w:szCs w:val="24"/>
          </w:rPr>
          <w:t xml:space="preserve"> Enter "</w:t>
        </w:r>
        <w:proofErr w:type="spellStart"/>
        <w:proofErr w:type="gramStart"/>
        <w:r w:rsidRPr="00166EC0">
          <w:rPr>
            <w:rFonts w:ascii="Bookman Old Style" w:eastAsia="Times New Roman" w:hAnsi="Bookman Old Style" w:cs="Times New Roman"/>
            <w:sz w:val="24"/>
            <w:szCs w:val="24"/>
          </w:rPr>
          <w:t>document.forms</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0].elements[3]" in Selenium IDE's Target box and click the Find button. Selenium IDE should be able to access the Phone text box correctly. </w:t>
        </w:r>
      </w:ins>
    </w:p>
    <w:p w:rsidR="00867243" w:rsidRPr="00166EC0" w:rsidRDefault="00867243" w:rsidP="00867243">
      <w:pPr>
        <w:spacing w:before="100" w:beforeAutospacing="1" w:after="100" w:afterAutospacing="1" w:line="240" w:lineRule="auto"/>
        <w:jc w:val="center"/>
        <w:rPr>
          <w:ins w:id="46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3800475" cy="2257425"/>
            <wp:effectExtent l="19050" t="0" r="9525" b="0"/>
            <wp:docPr id="124" name="Picture 124" descr="How to use Locators in Selenium IDE">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ow to use Locators in Selenium IDE">
                      <a:hlinkClick r:id="rId156"/>
                    </pic:cNvPr>
                    <pic:cNvPicPr>
                      <a:picLocks noChangeAspect="1" noChangeArrowheads="1"/>
                    </pic:cNvPicPr>
                  </pic:nvPicPr>
                  <pic:blipFill>
                    <a:blip r:embed="rId157"/>
                    <a:srcRect/>
                    <a:stretch>
                      <a:fillRect/>
                    </a:stretch>
                  </pic:blipFill>
                  <pic:spPr bwMode="auto">
                    <a:xfrm>
                      <a:off x="0" y="0"/>
                      <a:ext cx="3800475" cy="22574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63" w:author="Unknown"/>
          <w:rFonts w:ascii="Bookman Old Style" w:eastAsia="Times New Roman" w:hAnsi="Bookman Old Style" w:cs="Times New Roman"/>
          <w:sz w:val="24"/>
          <w:szCs w:val="24"/>
        </w:rPr>
      </w:pPr>
      <w:proofErr w:type="gramStart"/>
      <w:ins w:id="464"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sz w:val="24"/>
            <w:szCs w:val="24"/>
          </w:rPr>
          <w:t xml:space="preserve"> Alternatively, you can use the element's name instead of its index and obtain the same result. Enter "</w:t>
        </w:r>
        <w:proofErr w:type="spellStart"/>
        <w:proofErr w:type="gramStart"/>
        <w:r w:rsidRPr="00166EC0">
          <w:rPr>
            <w:rFonts w:ascii="Bookman Old Style" w:eastAsia="Times New Roman" w:hAnsi="Bookman Old Style" w:cs="Times New Roman"/>
            <w:sz w:val="24"/>
            <w:szCs w:val="24"/>
          </w:rPr>
          <w:t>document.forms</w:t>
        </w:r>
        <w:proofErr w:type="spellEnd"/>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0].elements["phone"]" in Selenium IDE's Target box. The Phone text box should still become highlighted. </w:t>
        </w:r>
      </w:ins>
    </w:p>
    <w:p w:rsidR="00867243" w:rsidRPr="00166EC0" w:rsidRDefault="00867243" w:rsidP="00867243">
      <w:pPr>
        <w:spacing w:before="100" w:beforeAutospacing="1" w:after="100" w:afterAutospacing="1" w:line="240" w:lineRule="auto"/>
        <w:jc w:val="center"/>
        <w:rPr>
          <w:ins w:id="46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724275" cy="1457325"/>
            <wp:effectExtent l="19050" t="0" r="9525" b="0"/>
            <wp:docPr id="125" name="Picture 125" descr="How to use Locators in Selenium IDE">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ow to use Locators in Selenium IDE">
                      <a:hlinkClick r:id="rId158"/>
                    </pic:cNvPr>
                    <pic:cNvPicPr>
                      <a:picLocks noChangeAspect="1" noChangeArrowheads="1"/>
                    </pic:cNvPicPr>
                  </pic:nvPicPr>
                  <pic:blipFill>
                    <a:blip r:embed="rId159"/>
                    <a:srcRect/>
                    <a:stretch>
                      <a:fillRect/>
                    </a:stretch>
                  </pic:blipFill>
                  <pic:spPr bwMode="auto">
                    <a:xfrm>
                      <a:off x="0" y="0"/>
                      <a:ext cx="3724275" cy="14573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466" w:author="Unknown"/>
          <w:rFonts w:ascii="Bookman Old Style" w:eastAsia="Times New Roman" w:hAnsi="Bookman Old Style" w:cs="Times New Roman"/>
          <w:b/>
          <w:bCs/>
          <w:sz w:val="36"/>
          <w:szCs w:val="36"/>
        </w:rPr>
      </w:pPr>
      <w:ins w:id="467" w:author="Unknown">
        <w:r w:rsidRPr="00166EC0">
          <w:rPr>
            <w:rFonts w:ascii="Bookman Old Style" w:eastAsia="Times New Roman" w:hAnsi="Bookman Old Style" w:cs="Times New Roman"/>
            <w:b/>
            <w:bCs/>
            <w:sz w:val="36"/>
            <w:szCs w:val="36"/>
          </w:rPr>
          <w:t xml:space="preserve">Locating by </w:t>
        </w:r>
        <w:proofErr w:type="spellStart"/>
        <w:r w:rsidRPr="00166EC0">
          <w:rPr>
            <w:rFonts w:ascii="Bookman Old Style" w:eastAsia="Times New Roman" w:hAnsi="Bookman Old Style" w:cs="Times New Roman"/>
            <w:b/>
            <w:bCs/>
            <w:sz w:val="36"/>
            <w:szCs w:val="36"/>
          </w:rPr>
          <w:t>XPath</w:t>
        </w:r>
        <w:proofErr w:type="spellEnd"/>
      </w:ins>
    </w:p>
    <w:p w:rsidR="00867243" w:rsidRPr="00166EC0" w:rsidRDefault="00867243" w:rsidP="00867243">
      <w:pPr>
        <w:spacing w:before="100" w:beforeAutospacing="1" w:after="100" w:afterAutospacing="1" w:line="240" w:lineRule="auto"/>
        <w:rPr>
          <w:ins w:id="468" w:author="Unknown"/>
          <w:rFonts w:ascii="Bookman Old Style" w:eastAsia="Times New Roman" w:hAnsi="Bookman Old Style" w:cs="Times New Roman"/>
          <w:sz w:val="24"/>
          <w:szCs w:val="24"/>
        </w:rPr>
      </w:pPr>
      <w:proofErr w:type="spellStart"/>
      <w:ins w:id="469" w:author="Unknown">
        <w:r w:rsidRPr="00166EC0">
          <w:rPr>
            <w:rFonts w:ascii="Bookman Old Style" w:eastAsia="Times New Roman" w:hAnsi="Bookman Old Style" w:cs="Times New Roman"/>
            <w:sz w:val="24"/>
            <w:szCs w:val="24"/>
          </w:rPr>
          <w:t>XPath</w:t>
        </w:r>
        <w:proofErr w:type="spellEnd"/>
        <w:r w:rsidRPr="00166EC0">
          <w:rPr>
            <w:rFonts w:ascii="Bookman Old Style" w:eastAsia="Times New Roman" w:hAnsi="Bookman Old Style" w:cs="Times New Roman"/>
            <w:sz w:val="24"/>
            <w:szCs w:val="24"/>
          </w:rPr>
          <w:t xml:space="preserve"> is the language used when locating XML (Extensible Markup Language) nodes. Since HTML can be thought of as an implementation of XML, we can also use</w:t>
        </w:r>
        <w:r w:rsidRPr="00166EC0">
          <w:rPr>
            <w:rFonts w:ascii="Bookman Old Style" w:eastAsia="Times New Roman" w:hAnsi="Bookman Old Style" w:cs="Times New Roman"/>
            <w:sz w:val="24"/>
            <w:szCs w:val="24"/>
          </w:rPr>
          <w:fldChar w:fldCharType="begin"/>
        </w:r>
        <w:r w:rsidRPr="00166EC0">
          <w:rPr>
            <w:rFonts w:ascii="Bookman Old Style" w:eastAsia="Times New Roman" w:hAnsi="Bookman Old Style" w:cs="Times New Roman"/>
            <w:sz w:val="24"/>
            <w:szCs w:val="24"/>
          </w:rPr>
          <w:instrText xml:space="preserve"> HYPERLINK "https://www.guru99.com/xpath-selenium.html" </w:instrText>
        </w:r>
        <w:r w:rsidRPr="00166EC0">
          <w:rPr>
            <w:rFonts w:ascii="Bookman Old Style" w:eastAsia="Times New Roman" w:hAnsi="Bookman Old Style" w:cs="Times New Roman"/>
            <w:sz w:val="24"/>
            <w:szCs w:val="24"/>
          </w:rPr>
          <w:fldChar w:fldCharType="separate"/>
        </w:r>
        <w:r w:rsidRPr="00166EC0">
          <w:rPr>
            <w:rFonts w:ascii="Bookman Old Style" w:eastAsia="Times New Roman" w:hAnsi="Bookman Old Style" w:cs="Times New Roman"/>
            <w:color w:val="0000FF"/>
            <w:sz w:val="24"/>
            <w:szCs w:val="24"/>
            <w:u w:val="single"/>
          </w:rPr>
          <w:t xml:space="preserve"> </w:t>
        </w:r>
        <w:proofErr w:type="spellStart"/>
        <w:r w:rsidRPr="00166EC0">
          <w:rPr>
            <w:rFonts w:ascii="Bookman Old Style" w:eastAsia="Times New Roman" w:hAnsi="Bookman Old Style" w:cs="Times New Roman"/>
            <w:color w:val="0000FF"/>
            <w:sz w:val="24"/>
            <w:szCs w:val="24"/>
            <w:u w:val="single"/>
          </w:rPr>
          <w:t>XPath</w:t>
        </w:r>
        <w:proofErr w:type="spellEnd"/>
        <w:r w:rsidRPr="00166EC0">
          <w:rPr>
            <w:rFonts w:ascii="Bookman Old Style" w:eastAsia="Times New Roman" w:hAnsi="Bookman Old Style" w:cs="Times New Roman"/>
            <w:color w:val="0000FF"/>
            <w:sz w:val="24"/>
            <w:szCs w:val="24"/>
            <w:u w:val="single"/>
          </w:rPr>
          <w:t xml:space="preserve"> </w:t>
        </w:r>
        <w:r w:rsidRPr="00166EC0">
          <w:rPr>
            <w:rFonts w:ascii="Bookman Old Style" w:eastAsia="Times New Roman" w:hAnsi="Bookman Old Style" w:cs="Times New Roman"/>
            <w:sz w:val="24"/>
            <w:szCs w:val="24"/>
          </w:rPr>
          <w:fldChar w:fldCharType="end"/>
        </w:r>
        <w:r w:rsidRPr="00166EC0">
          <w:rPr>
            <w:rFonts w:ascii="Bookman Old Style" w:eastAsia="Times New Roman" w:hAnsi="Bookman Old Style" w:cs="Times New Roman"/>
            <w:sz w:val="24"/>
            <w:szCs w:val="24"/>
          </w:rPr>
          <w:t xml:space="preserve">in locating HTML elements. </w:t>
        </w:r>
      </w:ins>
    </w:p>
    <w:p w:rsidR="00867243" w:rsidRPr="00166EC0" w:rsidRDefault="00867243" w:rsidP="00867243">
      <w:pPr>
        <w:spacing w:before="100" w:beforeAutospacing="1" w:after="100" w:afterAutospacing="1" w:line="240" w:lineRule="auto"/>
        <w:ind w:left="720"/>
        <w:rPr>
          <w:ins w:id="470" w:author="Unknown"/>
          <w:rFonts w:ascii="Bookman Old Style" w:eastAsia="Times New Roman" w:hAnsi="Bookman Old Style" w:cs="Times New Roman"/>
          <w:sz w:val="24"/>
          <w:szCs w:val="24"/>
        </w:rPr>
      </w:pPr>
      <w:ins w:id="471" w:author="Unknown">
        <w:r w:rsidRPr="00166EC0">
          <w:rPr>
            <w:rFonts w:ascii="Bookman Old Style" w:eastAsia="Times New Roman" w:hAnsi="Bookman Old Style" w:cs="Times New Roman"/>
            <w:sz w:val="24"/>
            <w:szCs w:val="24"/>
          </w:rPr>
          <w:t xml:space="preserve">        </w:t>
        </w:r>
        <w:r w:rsidRPr="00166EC0">
          <w:rPr>
            <w:rFonts w:ascii="Bookman Old Style" w:eastAsia="Times New Roman" w:hAnsi="Bookman Old Style" w:cs="Times New Roman"/>
            <w:b/>
            <w:bCs/>
            <w:sz w:val="24"/>
            <w:szCs w:val="24"/>
          </w:rPr>
          <w:t>Advantage:</w:t>
        </w:r>
        <w:r w:rsidRPr="00166EC0">
          <w:rPr>
            <w:rFonts w:ascii="Bookman Old Style" w:eastAsia="Times New Roman" w:hAnsi="Bookman Old Style" w:cs="Times New Roman"/>
            <w:sz w:val="24"/>
            <w:szCs w:val="24"/>
          </w:rPr>
          <w:t xml:space="preserve"> It can access almost any element, even those without class, name, or id attributes. </w:t>
        </w:r>
      </w:ins>
    </w:p>
    <w:p w:rsidR="00867243" w:rsidRPr="00166EC0" w:rsidRDefault="00867243" w:rsidP="00867243">
      <w:pPr>
        <w:spacing w:before="100" w:beforeAutospacing="1" w:after="100" w:afterAutospacing="1" w:line="240" w:lineRule="auto"/>
        <w:ind w:left="720"/>
        <w:rPr>
          <w:ins w:id="472" w:author="Unknown"/>
          <w:rFonts w:ascii="Bookman Old Style" w:eastAsia="Times New Roman" w:hAnsi="Bookman Old Style" w:cs="Times New Roman"/>
          <w:sz w:val="24"/>
          <w:szCs w:val="24"/>
        </w:rPr>
      </w:pPr>
      <w:ins w:id="473" w:author="Unknown">
        <w:r w:rsidRPr="00166EC0">
          <w:rPr>
            <w:rFonts w:ascii="Bookman Old Style" w:eastAsia="Times New Roman" w:hAnsi="Bookman Old Style" w:cs="Times New Roman"/>
            <w:sz w:val="24"/>
            <w:szCs w:val="24"/>
          </w:rPr>
          <w:t xml:space="preserve">        </w:t>
        </w:r>
        <w:r w:rsidRPr="00166EC0">
          <w:rPr>
            <w:rFonts w:ascii="Bookman Old Style" w:eastAsia="Times New Roman" w:hAnsi="Bookman Old Style" w:cs="Times New Roman"/>
            <w:b/>
            <w:bCs/>
            <w:sz w:val="24"/>
            <w:szCs w:val="24"/>
          </w:rPr>
          <w:t>Disadvantage:</w:t>
        </w:r>
        <w:r w:rsidRPr="00166EC0">
          <w:rPr>
            <w:rFonts w:ascii="Bookman Old Style" w:eastAsia="Times New Roman" w:hAnsi="Bookman Old Style" w:cs="Times New Roman"/>
            <w:sz w:val="24"/>
            <w:szCs w:val="24"/>
          </w:rPr>
          <w:t xml:space="preserve"> It is the most complicated method of identifying elements because of too many different rules and considerations. </w:t>
        </w:r>
      </w:ins>
    </w:p>
    <w:p w:rsidR="00867243" w:rsidRPr="00166EC0" w:rsidRDefault="00867243" w:rsidP="00867243">
      <w:pPr>
        <w:spacing w:before="100" w:beforeAutospacing="1" w:after="100" w:afterAutospacing="1" w:line="240" w:lineRule="auto"/>
        <w:rPr>
          <w:ins w:id="474" w:author="Unknown"/>
          <w:rFonts w:ascii="Bookman Old Style" w:eastAsia="Times New Roman" w:hAnsi="Bookman Old Style" w:cs="Times New Roman"/>
          <w:sz w:val="24"/>
          <w:szCs w:val="24"/>
        </w:rPr>
      </w:pPr>
      <w:ins w:id="475" w:author="Unknown">
        <w:r w:rsidRPr="00166EC0">
          <w:rPr>
            <w:rFonts w:ascii="Bookman Old Style" w:eastAsia="Times New Roman" w:hAnsi="Bookman Old Style" w:cs="Times New Roman"/>
            <w:sz w:val="24"/>
            <w:szCs w:val="24"/>
          </w:rPr>
          <w:t xml:space="preserve">Fortunately, Firebug can automatically generate </w:t>
        </w:r>
        <w:proofErr w:type="spellStart"/>
        <w:r w:rsidRPr="00166EC0">
          <w:rPr>
            <w:rFonts w:ascii="Bookman Old Style" w:eastAsia="Times New Roman" w:hAnsi="Bookman Old Style" w:cs="Times New Roman"/>
            <w:sz w:val="24"/>
            <w:szCs w:val="24"/>
          </w:rPr>
          <w:t>XPath</w:t>
        </w:r>
        <w:proofErr w:type="spellEnd"/>
        <w:r w:rsidRPr="00166EC0">
          <w:rPr>
            <w:rFonts w:ascii="Bookman Old Style" w:eastAsia="Times New Roman" w:hAnsi="Bookman Old Style" w:cs="Times New Roman"/>
            <w:sz w:val="24"/>
            <w:szCs w:val="24"/>
          </w:rPr>
          <w:t xml:space="preserve"> locators. In the following example, we will access an image that cannot possibly be accessed through the methods we discussed earlier. </w:t>
        </w:r>
      </w:ins>
    </w:p>
    <w:p w:rsidR="00867243" w:rsidRPr="00166EC0" w:rsidRDefault="00867243" w:rsidP="00867243">
      <w:pPr>
        <w:spacing w:before="100" w:beforeAutospacing="1" w:after="100" w:afterAutospacing="1" w:line="240" w:lineRule="auto"/>
        <w:rPr>
          <w:ins w:id="476" w:author="Unknown"/>
          <w:rFonts w:ascii="Bookman Old Style" w:eastAsia="Times New Roman" w:hAnsi="Bookman Old Style" w:cs="Times New Roman"/>
          <w:sz w:val="24"/>
          <w:szCs w:val="24"/>
        </w:rPr>
      </w:pPr>
      <w:proofErr w:type="gramStart"/>
      <w:ins w:id="477" w:author="Unknown">
        <w:r w:rsidRPr="00166EC0">
          <w:rPr>
            <w:rFonts w:ascii="Bookman Old Style" w:eastAsia="Times New Roman" w:hAnsi="Bookman Old Style" w:cs="Times New Roman"/>
            <w:b/>
            <w:bCs/>
            <w:sz w:val="24"/>
            <w:szCs w:val="24"/>
          </w:rPr>
          <w:t>Step 1.</w:t>
        </w:r>
        <w:proofErr w:type="gramEnd"/>
        <w:r w:rsidRPr="00166EC0">
          <w:rPr>
            <w:rFonts w:ascii="Bookman Old Style" w:eastAsia="Times New Roman" w:hAnsi="Bookman Old Style" w:cs="Times New Roman"/>
            <w:sz w:val="24"/>
            <w:szCs w:val="24"/>
          </w:rPr>
          <w:t xml:space="preserve"> Navigate to Mercury Tours Homepage and use Firebug to inspect the orange rectangle to the right of the yellow "Links" box. Refer to the image below. </w:t>
        </w:r>
      </w:ins>
    </w:p>
    <w:p w:rsidR="00867243" w:rsidRPr="00166EC0" w:rsidRDefault="00867243" w:rsidP="00867243">
      <w:pPr>
        <w:spacing w:before="100" w:beforeAutospacing="1" w:after="100" w:afterAutospacing="1" w:line="240" w:lineRule="auto"/>
        <w:jc w:val="center"/>
        <w:rPr>
          <w:ins w:id="47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3238500" cy="2181225"/>
            <wp:effectExtent l="19050" t="0" r="0" b="0"/>
            <wp:docPr id="126" name="Picture 126" descr="How to use Locators in Selenium IDE">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ow to use Locators in Selenium IDE">
                      <a:hlinkClick r:id="rId160"/>
                    </pic:cNvPr>
                    <pic:cNvPicPr>
                      <a:picLocks noChangeAspect="1" noChangeArrowheads="1"/>
                    </pic:cNvPicPr>
                  </pic:nvPicPr>
                  <pic:blipFill>
                    <a:blip r:embed="rId161"/>
                    <a:srcRect/>
                    <a:stretch>
                      <a:fillRect/>
                    </a:stretch>
                  </pic:blipFill>
                  <pic:spPr bwMode="auto">
                    <a:xfrm>
                      <a:off x="0" y="0"/>
                      <a:ext cx="3238500" cy="21812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79" w:author="Unknown"/>
          <w:rFonts w:ascii="Bookman Old Style" w:eastAsia="Times New Roman" w:hAnsi="Bookman Old Style" w:cs="Times New Roman"/>
          <w:sz w:val="24"/>
          <w:szCs w:val="24"/>
        </w:rPr>
      </w:pPr>
      <w:proofErr w:type="gramStart"/>
      <w:ins w:id="480" w:author="Unknown">
        <w:r w:rsidRPr="00166EC0">
          <w:rPr>
            <w:rFonts w:ascii="Bookman Old Style" w:eastAsia="Times New Roman" w:hAnsi="Bookman Old Style" w:cs="Times New Roman"/>
            <w:b/>
            <w:bCs/>
            <w:sz w:val="24"/>
            <w:szCs w:val="24"/>
          </w:rPr>
          <w:t>Step 2</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 Right click on the element's HTML code and then select the "Copy </w:t>
        </w:r>
        <w:proofErr w:type="spellStart"/>
        <w:r w:rsidRPr="00166EC0">
          <w:rPr>
            <w:rFonts w:ascii="Bookman Old Style" w:eastAsia="Times New Roman" w:hAnsi="Bookman Old Style" w:cs="Times New Roman"/>
            <w:sz w:val="24"/>
            <w:szCs w:val="24"/>
          </w:rPr>
          <w:t>XPath</w:t>
        </w:r>
        <w:proofErr w:type="spellEnd"/>
        <w:r w:rsidRPr="00166EC0">
          <w:rPr>
            <w:rFonts w:ascii="Bookman Old Style" w:eastAsia="Times New Roman" w:hAnsi="Bookman Old Style" w:cs="Times New Roman"/>
            <w:sz w:val="24"/>
            <w:szCs w:val="24"/>
          </w:rPr>
          <w:t xml:space="preserve">" option. </w:t>
        </w:r>
      </w:ins>
    </w:p>
    <w:p w:rsidR="00867243" w:rsidRPr="00166EC0" w:rsidRDefault="00867243" w:rsidP="00867243">
      <w:pPr>
        <w:spacing w:before="100" w:beforeAutospacing="1" w:after="100" w:afterAutospacing="1" w:line="240" w:lineRule="auto"/>
        <w:jc w:val="center"/>
        <w:rPr>
          <w:ins w:id="48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705350" cy="3562350"/>
            <wp:effectExtent l="19050" t="0" r="0" b="0"/>
            <wp:docPr id="127" name="Picture 127" descr="How to use Locators in Selenium IDE">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ow to use Locators in Selenium IDE">
                      <a:hlinkClick r:id="rId162"/>
                    </pic:cNvPr>
                    <pic:cNvPicPr>
                      <a:picLocks noChangeAspect="1" noChangeArrowheads="1"/>
                    </pic:cNvPicPr>
                  </pic:nvPicPr>
                  <pic:blipFill>
                    <a:blip r:embed="rId163"/>
                    <a:srcRect/>
                    <a:stretch>
                      <a:fillRect/>
                    </a:stretch>
                  </pic:blipFill>
                  <pic:spPr bwMode="auto">
                    <a:xfrm>
                      <a:off x="0" y="0"/>
                      <a:ext cx="4705350" cy="35623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82" w:author="Unknown"/>
          <w:rFonts w:ascii="Bookman Old Style" w:eastAsia="Times New Roman" w:hAnsi="Bookman Old Style" w:cs="Times New Roman"/>
          <w:sz w:val="24"/>
          <w:szCs w:val="24"/>
        </w:rPr>
      </w:pPr>
      <w:proofErr w:type="gramStart"/>
      <w:ins w:id="483" w:author="Unknown">
        <w:r w:rsidRPr="00166EC0">
          <w:rPr>
            <w:rFonts w:ascii="Bookman Old Style" w:eastAsia="Times New Roman" w:hAnsi="Bookman Old Style" w:cs="Times New Roman"/>
            <w:b/>
            <w:bCs/>
            <w:sz w:val="24"/>
            <w:szCs w:val="24"/>
          </w:rPr>
          <w:t>Step 3.</w:t>
        </w:r>
        <w:proofErr w:type="gramEnd"/>
        <w:r w:rsidRPr="00166EC0">
          <w:rPr>
            <w:rFonts w:ascii="Bookman Old Style" w:eastAsia="Times New Roman" w:hAnsi="Bookman Old Style" w:cs="Times New Roman"/>
            <w:sz w:val="24"/>
            <w:szCs w:val="24"/>
          </w:rPr>
          <w:t xml:space="preserve"> In Selenium IDE, type one forward slash "/" in the Target box then paste the </w:t>
        </w:r>
        <w:proofErr w:type="spellStart"/>
        <w:r w:rsidRPr="00166EC0">
          <w:rPr>
            <w:rFonts w:ascii="Bookman Old Style" w:eastAsia="Times New Roman" w:hAnsi="Bookman Old Style" w:cs="Times New Roman"/>
            <w:sz w:val="24"/>
            <w:szCs w:val="24"/>
          </w:rPr>
          <w:t>XPath</w:t>
        </w:r>
        <w:proofErr w:type="spellEnd"/>
        <w:r w:rsidRPr="00166EC0">
          <w:rPr>
            <w:rFonts w:ascii="Bookman Old Style" w:eastAsia="Times New Roman" w:hAnsi="Bookman Old Style" w:cs="Times New Roman"/>
            <w:sz w:val="24"/>
            <w:szCs w:val="24"/>
          </w:rPr>
          <w:t xml:space="preserve"> that we copied in the previous step. </w:t>
        </w:r>
        <w:r w:rsidRPr="00166EC0">
          <w:rPr>
            <w:rFonts w:ascii="Bookman Old Style" w:eastAsia="Times New Roman" w:hAnsi="Bookman Old Style" w:cs="Times New Roman"/>
            <w:b/>
            <w:bCs/>
            <w:sz w:val="24"/>
            <w:szCs w:val="24"/>
          </w:rPr>
          <w:t>The entry in your Target box should now begin with two forward slashes "//".</w:t>
        </w:r>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484"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4286250" cy="1390650"/>
            <wp:effectExtent l="19050" t="0" r="0" b="0"/>
            <wp:docPr id="128" name="Picture 128" descr="How to use Locators in Selenium IDE">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ow to use Locators in Selenium IDE">
                      <a:hlinkClick r:id="rId164"/>
                    </pic:cNvPr>
                    <pic:cNvPicPr>
                      <a:picLocks noChangeAspect="1" noChangeArrowheads="1"/>
                    </pic:cNvPicPr>
                  </pic:nvPicPr>
                  <pic:blipFill>
                    <a:blip r:embed="rId165"/>
                    <a:srcRect/>
                    <a:stretch>
                      <a:fillRect/>
                    </a:stretch>
                  </pic:blipFill>
                  <pic:spPr bwMode="auto">
                    <a:xfrm>
                      <a:off x="0" y="0"/>
                      <a:ext cx="4286250" cy="139065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485" w:author="Unknown"/>
          <w:rFonts w:ascii="Bookman Old Style" w:eastAsia="Times New Roman" w:hAnsi="Bookman Old Style" w:cs="Times New Roman"/>
          <w:sz w:val="24"/>
          <w:szCs w:val="24"/>
        </w:rPr>
      </w:pPr>
      <w:proofErr w:type="gramStart"/>
      <w:ins w:id="486" w:author="Unknown">
        <w:r w:rsidRPr="00166EC0">
          <w:rPr>
            <w:rFonts w:ascii="Bookman Old Style" w:eastAsia="Times New Roman" w:hAnsi="Bookman Old Style" w:cs="Times New Roman"/>
            <w:b/>
            <w:bCs/>
            <w:sz w:val="24"/>
            <w:szCs w:val="24"/>
          </w:rPr>
          <w:t>Step 4</w:t>
        </w:r>
        <w:r w:rsidRPr="00166EC0">
          <w:rPr>
            <w:rFonts w:ascii="Bookman Old Style" w:eastAsia="Times New Roman" w:hAnsi="Bookman Old Style" w:cs="Times New Roman"/>
            <w:sz w:val="24"/>
            <w:szCs w:val="24"/>
          </w:rPr>
          <w:t>.</w:t>
        </w:r>
        <w:proofErr w:type="gramEnd"/>
        <w:r w:rsidRPr="00166EC0">
          <w:rPr>
            <w:rFonts w:ascii="Bookman Old Style" w:eastAsia="Times New Roman" w:hAnsi="Bookman Old Style" w:cs="Times New Roman"/>
            <w:sz w:val="24"/>
            <w:szCs w:val="24"/>
          </w:rPr>
          <w:t xml:space="preserve"> Click on the Find button. Selenium IDE should be able to highlight the orange box as shown below. </w:t>
        </w:r>
      </w:ins>
    </w:p>
    <w:p w:rsidR="00867243" w:rsidRPr="00166EC0" w:rsidRDefault="00867243" w:rsidP="00867243">
      <w:pPr>
        <w:spacing w:before="100" w:beforeAutospacing="1" w:after="100" w:afterAutospacing="1" w:line="240" w:lineRule="auto"/>
        <w:jc w:val="center"/>
        <w:rPr>
          <w:ins w:id="48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143375" cy="2152650"/>
            <wp:effectExtent l="19050" t="0" r="9525" b="0"/>
            <wp:docPr id="129" name="Picture 129" descr="How to use Locators in Selenium IDE">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ow to use Locators in Selenium IDE">
                      <a:hlinkClick r:id="rId166"/>
                    </pic:cNvPr>
                    <pic:cNvPicPr>
                      <a:picLocks noChangeAspect="1" noChangeArrowheads="1"/>
                    </pic:cNvPicPr>
                  </pic:nvPicPr>
                  <pic:blipFill>
                    <a:blip r:embed="rId167"/>
                    <a:srcRect/>
                    <a:stretch>
                      <a:fillRect/>
                    </a:stretch>
                  </pic:blipFill>
                  <pic:spPr bwMode="auto">
                    <a:xfrm>
                      <a:off x="0" y="0"/>
                      <a:ext cx="4143375" cy="2152650"/>
                    </a:xfrm>
                    <a:prstGeom prst="rect">
                      <a:avLst/>
                    </a:prstGeom>
                    <a:noFill/>
                    <a:ln w="9525">
                      <a:noFill/>
                      <a:miter lim="800000"/>
                      <a:headEnd/>
                      <a:tailEnd/>
                    </a:ln>
                  </pic:spPr>
                </pic:pic>
              </a:graphicData>
            </a:graphic>
          </wp:inline>
        </w:drawing>
      </w:r>
    </w:p>
    <w:p w:rsidR="00867243" w:rsidRPr="00166EC0" w:rsidRDefault="00867243">
      <w:pPr>
        <w:rPr>
          <w:rFonts w:ascii="Bookman Old Style" w:hAnsi="Bookman Old Style"/>
        </w:rPr>
      </w:pPr>
    </w:p>
    <w:p w:rsidR="00867243" w:rsidRPr="00166EC0" w:rsidRDefault="00867243">
      <w:pPr>
        <w:rPr>
          <w:rFonts w:ascii="Bookman Old Style" w:hAnsi="Bookman Old Style"/>
        </w:rPr>
      </w:pPr>
    </w:p>
    <w:p w:rsidR="00867243" w:rsidRPr="00166EC0" w:rsidRDefault="00867243" w:rsidP="00867243">
      <w:pPr>
        <w:spacing w:before="100" w:beforeAutospacing="1" w:after="100" w:afterAutospacing="1" w:line="240" w:lineRule="auto"/>
        <w:outlineLvl w:val="0"/>
        <w:rPr>
          <w:rFonts w:ascii="Bookman Old Style" w:eastAsia="Times New Roman" w:hAnsi="Bookman Old Style" w:cs="Times New Roman"/>
          <w:b/>
          <w:bCs/>
          <w:kern w:val="36"/>
          <w:sz w:val="48"/>
          <w:szCs w:val="48"/>
        </w:rPr>
      </w:pPr>
      <w:r w:rsidRPr="00166EC0">
        <w:rPr>
          <w:rFonts w:ascii="Bookman Old Style" w:eastAsia="Times New Roman" w:hAnsi="Bookman Old Style" w:cs="Times New Roman"/>
          <w:b/>
          <w:bCs/>
          <w:kern w:val="36"/>
          <w:sz w:val="48"/>
          <w:szCs w:val="48"/>
        </w:rPr>
        <w:t xml:space="preserve">Waits, Verify Element Present/Visible in Selenium IDE </w:t>
      </w:r>
    </w:p>
    <w:p w:rsidR="00867243" w:rsidRPr="00166EC0" w:rsidRDefault="00867243" w:rsidP="00867243">
      <w:pPr>
        <w:spacing w:before="100" w:beforeAutospacing="1" w:after="100" w:afterAutospacing="1" w:line="240" w:lineRule="auto"/>
        <w:rPr>
          <w:ins w:id="488" w:author="Unknown"/>
          <w:rFonts w:ascii="Bookman Old Style" w:eastAsia="Times New Roman" w:hAnsi="Bookman Old Style" w:cs="Times New Roman"/>
          <w:sz w:val="24"/>
          <w:szCs w:val="24"/>
        </w:rPr>
      </w:pPr>
      <w:ins w:id="489" w:author="Unknown">
        <w:r w:rsidRPr="00166EC0">
          <w:rPr>
            <w:rFonts w:ascii="Bookman Old Style" w:eastAsia="Times New Roman" w:hAnsi="Bookman Old Style" w:cs="Times New Roman"/>
            <w:sz w:val="24"/>
            <w:szCs w:val="24"/>
          </w:rPr>
          <w:t xml:space="preserve">In this tutorial, we look at commands that will make your automation script more intelligent and complete. </w:t>
        </w:r>
      </w:ins>
    </w:p>
    <w:p w:rsidR="00867243" w:rsidRPr="00166EC0" w:rsidRDefault="00867243" w:rsidP="00867243">
      <w:pPr>
        <w:spacing w:before="100" w:beforeAutospacing="1" w:after="100" w:afterAutospacing="1" w:line="240" w:lineRule="auto"/>
        <w:outlineLvl w:val="1"/>
        <w:rPr>
          <w:ins w:id="490" w:author="Unknown"/>
          <w:rFonts w:ascii="Bookman Old Style" w:eastAsia="Times New Roman" w:hAnsi="Bookman Old Style" w:cs="Times New Roman"/>
          <w:b/>
          <w:bCs/>
          <w:sz w:val="36"/>
          <w:szCs w:val="36"/>
        </w:rPr>
      </w:pPr>
      <w:ins w:id="491" w:author="Unknown">
        <w:r w:rsidRPr="00166EC0">
          <w:rPr>
            <w:rFonts w:ascii="Bookman Old Style" w:eastAsia="Times New Roman" w:hAnsi="Bookman Old Style" w:cs="Times New Roman"/>
            <w:b/>
            <w:bCs/>
            <w:sz w:val="36"/>
            <w:szCs w:val="36"/>
          </w:rPr>
          <w:t>Verify Presence of an Element</w:t>
        </w:r>
      </w:ins>
    </w:p>
    <w:p w:rsidR="00867243" w:rsidRPr="00166EC0" w:rsidRDefault="00867243" w:rsidP="00867243">
      <w:pPr>
        <w:spacing w:before="100" w:beforeAutospacing="1" w:after="100" w:afterAutospacing="1" w:line="240" w:lineRule="auto"/>
        <w:rPr>
          <w:ins w:id="492" w:author="Unknown"/>
          <w:rFonts w:ascii="Bookman Old Style" w:eastAsia="Times New Roman" w:hAnsi="Bookman Old Style" w:cs="Times New Roman"/>
          <w:sz w:val="24"/>
          <w:szCs w:val="24"/>
        </w:rPr>
      </w:pPr>
      <w:ins w:id="493" w:author="Unknown">
        <w:r w:rsidRPr="00166EC0">
          <w:rPr>
            <w:rFonts w:ascii="Bookman Old Style" w:eastAsia="Times New Roman" w:hAnsi="Bookman Old Style" w:cs="Times New Roman"/>
            <w:sz w:val="24"/>
            <w:szCs w:val="24"/>
          </w:rPr>
          <w:t xml:space="preserve">We can use following two commands to verify the presence of an element: </w:t>
        </w:r>
      </w:ins>
    </w:p>
    <w:p w:rsidR="00867243" w:rsidRPr="00166EC0" w:rsidRDefault="00867243" w:rsidP="00867243">
      <w:pPr>
        <w:numPr>
          <w:ilvl w:val="0"/>
          <w:numId w:val="36"/>
        </w:numPr>
        <w:spacing w:before="100" w:beforeAutospacing="1" w:after="100" w:afterAutospacing="1" w:line="240" w:lineRule="auto"/>
        <w:rPr>
          <w:ins w:id="494" w:author="Unknown"/>
          <w:rFonts w:ascii="Bookman Old Style" w:eastAsia="Times New Roman" w:hAnsi="Bookman Old Style" w:cs="Times New Roman"/>
          <w:sz w:val="24"/>
          <w:szCs w:val="24"/>
        </w:rPr>
      </w:pPr>
      <w:proofErr w:type="spellStart"/>
      <w:ins w:id="495" w:author="Unknown">
        <w:r w:rsidRPr="00166EC0">
          <w:rPr>
            <w:rFonts w:ascii="Bookman Old Style" w:eastAsia="Times New Roman" w:hAnsi="Bookman Old Style" w:cs="Times New Roman"/>
            <w:b/>
            <w:bCs/>
            <w:sz w:val="24"/>
            <w:szCs w:val="24"/>
          </w:rPr>
          <w:t>verifyElementPresent</w:t>
        </w:r>
        <w:proofErr w:type="spellEnd"/>
        <w:r w:rsidRPr="00166EC0">
          <w:rPr>
            <w:rFonts w:ascii="Bookman Old Style" w:eastAsia="Times New Roman" w:hAnsi="Bookman Old Style" w:cs="Times New Roman"/>
            <w:sz w:val="24"/>
            <w:szCs w:val="24"/>
          </w:rPr>
          <w:t> - returns TRUE if the specified element was FOUND in the page; FALSE if otherwise</w:t>
        </w:r>
      </w:ins>
    </w:p>
    <w:p w:rsidR="00867243" w:rsidRPr="00166EC0" w:rsidRDefault="00867243" w:rsidP="00867243">
      <w:pPr>
        <w:numPr>
          <w:ilvl w:val="0"/>
          <w:numId w:val="36"/>
        </w:numPr>
        <w:spacing w:before="100" w:beforeAutospacing="1" w:after="100" w:afterAutospacing="1" w:line="240" w:lineRule="auto"/>
        <w:rPr>
          <w:ins w:id="496" w:author="Unknown"/>
          <w:rFonts w:ascii="Bookman Old Style" w:eastAsia="Times New Roman" w:hAnsi="Bookman Old Style" w:cs="Times New Roman"/>
          <w:sz w:val="24"/>
          <w:szCs w:val="24"/>
        </w:rPr>
      </w:pPr>
      <w:proofErr w:type="spellStart"/>
      <w:proofErr w:type="gramStart"/>
      <w:ins w:id="497" w:author="Unknown">
        <w:r w:rsidRPr="00166EC0">
          <w:rPr>
            <w:rFonts w:ascii="Bookman Old Style" w:eastAsia="Times New Roman" w:hAnsi="Bookman Old Style" w:cs="Times New Roman"/>
            <w:b/>
            <w:bCs/>
            <w:sz w:val="24"/>
            <w:szCs w:val="24"/>
          </w:rPr>
          <w:t>verifyElementNotPresent</w:t>
        </w:r>
        <w:proofErr w:type="spellEnd"/>
        <w:proofErr w:type="gramEnd"/>
        <w:r w:rsidRPr="00166EC0">
          <w:rPr>
            <w:rFonts w:ascii="Bookman Old Style" w:eastAsia="Times New Roman" w:hAnsi="Bookman Old Style" w:cs="Times New Roman"/>
            <w:sz w:val="24"/>
            <w:szCs w:val="24"/>
          </w:rPr>
          <w:t> - returns TRUE if the specified element was NOT FOUND anywhere in the page; FALSE if it is present.</w:t>
        </w:r>
      </w:ins>
    </w:p>
    <w:p w:rsidR="00867243" w:rsidRPr="00166EC0" w:rsidRDefault="00867243" w:rsidP="00867243">
      <w:pPr>
        <w:spacing w:before="100" w:beforeAutospacing="1" w:after="100" w:afterAutospacing="1" w:line="240" w:lineRule="auto"/>
        <w:rPr>
          <w:ins w:id="498" w:author="Unknown"/>
          <w:rFonts w:ascii="Bookman Old Style" w:eastAsia="Times New Roman" w:hAnsi="Bookman Old Style" w:cs="Times New Roman"/>
          <w:sz w:val="24"/>
          <w:szCs w:val="24"/>
        </w:rPr>
      </w:pPr>
      <w:ins w:id="499" w:author="Unknown">
        <w:r w:rsidRPr="00166EC0">
          <w:rPr>
            <w:rFonts w:ascii="Bookman Old Style" w:eastAsia="Times New Roman" w:hAnsi="Bookman Old Style" w:cs="Times New Roman"/>
            <w:sz w:val="24"/>
            <w:szCs w:val="24"/>
          </w:rPr>
          <w:t xml:space="preserve">The test script below verifies that the </w:t>
        </w:r>
        <w:proofErr w:type="spellStart"/>
        <w:r w:rsidRPr="00166EC0">
          <w:rPr>
            <w:rFonts w:ascii="Bookman Old Style" w:eastAsia="Times New Roman" w:hAnsi="Bookman Old Style" w:cs="Times New Roman"/>
            <w:sz w:val="24"/>
            <w:szCs w:val="24"/>
          </w:rPr>
          <w:t>UserName</w:t>
        </w:r>
        <w:proofErr w:type="spellEnd"/>
        <w:r w:rsidRPr="00166EC0">
          <w:rPr>
            <w:rFonts w:ascii="Bookman Old Style" w:eastAsia="Times New Roman" w:hAnsi="Bookman Old Style" w:cs="Times New Roman"/>
            <w:sz w:val="24"/>
            <w:szCs w:val="24"/>
          </w:rPr>
          <w:t xml:space="preserve"> text box is present within the Mercury Tours homepage while the First Name text box is not. The First Name text box is actually an element present in the Registration page of Mercury Tours, not in the homepage. </w:t>
        </w:r>
        <w:proofErr w:type="gramStart"/>
        <w:r w:rsidRPr="00166EC0">
          <w:rPr>
            <w:rFonts w:ascii="Bookman Old Style" w:eastAsia="Times New Roman" w:hAnsi="Bookman Old Style" w:cs="Times New Roman"/>
            <w:sz w:val="24"/>
            <w:szCs w:val="24"/>
          </w:rPr>
          <w:t>strong&gt;</w:t>
        </w:r>
        <w:proofErr w:type="gramEnd"/>
        <w:r w:rsidRPr="00166EC0">
          <w:rPr>
            <w:rFonts w:ascii="Bookman Old Style" w:eastAsia="Times New Roman" w:hAnsi="Bookman Old Style" w:cs="Times New Roman"/>
            <w:sz w:val="24"/>
            <w:szCs w:val="24"/>
          </w:rPr>
          <w:t xml:space="preserve">Verify Presence of a Certain Text </w:t>
        </w:r>
      </w:ins>
    </w:p>
    <w:p w:rsidR="00867243" w:rsidRPr="00166EC0" w:rsidRDefault="00867243" w:rsidP="00867243">
      <w:pPr>
        <w:spacing w:before="100" w:beforeAutospacing="1" w:after="100" w:afterAutospacing="1" w:line="240" w:lineRule="auto"/>
        <w:rPr>
          <w:ins w:id="500" w:author="Unknown"/>
          <w:rFonts w:ascii="Bookman Old Style" w:eastAsia="Times New Roman" w:hAnsi="Bookman Old Style" w:cs="Times New Roman"/>
          <w:sz w:val="24"/>
          <w:szCs w:val="24"/>
        </w:rPr>
      </w:pPr>
      <w:ins w:id="501"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50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5019675" cy="1666875"/>
            <wp:effectExtent l="19050" t="0" r="9525" b="0"/>
            <wp:docPr id="173" name="Picture 173" descr="Waits, Verify Element Present/Visible in Selenium IDE">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aits, Verify Element Present/Visible in Selenium IDE">
                      <a:hlinkClick r:id="rId168"/>
                    </pic:cNvPr>
                    <pic:cNvPicPr>
                      <a:picLocks noChangeAspect="1" noChangeArrowheads="1"/>
                    </pic:cNvPicPr>
                  </pic:nvPicPr>
                  <pic:blipFill>
                    <a:blip r:embed="rId169"/>
                    <a:srcRect/>
                    <a:stretch>
                      <a:fillRect/>
                    </a:stretch>
                  </pic:blipFill>
                  <pic:spPr bwMode="auto">
                    <a:xfrm>
                      <a:off x="0" y="0"/>
                      <a:ext cx="5019675" cy="16668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503" w:author="Unknown"/>
          <w:rFonts w:ascii="Bookman Old Style" w:eastAsia="Times New Roman" w:hAnsi="Bookman Old Style" w:cs="Times New Roman"/>
          <w:b/>
          <w:bCs/>
          <w:sz w:val="36"/>
          <w:szCs w:val="36"/>
        </w:rPr>
      </w:pPr>
      <w:ins w:id="504" w:author="Unknown">
        <w:r w:rsidRPr="00166EC0">
          <w:rPr>
            <w:rFonts w:ascii="Bookman Old Style" w:eastAsia="Times New Roman" w:hAnsi="Bookman Old Style" w:cs="Times New Roman"/>
            <w:b/>
            <w:bCs/>
            <w:sz w:val="36"/>
            <w:szCs w:val="36"/>
          </w:rPr>
          <w:lastRenderedPageBreak/>
          <w:t>Verify Presence of a Certain Text</w:t>
        </w:r>
      </w:ins>
    </w:p>
    <w:p w:rsidR="00867243" w:rsidRPr="00166EC0" w:rsidRDefault="00867243" w:rsidP="00867243">
      <w:pPr>
        <w:numPr>
          <w:ilvl w:val="0"/>
          <w:numId w:val="37"/>
        </w:numPr>
        <w:spacing w:before="100" w:beforeAutospacing="1" w:after="100" w:afterAutospacing="1" w:line="240" w:lineRule="auto"/>
        <w:rPr>
          <w:ins w:id="505" w:author="Unknown"/>
          <w:rFonts w:ascii="Bookman Old Style" w:eastAsia="Times New Roman" w:hAnsi="Bookman Old Style" w:cs="Times New Roman"/>
          <w:sz w:val="24"/>
          <w:szCs w:val="24"/>
        </w:rPr>
      </w:pPr>
      <w:proofErr w:type="spellStart"/>
      <w:ins w:id="506" w:author="Unknown">
        <w:r w:rsidRPr="00166EC0">
          <w:rPr>
            <w:rFonts w:ascii="Bookman Old Style" w:eastAsia="Times New Roman" w:hAnsi="Bookman Old Style" w:cs="Times New Roman"/>
            <w:b/>
            <w:bCs/>
            <w:sz w:val="24"/>
            <w:szCs w:val="24"/>
          </w:rPr>
          <w:t>verifyTextPresent</w:t>
        </w:r>
        <w:proofErr w:type="spellEnd"/>
        <w:r w:rsidRPr="00166EC0">
          <w:rPr>
            <w:rFonts w:ascii="Bookman Old Style" w:eastAsia="Times New Roman" w:hAnsi="Bookman Old Style" w:cs="Times New Roman"/>
            <w:sz w:val="24"/>
            <w:szCs w:val="24"/>
          </w:rPr>
          <w:t xml:space="preserve"> - returns TRUE if the specified text string was FOUND somewhere in the page; FALSE if otherwise</w:t>
        </w:r>
      </w:ins>
    </w:p>
    <w:p w:rsidR="00867243" w:rsidRPr="00166EC0" w:rsidRDefault="00867243" w:rsidP="00867243">
      <w:pPr>
        <w:numPr>
          <w:ilvl w:val="0"/>
          <w:numId w:val="37"/>
        </w:numPr>
        <w:spacing w:before="100" w:beforeAutospacing="1" w:after="100" w:afterAutospacing="1" w:line="240" w:lineRule="auto"/>
        <w:rPr>
          <w:ins w:id="507" w:author="Unknown"/>
          <w:rFonts w:ascii="Bookman Old Style" w:eastAsia="Times New Roman" w:hAnsi="Bookman Old Style" w:cs="Times New Roman"/>
          <w:sz w:val="24"/>
          <w:szCs w:val="24"/>
        </w:rPr>
      </w:pPr>
      <w:proofErr w:type="spellStart"/>
      <w:ins w:id="508" w:author="Unknown">
        <w:r w:rsidRPr="00166EC0">
          <w:rPr>
            <w:rFonts w:ascii="Bookman Old Style" w:eastAsia="Times New Roman" w:hAnsi="Bookman Old Style" w:cs="Times New Roman"/>
            <w:b/>
            <w:bCs/>
            <w:sz w:val="24"/>
            <w:szCs w:val="24"/>
          </w:rPr>
          <w:t>verifyTextNotPresent</w:t>
        </w:r>
        <w:proofErr w:type="spellEnd"/>
        <w:r w:rsidRPr="00166EC0">
          <w:rPr>
            <w:rFonts w:ascii="Bookman Old Style" w:eastAsia="Times New Roman" w:hAnsi="Bookman Old Style" w:cs="Times New Roman"/>
            <w:sz w:val="24"/>
            <w:szCs w:val="24"/>
          </w:rPr>
          <w:t xml:space="preserve"> - returns TRUE if the specified text string was NOT FOUND anywhere in the page; FALSE if it was found</w:t>
        </w:r>
      </w:ins>
    </w:p>
    <w:p w:rsidR="00867243" w:rsidRPr="00166EC0" w:rsidRDefault="00867243" w:rsidP="00867243">
      <w:pPr>
        <w:spacing w:before="100" w:beforeAutospacing="1" w:after="100" w:afterAutospacing="1" w:line="240" w:lineRule="auto"/>
        <w:rPr>
          <w:ins w:id="509" w:author="Unknown"/>
          <w:rFonts w:ascii="Bookman Old Style" w:eastAsia="Times New Roman" w:hAnsi="Bookman Old Style" w:cs="Times New Roman"/>
          <w:sz w:val="24"/>
          <w:szCs w:val="24"/>
        </w:rPr>
      </w:pPr>
      <w:ins w:id="510" w:author="Unknown">
        <w:r w:rsidRPr="00166EC0">
          <w:rPr>
            <w:rFonts w:ascii="Bookman Old Style" w:eastAsia="Times New Roman" w:hAnsi="Bookman Old Style" w:cs="Times New Roman"/>
            <w:sz w:val="24"/>
            <w:szCs w:val="24"/>
          </w:rPr>
          <w:t xml:space="preserve">Remember that these commands are case-sensitive. </w:t>
        </w:r>
      </w:ins>
    </w:p>
    <w:p w:rsidR="00867243" w:rsidRPr="00166EC0" w:rsidRDefault="00867243" w:rsidP="00867243">
      <w:pPr>
        <w:spacing w:before="100" w:beforeAutospacing="1" w:after="100" w:afterAutospacing="1" w:line="240" w:lineRule="auto"/>
        <w:jc w:val="center"/>
        <w:rPr>
          <w:ins w:id="511"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714750" cy="2400300"/>
            <wp:effectExtent l="0" t="0" r="0" b="0"/>
            <wp:docPr id="174" name="Picture 174" descr="Waits, Verify Element Present/Visible in Selenium IDE">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Waits, Verify Element Present/Visible in Selenium IDE">
                      <a:hlinkClick r:id="rId170"/>
                    </pic:cNvPr>
                    <pic:cNvPicPr>
                      <a:picLocks noChangeAspect="1" noChangeArrowheads="1"/>
                    </pic:cNvPicPr>
                  </pic:nvPicPr>
                  <pic:blipFill>
                    <a:blip r:embed="rId171"/>
                    <a:srcRect/>
                    <a:stretch>
                      <a:fillRect/>
                    </a:stretch>
                  </pic:blipFill>
                  <pic:spPr bwMode="auto">
                    <a:xfrm>
                      <a:off x="0" y="0"/>
                      <a:ext cx="3714750" cy="24003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512" w:author="Unknown"/>
          <w:rFonts w:ascii="Bookman Old Style" w:eastAsia="Times New Roman" w:hAnsi="Bookman Old Style" w:cs="Times New Roman"/>
          <w:sz w:val="24"/>
          <w:szCs w:val="24"/>
        </w:rPr>
      </w:pPr>
      <w:ins w:id="513" w:author="Unknown">
        <w:r w:rsidRPr="00166EC0">
          <w:rPr>
            <w:rFonts w:ascii="Bookman Old Style" w:eastAsia="Times New Roman" w:hAnsi="Bookman Old Style" w:cs="Times New Roman"/>
            <w:sz w:val="24"/>
            <w:szCs w:val="24"/>
          </w:rPr>
          <w:t>In the scenario above, "Atlanta to Las Vegas" was treated differently from "</w:t>
        </w:r>
        <w:proofErr w:type="spellStart"/>
        <w:r w:rsidRPr="00166EC0">
          <w:rPr>
            <w:rFonts w:ascii="Bookman Old Style" w:eastAsia="Times New Roman" w:hAnsi="Bookman Old Style" w:cs="Times New Roman"/>
            <w:sz w:val="24"/>
            <w:szCs w:val="24"/>
          </w:rPr>
          <w:t>atlanta</w:t>
        </w:r>
        <w:proofErr w:type="spellEnd"/>
        <w:r w:rsidRPr="00166EC0">
          <w:rPr>
            <w:rFonts w:ascii="Bookman Old Style" w:eastAsia="Times New Roman" w:hAnsi="Bookman Old Style" w:cs="Times New Roman"/>
            <w:sz w:val="24"/>
            <w:szCs w:val="24"/>
          </w:rPr>
          <w:t xml:space="preserve"> to Las Vegas" because the letter "A" </w:t>
        </w:r>
        <w:proofErr w:type="gramStart"/>
        <w:r w:rsidRPr="00166EC0">
          <w:rPr>
            <w:rFonts w:ascii="Bookman Old Style" w:eastAsia="Times New Roman" w:hAnsi="Bookman Old Style" w:cs="Times New Roman"/>
            <w:sz w:val="24"/>
            <w:szCs w:val="24"/>
          </w:rPr>
          <w:t>of  "</w:t>
        </w:r>
        <w:proofErr w:type="gramEnd"/>
        <w:r w:rsidRPr="00166EC0">
          <w:rPr>
            <w:rFonts w:ascii="Bookman Old Style" w:eastAsia="Times New Roman" w:hAnsi="Bookman Old Style" w:cs="Times New Roman"/>
            <w:sz w:val="24"/>
            <w:szCs w:val="24"/>
          </w:rPr>
          <w:t xml:space="preserve">Atlanta" was in uppercase on the first one while lowercase on the other. When the </w:t>
        </w:r>
        <w:proofErr w:type="spellStart"/>
        <w:r w:rsidRPr="00166EC0">
          <w:rPr>
            <w:rFonts w:ascii="Bookman Old Style" w:eastAsia="Times New Roman" w:hAnsi="Bookman Old Style" w:cs="Times New Roman"/>
            <w:sz w:val="24"/>
            <w:szCs w:val="24"/>
          </w:rPr>
          <w:t>verifyTextPresent</w:t>
        </w:r>
        <w:proofErr w:type="spellEnd"/>
        <w:r w:rsidRPr="00166EC0">
          <w:rPr>
            <w:rFonts w:ascii="Bookman Old Style" w:eastAsia="Times New Roman" w:hAnsi="Bookman Old Style" w:cs="Times New Roman"/>
            <w:sz w:val="24"/>
            <w:szCs w:val="24"/>
          </w:rPr>
          <w:t xml:space="preserve"> command was used on each of them, one passed while the other failed. </w:t>
        </w:r>
      </w:ins>
    </w:p>
    <w:p w:rsidR="00867243" w:rsidRPr="00166EC0" w:rsidRDefault="00867243" w:rsidP="00867243">
      <w:pPr>
        <w:spacing w:before="100" w:beforeAutospacing="1" w:after="100" w:afterAutospacing="1" w:line="240" w:lineRule="auto"/>
        <w:outlineLvl w:val="1"/>
        <w:rPr>
          <w:ins w:id="514" w:author="Unknown"/>
          <w:rFonts w:ascii="Bookman Old Style" w:eastAsia="Times New Roman" w:hAnsi="Bookman Old Style" w:cs="Times New Roman"/>
          <w:b/>
          <w:bCs/>
          <w:sz w:val="36"/>
          <w:szCs w:val="36"/>
        </w:rPr>
      </w:pPr>
      <w:ins w:id="515" w:author="Unknown">
        <w:r w:rsidRPr="00166EC0">
          <w:rPr>
            <w:rFonts w:ascii="Bookman Old Style" w:eastAsia="Times New Roman" w:hAnsi="Bookman Old Style" w:cs="Times New Roman"/>
            <w:b/>
            <w:bCs/>
            <w:sz w:val="36"/>
            <w:szCs w:val="36"/>
          </w:rPr>
          <w:t>Verify Specific Position of an Element</w:t>
        </w:r>
      </w:ins>
    </w:p>
    <w:p w:rsidR="00867243" w:rsidRPr="00166EC0" w:rsidRDefault="00867243" w:rsidP="00867243">
      <w:pPr>
        <w:spacing w:before="100" w:beforeAutospacing="1" w:after="100" w:afterAutospacing="1" w:line="240" w:lineRule="auto"/>
        <w:rPr>
          <w:ins w:id="516" w:author="Unknown"/>
          <w:rFonts w:ascii="Bookman Old Style" w:eastAsia="Times New Roman" w:hAnsi="Bookman Old Style" w:cs="Times New Roman"/>
          <w:sz w:val="24"/>
          <w:szCs w:val="24"/>
        </w:rPr>
      </w:pPr>
      <w:ins w:id="517" w:author="Unknown">
        <w:r w:rsidRPr="00166EC0">
          <w:rPr>
            <w:rFonts w:ascii="Bookman Old Style" w:eastAsia="Times New Roman" w:hAnsi="Bookman Old Style" w:cs="Times New Roman"/>
            <w:sz w:val="24"/>
            <w:szCs w:val="24"/>
          </w:rPr>
          <w:t xml:space="preserve">Selenium IDE indicates the position of an element by measuring (in pixels) how far it is from the left or top edge of the browser window. </w:t>
        </w:r>
      </w:ins>
    </w:p>
    <w:p w:rsidR="00867243" w:rsidRPr="00166EC0" w:rsidRDefault="00867243" w:rsidP="00867243">
      <w:pPr>
        <w:numPr>
          <w:ilvl w:val="0"/>
          <w:numId w:val="38"/>
        </w:numPr>
        <w:spacing w:before="100" w:beforeAutospacing="1" w:after="100" w:afterAutospacing="1" w:line="240" w:lineRule="auto"/>
        <w:rPr>
          <w:ins w:id="518" w:author="Unknown"/>
          <w:rFonts w:ascii="Bookman Old Style" w:eastAsia="Times New Roman" w:hAnsi="Bookman Old Style" w:cs="Times New Roman"/>
          <w:sz w:val="24"/>
          <w:szCs w:val="24"/>
        </w:rPr>
      </w:pPr>
      <w:proofErr w:type="spellStart"/>
      <w:proofErr w:type="gramStart"/>
      <w:ins w:id="519" w:author="Unknown">
        <w:r w:rsidRPr="00166EC0">
          <w:rPr>
            <w:rFonts w:ascii="Bookman Old Style" w:eastAsia="Times New Roman" w:hAnsi="Bookman Old Style" w:cs="Times New Roman"/>
            <w:b/>
            <w:bCs/>
            <w:sz w:val="24"/>
            <w:szCs w:val="24"/>
          </w:rPr>
          <w:t>verifyElementPositionLeft</w:t>
        </w:r>
        <w:proofErr w:type="spellEnd"/>
        <w:proofErr w:type="gramEnd"/>
        <w:r w:rsidRPr="00166EC0">
          <w:rPr>
            <w:rFonts w:ascii="Bookman Old Style" w:eastAsia="Times New Roman" w:hAnsi="Bookman Old Style" w:cs="Times New Roman"/>
            <w:sz w:val="24"/>
            <w:szCs w:val="24"/>
          </w:rPr>
          <w:t xml:space="preserve"> - verifies if the specified number of pixels match the distance of the element from the left edge of the page. This will return FALSE if the value specified does not match the distance from the left edge.</w:t>
        </w:r>
      </w:ins>
    </w:p>
    <w:p w:rsidR="00867243" w:rsidRPr="00166EC0" w:rsidRDefault="00867243" w:rsidP="00867243">
      <w:pPr>
        <w:numPr>
          <w:ilvl w:val="0"/>
          <w:numId w:val="38"/>
        </w:numPr>
        <w:spacing w:before="100" w:beforeAutospacing="1" w:after="100" w:afterAutospacing="1" w:line="240" w:lineRule="auto"/>
        <w:rPr>
          <w:ins w:id="520" w:author="Unknown"/>
          <w:rFonts w:ascii="Bookman Old Style" w:eastAsia="Times New Roman" w:hAnsi="Bookman Old Style" w:cs="Times New Roman"/>
          <w:sz w:val="24"/>
          <w:szCs w:val="24"/>
        </w:rPr>
      </w:pPr>
      <w:proofErr w:type="spellStart"/>
      <w:proofErr w:type="gramStart"/>
      <w:ins w:id="521" w:author="Unknown">
        <w:r w:rsidRPr="00166EC0">
          <w:rPr>
            <w:rFonts w:ascii="Bookman Old Style" w:eastAsia="Times New Roman" w:hAnsi="Bookman Old Style" w:cs="Times New Roman"/>
            <w:b/>
            <w:bCs/>
            <w:sz w:val="24"/>
            <w:szCs w:val="24"/>
          </w:rPr>
          <w:t>verifyElementPositionTop</w:t>
        </w:r>
        <w:proofErr w:type="spellEnd"/>
        <w:proofErr w:type="gramEnd"/>
        <w:r w:rsidRPr="00166EC0">
          <w:rPr>
            <w:rFonts w:ascii="Bookman Old Style" w:eastAsia="Times New Roman" w:hAnsi="Bookman Old Style" w:cs="Times New Roman"/>
            <w:sz w:val="24"/>
            <w:szCs w:val="24"/>
          </w:rPr>
          <w:t xml:space="preserve"> - verifies if the specified number of pixels match the distance of the element from the top edge of the page. This will return FALSE if the value specified does not match the distance from the top edge.</w:t>
        </w:r>
      </w:ins>
    </w:p>
    <w:p w:rsidR="00867243" w:rsidRPr="00166EC0" w:rsidRDefault="00867243" w:rsidP="00867243">
      <w:pPr>
        <w:spacing w:before="100" w:beforeAutospacing="1" w:after="100" w:afterAutospacing="1" w:line="240" w:lineRule="auto"/>
        <w:jc w:val="center"/>
        <w:rPr>
          <w:ins w:id="52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876800" cy="3057525"/>
            <wp:effectExtent l="0" t="0" r="0" b="0"/>
            <wp:docPr id="175" name="Picture 175" descr="Waits, Verify Element Present/Visible in Selenium IDE">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Waits, Verify Element Present/Visible in Selenium IDE">
                      <a:hlinkClick r:id="rId172"/>
                    </pic:cNvPr>
                    <pic:cNvPicPr>
                      <a:picLocks noChangeAspect="1" noChangeArrowheads="1"/>
                    </pic:cNvPicPr>
                  </pic:nvPicPr>
                  <pic:blipFill>
                    <a:blip r:embed="rId173"/>
                    <a:srcRect/>
                    <a:stretch>
                      <a:fillRect/>
                    </a:stretch>
                  </pic:blipFill>
                  <pic:spPr bwMode="auto">
                    <a:xfrm>
                      <a:off x="0" y="0"/>
                      <a:ext cx="4876800" cy="30575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523" w:author="Unknown"/>
          <w:rFonts w:ascii="Bookman Old Style" w:eastAsia="Times New Roman" w:hAnsi="Bookman Old Style" w:cs="Times New Roman"/>
          <w:b/>
          <w:bCs/>
          <w:sz w:val="36"/>
          <w:szCs w:val="36"/>
        </w:rPr>
      </w:pPr>
      <w:ins w:id="524" w:author="Unknown">
        <w:r w:rsidRPr="00166EC0">
          <w:rPr>
            <w:rFonts w:ascii="Bookman Old Style" w:eastAsia="Times New Roman" w:hAnsi="Bookman Old Style" w:cs="Times New Roman"/>
            <w:b/>
            <w:bCs/>
            <w:sz w:val="36"/>
            <w:szCs w:val="36"/>
          </w:rPr>
          <w:t>Wait commands</w:t>
        </w:r>
      </w:ins>
    </w:p>
    <w:p w:rsidR="00867243" w:rsidRPr="00166EC0" w:rsidRDefault="00867243" w:rsidP="00867243">
      <w:pPr>
        <w:spacing w:before="100" w:beforeAutospacing="1" w:after="100" w:afterAutospacing="1" w:line="240" w:lineRule="auto"/>
        <w:outlineLvl w:val="1"/>
        <w:rPr>
          <w:ins w:id="525" w:author="Unknown"/>
          <w:rFonts w:ascii="Bookman Old Style" w:eastAsia="Times New Roman" w:hAnsi="Bookman Old Style" w:cs="Times New Roman"/>
          <w:b/>
          <w:bCs/>
          <w:sz w:val="36"/>
          <w:szCs w:val="36"/>
        </w:rPr>
      </w:pPr>
      <w:proofErr w:type="spellStart"/>
      <w:proofErr w:type="gramStart"/>
      <w:ins w:id="526" w:author="Unknown">
        <w:r w:rsidRPr="00166EC0">
          <w:rPr>
            <w:rFonts w:ascii="Bookman Old Style" w:eastAsia="Times New Roman" w:hAnsi="Bookman Old Style" w:cs="Times New Roman"/>
            <w:b/>
            <w:bCs/>
            <w:sz w:val="36"/>
            <w:szCs w:val="36"/>
          </w:rPr>
          <w:t>andWait</w:t>
        </w:r>
        <w:proofErr w:type="spellEnd"/>
        <w:proofErr w:type="gramEnd"/>
        <w:r w:rsidRPr="00166EC0">
          <w:rPr>
            <w:rFonts w:ascii="Bookman Old Style" w:eastAsia="Times New Roman" w:hAnsi="Bookman Old Style" w:cs="Times New Roman"/>
            <w:b/>
            <w:bCs/>
            <w:sz w:val="36"/>
            <w:szCs w:val="36"/>
          </w:rPr>
          <w:t xml:space="preserve"> commands</w:t>
        </w:r>
      </w:ins>
    </w:p>
    <w:p w:rsidR="00867243" w:rsidRPr="00166EC0" w:rsidRDefault="00867243" w:rsidP="00867243">
      <w:pPr>
        <w:spacing w:before="100" w:beforeAutospacing="1" w:after="100" w:afterAutospacing="1" w:line="240" w:lineRule="auto"/>
        <w:rPr>
          <w:ins w:id="527" w:author="Unknown"/>
          <w:rFonts w:ascii="Bookman Old Style" w:eastAsia="Times New Roman" w:hAnsi="Bookman Old Style" w:cs="Times New Roman"/>
          <w:sz w:val="24"/>
          <w:szCs w:val="24"/>
        </w:rPr>
      </w:pPr>
      <w:ins w:id="528" w:author="Unknown">
        <w:r w:rsidRPr="00166EC0">
          <w:rPr>
            <w:rFonts w:ascii="Bookman Old Style" w:eastAsia="Times New Roman" w:hAnsi="Bookman Old Style" w:cs="Times New Roman"/>
            <w:sz w:val="24"/>
            <w:szCs w:val="24"/>
          </w:rPr>
          <w:t xml:space="preserve">These are commands that will wait for a new page to load before moving onto the next command. </w:t>
        </w:r>
      </w:ins>
    </w:p>
    <w:p w:rsidR="00867243" w:rsidRPr="00166EC0" w:rsidRDefault="00867243" w:rsidP="00867243">
      <w:pPr>
        <w:spacing w:before="100" w:beforeAutospacing="1" w:after="100" w:afterAutospacing="1" w:line="240" w:lineRule="auto"/>
        <w:rPr>
          <w:ins w:id="529" w:author="Unknown"/>
          <w:rFonts w:ascii="Bookman Old Style" w:eastAsia="Times New Roman" w:hAnsi="Bookman Old Style" w:cs="Times New Roman"/>
          <w:sz w:val="24"/>
          <w:szCs w:val="24"/>
        </w:rPr>
      </w:pPr>
      <w:ins w:id="530" w:author="Unknown">
        <w:r w:rsidRPr="00166EC0">
          <w:rPr>
            <w:rFonts w:ascii="Bookman Old Style" w:eastAsia="Times New Roman" w:hAnsi="Bookman Old Style" w:cs="Times New Roman"/>
            <w:sz w:val="24"/>
            <w:szCs w:val="24"/>
          </w:rPr>
          <w:t xml:space="preserve">Examples are </w:t>
        </w:r>
      </w:ins>
    </w:p>
    <w:p w:rsidR="00867243" w:rsidRPr="00166EC0" w:rsidRDefault="00867243" w:rsidP="00867243">
      <w:pPr>
        <w:numPr>
          <w:ilvl w:val="0"/>
          <w:numId w:val="39"/>
        </w:numPr>
        <w:spacing w:before="100" w:beforeAutospacing="1" w:after="100" w:afterAutospacing="1" w:line="240" w:lineRule="auto"/>
        <w:rPr>
          <w:ins w:id="531" w:author="Unknown"/>
          <w:rFonts w:ascii="Bookman Old Style" w:eastAsia="Times New Roman" w:hAnsi="Bookman Old Style" w:cs="Times New Roman"/>
          <w:sz w:val="24"/>
          <w:szCs w:val="24"/>
        </w:rPr>
      </w:pPr>
      <w:proofErr w:type="spellStart"/>
      <w:ins w:id="532" w:author="Unknown">
        <w:r w:rsidRPr="00166EC0">
          <w:rPr>
            <w:rFonts w:ascii="Bookman Old Style" w:eastAsia="Times New Roman" w:hAnsi="Bookman Old Style" w:cs="Times New Roman"/>
            <w:sz w:val="24"/>
            <w:szCs w:val="24"/>
          </w:rPr>
          <w:t>clickAndWait</w:t>
        </w:r>
        <w:proofErr w:type="spellEnd"/>
      </w:ins>
    </w:p>
    <w:p w:rsidR="00867243" w:rsidRPr="00166EC0" w:rsidRDefault="00867243" w:rsidP="00867243">
      <w:pPr>
        <w:numPr>
          <w:ilvl w:val="0"/>
          <w:numId w:val="39"/>
        </w:numPr>
        <w:spacing w:before="100" w:beforeAutospacing="1" w:after="100" w:afterAutospacing="1" w:line="240" w:lineRule="auto"/>
        <w:rPr>
          <w:ins w:id="533" w:author="Unknown"/>
          <w:rFonts w:ascii="Bookman Old Style" w:eastAsia="Times New Roman" w:hAnsi="Bookman Old Style" w:cs="Times New Roman"/>
          <w:sz w:val="24"/>
          <w:szCs w:val="24"/>
        </w:rPr>
      </w:pPr>
      <w:proofErr w:type="spellStart"/>
      <w:ins w:id="534" w:author="Unknown">
        <w:r w:rsidRPr="00166EC0">
          <w:rPr>
            <w:rFonts w:ascii="Bookman Old Style" w:eastAsia="Times New Roman" w:hAnsi="Bookman Old Style" w:cs="Times New Roman"/>
            <w:sz w:val="24"/>
            <w:szCs w:val="24"/>
          </w:rPr>
          <w:t>typeAndWait</w:t>
        </w:r>
        <w:proofErr w:type="spellEnd"/>
      </w:ins>
    </w:p>
    <w:p w:rsidR="00867243" w:rsidRPr="00166EC0" w:rsidRDefault="00867243" w:rsidP="00867243">
      <w:pPr>
        <w:numPr>
          <w:ilvl w:val="0"/>
          <w:numId w:val="39"/>
        </w:numPr>
        <w:spacing w:before="100" w:beforeAutospacing="1" w:after="100" w:afterAutospacing="1" w:line="240" w:lineRule="auto"/>
        <w:rPr>
          <w:ins w:id="535" w:author="Unknown"/>
          <w:rFonts w:ascii="Bookman Old Style" w:eastAsia="Times New Roman" w:hAnsi="Bookman Old Style" w:cs="Times New Roman"/>
          <w:sz w:val="24"/>
          <w:szCs w:val="24"/>
        </w:rPr>
      </w:pPr>
      <w:proofErr w:type="spellStart"/>
      <w:ins w:id="536" w:author="Unknown">
        <w:r w:rsidRPr="00166EC0">
          <w:rPr>
            <w:rFonts w:ascii="Bookman Old Style" w:eastAsia="Times New Roman" w:hAnsi="Bookman Old Style" w:cs="Times New Roman"/>
            <w:sz w:val="24"/>
            <w:szCs w:val="24"/>
          </w:rPr>
          <w:t>selectAndWait</w:t>
        </w:r>
        <w:proofErr w:type="spellEnd"/>
      </w:ins>
    </w:p>
    <w:p w:rsidR="00867243" w:rsidRPr="00166EC0" w:rsidRDefault="00867243" w:rsidP="00867243">
      <w:pPr>
        <w:spacing w:before="100" w:beforeAutospacing="1" w:after="100" w:afterAutospacing="1" w:line="240" w:lineRule="auto"/>
        <w:jc w:val="center"/>
        <w:rPr>
          <w:ins w:id="537"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476750" cy="4724400"/>
            <wp:effectExtent l="0" t="0" r="0" b="0"/>
            <wp:docPr id="176" name="Picture 176" descr="Waits, Verify Element Present/Visible in Selenium IDE">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aits, Verify Element Present/Visible in Selenium IDE">
                      <a:hlinkClick r:id="rId174"/>
                    </pic:cNvPr>
                    <pic:cNvPicPr>
                      <a:picLocks noChangeAspect="1" noChangeArrowheads="1"/>
                    </pic:cNvPicPr>
                  </pic:nvPicPr>
                  <pic:blipFill>
                    <a:blip r:embed="rId175"/>
                    <a:srcRect/>
                    <a:stretch>
                      <a:fillRect/>
                    </a:stretch>
                  </pic:blipFill>
                  <pic:spPr bwMode="auto">
                    <a:xfrm>
                      <a:off x="0" y="0"/>
                      <a:ext cx="4476750" cy="4724400"/>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outlineLvl w:val="1"/>
        <w:rPr>
          <w:ins w:id="538" w:author="Unknown"/>
          <w:rFonts w:ascii="Bookman Old Style" w:eastAsia="Times New Roman" w:hAnsi="Bookman Old Style" w:cs="Times New Roman"/>
          <w:b/>
          <w:bCs/>
          <w:sz w:val="36"/>
          <w:szCs w:val="36"/>
        </w:rPr>
      </w:pPr>
      <w:proofErr w:type="spellStart"/>
      <w:proofErr w:type="gramStart"/>
      <w:ins w:id="539" w:author="Unknown">
        <w:r w:rsidRPr="00166EC0">
          <w:rPr>
            <w:rFonts w:ascii="Bookman Old Style" w:eastAsia="Times New Roman" w:hAnsi="Bookman Old Style" w:cs="Times New Roman"/>
            <w:b/>
            <w:bCs/>
            <w:sz w:val="36"/>
            <w:szCs w:val="36"/>
          </w:rPr>
          <w:t>waitFor</w:t>
        </w:r>
        <w:proofErr w:type="spellEnd"/>
        <w:proofErr w:type="gramEnd"/>
        <w:r w:rsidRPr="00166EC0">
          <w:rPr>
            <w:rFonts w:ascii="Bookman Old Style" w:eastAsia="Times New Roman" w:hAnsi="Bookman Old Style" w:cs="Times New Roman"/>
            <w:b/>
            <w:bCs/>
            <w:sz w:val="36"/>
            <w:szCs w:val="36"/>
          </w:rPr>
          <w:t xml:space="preserve"> commands</w:t>
        </w:r>
      </w:ins>
    </w:p>
    <w:p w:rsidR="00867243" w:rsidRPr="00166EC0" w:rsidRDefault="00867243" w:rsidP="00867243">
      <w:pPr>
        <w:spacing w:before="100" w:beforeAutospacing="1" w:after="100" w:afterAutospacing="1" w:line="240" w:lineRule="auto"/>
        <w:rPr>
          <w:ins w:id="540" w:author="Unknown"/>
          <w:rFonts w:ascii="Bookman Old Style" w:eastAsia="Times New Roman" w:hAnsi="Bookman Old Style" w:cs="Times New Roman"/>
          <w:sz w:val="24"/>
          <w:szCs w:val="24"/>
        </w:rPr>
      </w:pPr>
      <w:ins w:id="541" w:author="Unknown">
        <w:r w:rsidRPr="00166EC0">
          <w:rPr>
            <w:rFonts w:ascii="Bookman Old Style" w:eastAsia="Times New Roman" w:hAnsi="Bookman Old Style" w:cs="Times New Roman"/>
            <w:sz w:val="24"/>
            <w:szCs w:val="24"/>
          </w:rPr>
          <w:t xml:space="preserve">These are commands that wait for a specified condition to become true before proceeding to the next command (irrespective of loading of a new page). These commands are more appropriate to be used on AJAX-based dynamic websites that change values and elements without reloading the whole page. Examples include: </w:t>
        </w:r>
      </w:ins>
    </w:p>
    <w:p w:rsidR="00867243" w:rsidRPr="00166EC0" w:rsidRDefault="00867243" w:rsidP="00867243">
      <w:pPr>
        <w:numPr>
          <w:ilvl w:val="0"/>
          <w:numId w:val="40"/>
        </w:numPr>
        <w:spacing w:before="100" w:beforeAutospacing="1" w:after="100" w:afterAutospacing="1" w:line="240" w:lineRule="auto"/>
        <w:rPr>
          <w:ins w:id="542" w:author="Unknown"/>
          <w:rFonts w:ascii="Bookman Old Style" w:eastAsia="Times New Roman" w:hAnsi="Bookman Old Style" w:cs="Times New Roman"/>
          <w:sz w:val="24"/>
          <w:szCs w:val="24"/>
        </w:rPr>
      </w:pPr>
      <w:proofErr w:type="spellStart"/>
      <w:ins w:id="543" w:author="Unknown">
        <w:r w:rsidRPr="00166EC0">
          <w:rPr>
            <w:rFonts w:ascii="Bookman Old Style" w:eastAsia="Times New Roman" w:hAnsi="Bookman Old Style" w:cs="Times New Roman"/>
            <w:sz w:val="24"/>
            <w:szCs w:val="24"/>
          </w:rPr>
          <w:t>waitForTitle</w:t>
        </w:r>
        <w:proofErr w:type="spellEnd"/>
      </w:ins>
    </w:p>
    <w:p w:rsidR="00867243" w:rsidRPr="00166EC0" w:rsidRDefault="00867243" w:rsidP="00867243">
      <w:pPr>
        <w:numPr>
          <w:ilvl w:val="0"/>
          <w:numId w:val="40"/>
        </w:numPr>
        <w:spacing w:before="100" w:beforeAutospacing="1" w:after="100" w:afterAutospacing="1" w:line="240" w:lineRule="auto"/>
        <w:rPr>
          <w:ins w:id="544" w:author="Unknown"/>
          <w:rFonts w:ascii="Bookman Old Style" w:eastAsia="Times New Roman" w:hAnsi="Bookman Old Style" w:cs="Times New Roman"/>
          <w:sz w:val="24"/>
          <w:szCs w:val="24"/>
        </w:rPr>
      </w:pPr>
      <w:proofErr w:type="spellStart"/>
      <w:ins w:id="545" w:author="Unknown">
        <w:r w:rsidRPr="00166EC0">
          <w:rPr>
            <w:rFonts w:ascii="Bookman Old Style" w:eastAsia="Times New Roman" w:hAnsi="Bookman Old Style" w:cs="Times New Roman"/>
            <w:sz w:val="24"/>
            <w:szCs w:val="24"/>
          </w:rPr>
          <w:t>waitForTextPresent</w:t>
        </w:r>
        <w:proofErr w:type="spellEnd"/>
      </w:ins>
    </w:p>
    <w:p w:rsidR="00867243" w:rsidRPr="00166EC0" w:rsidRDefault="00867243" w:rsidP="00867243">
      <w:pPr>
        <w:numPr>
          <w:ilvl w:val="0"/>
          <w:numId w:val="40"/>
        </w:numPr>
        <w:spacing w:before="100" w:beforeAutospacing="1" w:after="100" w:afterAutospacing="1" w:line="240" w:lineRule="auto"/>
        <w:rPr>
          <w:ins w:id="546" w:author="Unknown"/>
          <w:rFonts w:ascii="Bookman Old Style" w:eastAsia="Times New Roman" w:hAnsi="Bookman Old Style" w:cs="Times New Roman"/>
          <w:sz w:val="24"/>
          <w:szCs w:val="24"/>
        </w:rPr>
      </w:pPr>
      <w:proofErr w:type="spellStart"/>
      <w:ins w:id="547" w:author="Unknown">
        <w:r w:rsidRPr="00166EC0">
          <w:rPr>
            <w:rFonts w:ascii="Bookman Old Style" w:eastAsia="Times New Roman" w:hAnsi="Bookman Old Style" w:cs="Times New Roman"/>
            <w:sz w:val="24"/>
            <w:szCs w:val="24"/>
          </w:rPr>
          <w:t>waitForAlert</w:t>
        </w:r>
        <w:proofErr w:type="spellEnd"/>
      </w:ins>
    </w:p>
    <w:p w:rsidR="00867243" w:rsidRPr="00166EC0" w:rsidRDefault="00867243" w:rsidP="00867243">
      <w:pPr>
        <w:spacing w:before="100" w:beforeAutospacing="1" w:after="100" w:afterAutospacing="1" w:line="240" w:lineRule="auto"/>
        <w:rPr>
          <w:ins w:id="548" w:author="Unknown"/>
          <w:rFonts w:ascii="Bookman Old Style" w:eastAsia="Times New Roman" w:hAnsi="Bookman Old Style" w:cs="Times New Roman"/>
          <w:sz w:val="24"/>
          <w:szCs w:val="24"/>
        </w:rPr>
      </w:pPr>
      <w:ins w:id="549" w:author="Unknown">
        <w:r w:rsidRPr="00166EC0">
          <w:rPr>
            <w:rFonts w:ascii="Bookman Old Style" w:eastAsia="Times New Roman" w:hAnsi="Bookman Old Style" w:cs="Times New Roman"/>
            <w:sz w:val="24"/>
            <w:szCs w:val="24"/>
          </w:rPr>
          <w:t xml:space="preserve">Consider the </w:t>
        </w:r>
        <w:proofErr w:type="spellStart"/>
        <w:r w:rsidRPr="00166EC0">
          <w:rPr>
            <w:rFonts w:ascii="Bookman Old Style" w:eastAsia="Times New Roman" w:hAnsi="Bookman Old Style" w:cs="Times New Roman"/>
            <w:sz w:val="24"/>
            <w:szCs w:val="24"/>
          </w:rPr>
          <w:t>Facebook</w:t>
        </w:r>
        <w:proofErr w:type="spellEnd"/>
        <w:r w:rsidRPr="00166EC0">
          <w:rPr>
            <w:rFonts w:ascii="Bookman Old Style" w:eastAsia="Times New Roman" w:hAnsi="Bookman Old Style" w:cs="Times New Roman"/>
            <w:sz w:val="24"/>
            <w:szCs w:val="24"/>
          </w:rPr>
          <w:t xml:space="preserve"> scenario below.  </w:t>
        </w:r>
      </w:ins>
    </w:p>
    <w:p w:rsidR="00867243" w:rsidRPr="00166EC0" w:rsidRDefault="00867243" w:rsidP="00867243">
      <w:pPr>
        <w:spacing w:before="100" w:beforeAutospacing="1" w:after="100" w:afterAutospacing="1" w:line="240" w:lineRule="auto"/>
        <w:rPr>
          <w:ins w:id="550" w:author="Unknown"/>
          <w:rFonts w:ascii="Bookman Old Style" w:eastAsia="Times New Roman" w:hAnsi="Bookman Old Style" w:cs="Times New Roman"/>
          <w:sz w:val="24"/>
          <w:szCs w:val="24"/>
        </w:rPr>
      </w:pPr>
      <w:ins w:id="551" w:author="Unknown">
        <w:r w:rsidRPr="00166EC0">
          <w:rPr>
            <w:rFonts w:ascii="Bookman Old Style" w:eastAsia="Times New Roman" w:hAnsi="Bookman Old Style" w:cs="Times New Roman"/>
            <w:sz w:val="24"/>
            <w:szCs w:val="24"/>
          </w:rPr>
          <w:t xml:space="preserve">  </w:t>
        </w:r>
      </w:ins>
    </w:p>
    <w:p w:rsidR="00867243" w:rsidRPr="00166EC0" w:rsidRDefault="00867243" w:rsidP="00867243">
      <w:pPr>
        <w:spacing w:before="100" w:beforeAutospacing="1" w:after="100" w:afterAutospacing="1" w:line="240" w:lineRule="auto"/>
        <w:jc w:val="center"/>
        <w:rPr>
          <w:ins w:id="552"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6496050" cy="3457575"/>
            <wp:effectExtent l="19050" t="0" r="0" b="0"/>
            <wp:docPr id="177" name="Picture 177" descr="Waits, Verify Element Present/Visible in Selenium IDE">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Waits, Verify Element Present/Visible in Selenium IDE">
                      <a:hlinkClick r:id="rId176"/>
                    </pic:cNvPr>
                    <pic:cNvPicPr>
                      <a:picLocks noChangeAspect="1" noChangeArrowheads="1"/>
                    </pic:cNvPicPr>
                  </pic:nvPicPr>
                  <pic:blipFill>
                    <a:blip r:embed="rId177"/>
                    <a:srcRect/>
                    <a:stretch>
                      <a:fillRect/>
                    </a:stretch>
                  </pic:blipFill>
                  <pic:spPr bwMode="auto">
                    <a:xfrm>
                      <a:off x="0" y="0"/>
                      <a:ext cx="6496050" cy="34575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553" w:author="Unknown"/>
          <w:rFonts w:ascii="Bookman Old Style" w:eastAsia="Times New Roman" w:hAnsi="Bookman Old Style" w:cs="Times New Roman"/>
          <w:sz w:val="24"/>
          <w:szCs w:val="24"/>
        </w:rPr>
      </w:pPr>
      <w:ins w:id="554" w:author="Unknown">
        <w:r w:rsidRPr="00166EC0">
          <w:rPr>
            <w:rFonts w:ascii="Bookman Old Style" w:eastAsia="Times New Roman" w:hAnsi="Bookman Old Style" w:cs="Times New Roman"/>
            <w:sz w:val="24"/>
            <w:szCs w:val="24"/>
          </w:rPr>
          <w:t>We can use a combination of "click" and "</w:t>
        </w:r>
        <w:proofErr w:type="spellStart"/>
        <w:r w:rsidRPr="00166EC0">
          <w:rPr>
            <w:rFonts w:ascii="Bookman Old Style" w:eastAsia="Times New Roman" w:hAnsi="Bookman Old Style" w:cs="Times New Roman"/>
            <w:sz w:val="24"/>
            <w:szCs w:val="24"/>
          </w:rPr>
          <w:t>waitForTextPresent</w:t>
        </w:r>
        <w:proofErr w:type="spellEnd"/>
        <w:r w:rsidRPr="00166EC0">
          <w:rPr>
            <w:rFonts w:ascii="Bookman Old Style" w:eastAsia="Times New Roman" w:hAnsi="Bookman Old Style" w:cs="Times New Roman"/>
            <w:sz w:val="24"/>
            <w:szCs w:val="24"/>
          </w:rPr>
          <w:t xml:space="preserve">" to verify the presence of the text "Providing your birthday." </w:t>
        </w:r>
      </w:ins>
    </w:p>
    <w:p w:rsidR="00867243" w:rsidRPr="00166EC0" w:rsidRDefault="00867243" w:rsidP="00867243">
      <w:pPr>
        <w:spacing w:before="100" w:beforeAutospacing="1" w:after="100" w:afterAutospacing="1" w:line="240" w:lineRule="auto"/>
        <w:jc w:val="center"/>
        <w:rPr>
          <w:ins w:id="555"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drawing>
          <wp:inline distT="0" distB="0" distL="0" distR="0">
            <wp:extent cx="3943350" cy="1362075"/>
            <wp:effectExtent l="19050" t="0" r="0" b="0"/>
            <wp:docPr id="178" name="Picture 178" descr="Waits, Verify Element Present/Visible in Selenium IDE">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Waits, Verify Element Present/Visible in Selenium IDE">
                      <a:hlinkClick r:id="rId178"/>
                    </pic:cNvPr>
                    <pic:cNvPicPr>
                      <a:picLocks noChangeAspect="1" noChangeArrowheads="1"/>
                    </pic:cNvPicPr>
                  </pic:nvPicPr>
                  <pic:blipFill>
                    <a:blip r:embed="rId179"/>
                    <a:srcRect/>
                    <a:stretch>
                      <a:fillRect/>
                    </a:stretch>
                  </pic:blipFill>
                  <pic:spPr bwMode="auto">
                    <a:xfrm>
                      <a:off x="0" y="0"/>
                      <a:ext cx="3943350" cy="136207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rPr>
          <w:ins w:id="556" w:author="Unknown"/>
          <w:rFonts w:ascii="Bookman Old Style" w:eastAsia="Times New Roman" w:hAnsi="Bookman Old Style" w:cs="Times New Roman"/>
          <w:sz w:val="24"/>
          <w:szCs w:val="24"/>
        </w:rPr>
      </w:pPr>
      <w:ins w:id="557" w:author="Unknown">
        <w:r w:rsidRPr="00166EC0">
          <w:rPr>
            <w:rFonts w:ascii="Bookman Old Style" w:eastAsia="Times New Roman" w:hAnsi="Bookman Old Style" w:cs="Times New Roman"/>
            <w:sz w:val="24"/>
            <w:szCs w:val="24"/>
          </w:rPr>
          <w:t xml:space="preserve">We cannot use </w:t>
        </w:r>
        <w:proofErr w:type="spellStart"/>
        <w:r w:rsidRPr="00166EC0">
          <w:rPr>
            <w:rFonts w:ascii="Bookman Old Style" w:eastAsia="Times New Roman" w:hAnsi="Bookman Old Style" w:cs="Times New Roman"/>
            <w:sz w:val="24"/>
            <w:szCs w:val="24"/>
          </w:rPr>
          <w:t>clickAndWait</w:t>
        </w:r>
        <w:proofErr w:type="spellEnd"/>
        <w:r w:rsidRPr="00166EC0">
          <w:rPr>
            <w:rFonts w:ascii="Bookman Old Style" w:eastAsia="Times New Roman" w:hAnsi="Bookman Old Style" w:cs="Times New Roman"/>
            <w:sz w:val="24"/>
            <w:szCs w:val="24"/>
          </w:rPr>
          <w:t xml:space="preserve"> because no page was loaded upon clicking on the "Why do I need to provide my birthday?" link. If we do, the test will fail </w:t>
        </w:r>
      </w:ins>
    </w:p>
    <w:p w:rsidR="00867243" w:rsidRPr="00166EC0" w:rsidRDefault="00867243" w:rsidP="00867243">
      <w:pPr>
        <w:spacing w:before="100" w:beforeAutospacing="1" w:after="100" w:afterAutospacing="1" w:line="240" w:lineRule="auto"/>
        <w:jc w:val="center"/>
        <w:rPr>
          <w:ins w:id="558" w:author="Unknown"/>
          <w:rFonts w:ascii="Bookman Old Style" w:eastAsia="Times New Roman" w:hAnsi="Bookman Old Style" w:cs="Times New Roman"/>
          <w:sz w:val="24"/>
          <w:szCs w:val="24"/>
        </w:rPr>
      </w:pPr>
      <w:r w:rsidRPr="00166EC0">
        <w:rPr>
          <w:rFonts w:ascii="Bookman Old Style" w:eastAsia="Times New Roman" w:hAnsi="Bookman Old Style" w:cs="Times New Roman"/>
          <w:noProof/>
          <w:color w:val="0000FF"/>
          <w:sz w:val="24"/>
          <w:szCs w:val="24"/>
        </w:rPr>
        <w:lastRenderedPageBreak/>
        <w:drawing>
          <wp:inline distT="0" distB="0" distL="0" distR="0">
            <wp:extent cx="4029075" cy="3362325"/>
            <wp:effectExtent l="19050" t="0" r="9525" b="0"/>
            <wp:docPr id="179" name="Picture 179" descr="Waits, Verify Element Present/Visible in Selenium IDE">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Waits, Verify Element Present/Visible in Selenium IDE">
                      <a:hlinkClick r:id="rId180"/>
                    </pic:cNvPr>
                    <pic:cNvPicPr>
                      <a:picLocks noChangeAspect="1" noChangeArrowheads="1"/>
                    </pic:cNvPicPr>
                  </pic:nvPicPr>
                  <pic:blipFill>
                    <a:blip r:embed="rId181"/>
                    <a:srcRect/>
                    <a:stretch>
                      <a:fillRect/>
                    </a:stretch>
                  </pic:blipFill>
                  <pic:spPr bwMode="auto">
                    <a:xfrm>
                      <a:off x="0" y="0"/>
                      <a:ext cx="4029075" cy="3362325"/>
                    </a:xfrm>
                    <a:prstGeom prst="rect">
                      <a:avLst/>
                    </a:prstGeom>
                    <a:noFill/>
                    <a:ln w="9525">
                      <a:noFill/>
                      <a:miter lim="800000"/>
                      <a:headEnd/>
                      <a:tailEnd/>
                    </a:ln>
                  </pic:spPr>
                </pic:pic>
              </a:graphicData>
            </a:graphic>
          </wp:inline>
        </w:drawing>
      </w:r>
    </w:p>
    <w:p w:rsidR="00867243" w:rsidRPr="00166EC0" w:rsidRDefault="00867243" w:rsidP="00867243">
      <w:pPr>
        <w:spacing w:before="100" w:beforeAutospacing="1" w:after="100" w:afterAutospacing="1" w:line="240" w:lineRule="auto"/>
        <w:jc w:val="center"/>
        <w:rPr>
          <w:ins w:id="559" w:author="Unknown"/>
          <w:rFonts w:ascii="Bookman Old Style" w:eastAsia="Times New Roman" w:hAnsi="Bookman Old Style" w:cs="Times New Roman"/>
          <w:sz w:val="24"/>
          <w:szCs w:val="24"/>
        </w:rPr>
      </w:pPr>
      <w:ins w:id="560" w:author="Unknown">
        <w:r w:rsidRPr="00166EC0">
          <w:rPr>
            <w:rFonts w:ascii="Bookman Old Style" w:eastAsia="Times New Roman" w:hAnsi="Bookman Old Style" w:cs="Times New Roman"/>
            <w:sz w:val="24"/>
            <w:szCs w:val="24"/>
          </w:rPr>
          <w:t xml:space="preserve">  </w:t>
        </w:r>
      </w:ins>
    </w:p>
    <w:p w:rsidR="00867243" w:rsidRPr="00166EC0" w:rsidRDefault="00867243">
      <w:pPr>
        <w:rPr>
          <w:rFonts w:ascii="Bookman Old Style" w:hAnsi="Bookman Old Style"/>
        </w:rPr>
      </w:pPr>
    </w:p>
    <w:sectPr w:rsidR="00867243" w:rsidRPr="00166EC0" w:rsidSect="0086724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4D03"/>
    <w:multiLevelType w:val="multilevel"/>
    <w:tmpl w:val="727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67A80"/>
    <w:multiLevelType w:val="multilevel"/>
    <w:tmpl w:val="972E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54022"/>
    <w:multiLevelType w:val="multilevel"/>
    <w:tmpl w:val="55F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D7056"/>
    <w:multiLevelType w:val="multilevel"/>
    <w:tmpl w:val="E5C2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648BB"/>
    <w:multiLevelType w:val="multilevel"/>
    <w:tmpl w:val="E652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517CA3"/>
    <w:multiLevelType w:val="multilevel"/>
    <w:tmpl w:val="7EC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019D8"/>
    <w:multiLevelType w:val="multilevel"/>
    <w:tmpl w:val="3B4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96912"/>
    <w:multiLevelType w:val="multilevel"/>
    <w:tmpl w:val="251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A7CD8"/>
    <w:multiLevelType w:val="multilevel"/>
    <w:tmpl w:val="7FC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1071BF"/>
    <w:multiLevelType w:val="multilevel"/>
    <w:tmpl w:val="DFC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D590C"/>
    <w:multiLevelType w:val="multilevel"/>
    <w:tmpl w:val="B61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A18E8"/>
    <w:multiLevelType w:val="multilevel"/>
    <w:tmpl w:val="7C0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1D1BFC"/>
    <w:multiLevelType w:val="multilevel"/>
    <w:tmpl w:val="7F0E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55AF1"/>
    <w:multiLevelType w:val="multilevel"/>
    <w:tmpl w:val="577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4662C"/>
    <w:multiLevelType w:val="multilevel"/>
    <w:tmpl w:val="F36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25BC7"/>
    <w:multiLevelType w:val="multilevel"/>
    <w:tmpl w:val="6E6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AF635F"/>
    <w:multiLevelType w:val="multilevel"/>
    <w:tmpl w:val="FDC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D6532"/>
    <w:multiLevelType w:val="multilevel"/>
    <w:tmpl w:val="F6A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326BB"/>
    <w:multiLevelType w:val="multilevel"/>
    <w:tmpl w:val="128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06DCE"/>
    <w:multiLevelType w:val="multilevel"/>
    <w:tmpl w:val="7CD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637AE"/>
    <w:multiLevelType w:val="multilevel"/>
    <w:tmpl w:val="835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B15F5D"/>
    <w:multiLevelType w:val="multilevel"/>
    <w:tmpl w:val="970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86F3E"/>
    <w:multiLevelType w:val="multilevel"/>
    <w:tmpl w:val="EE4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9441D2"/>
    <w:multiLevelType w:val="multilevel"/>
    <w:tmpl w:val="887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930762"/>
    <w:multiLevelType w:val="multilevel"/>
    <w:tmpl w:val="CA0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0E63C1"/>
    <w:multiLevelType w:val="multilevel"/>
    <w:tmpl w:val="532C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E76DC5"/>
    <w:multiLevelType w:val="multilevel"/>
    <w:tmpl w:val="CA4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D72FC0"/>
    <w:multiLevelType w:val="multilevel"/>
    <w:tmpl w:val="156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C56ED8"/>
    <w:multiLevelType w:val="multilevel"/>
    <w:tmpl w:val="5D6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774FD3"/>
    <w:multiLevelType w:val="multilevel"/>
    <w:tmpl w:val="0BD0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807B30"/>
    <w:multiLevelType w:val="multilevel"/>
    <w:tmpl w:val="574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9D7911"/>
    <w:multiLevelType w:val="multilevel"/>
    <w:tmpl w:val="84C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213813"/>
    <w:multiLevelType w:val="multilevel"/>
    <w:tmpl w:val="EA9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982EAB"/>
    <w:multiLevelType w:val="multilevel"/>
    <w:tmpl w:val="403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D2654D"/>
    <w:multiLevelType w:val="multilevel"/>
    <w:tmpl w:val="163C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8A17EB"/>
    <w:multiLevelType w:val="multilevel"/>
    <w:tmpl w:val="6B8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B818F9"/>
    <w:multiLevelType w:val="multilevel"/>
    <w:tmpl w:val="62C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64391B"/>
    <w:multiLevelType w:val="multilevel"/>
    <w:tmpl w:val="EB9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374884"/>
    <w:multiLevelType w:val="multilevel"/>
    <w:tmpl w:val="57B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3438C0"/>
    <w:multiLevelType w:val="multilevel"/>
    <w:tmpl w:val="ABA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B60AB"/>
    <w:multiLevelType w:val="multilevel"/>
    <w:tmpl w:val="7DB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FF4680"/>
    <w:multiLevelType w:val="multilevel"/>
    <w:tmpl w:val="B7B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
  </w:num>
  <w:num w:numId="3">
    <w:abstractNumId w:val="23"/>
  </w:num>
  <w:num w:numId="4">
    <w:abstractNumId w:val="28"/>
  </w:num>
  <w:num w:numId="5">
    <w:abstractNumId w:val="21"/>
  </w:num>
  <w:num w:numId="6">
    <w:abstractNumId w:val="24"/>
  </w:num>
  <w:num w:numId="7">
    <w:abstractNumId w:val="25"/>
  </w:num>
  <w:num w:numId="8">
    <w:abstractNumId w:val="32"/>
  </w:num>
  <w:num w:numId="9">
    <w:abstractNumId w:val="33"/>
  </w:num>
  <w:num w:numId="10">
    <w:abstractNumId w:val="11"/>
  </w:num>
  <w:num w:numId="11">
    <w:abstractNumId w:val="15"/>
  </w:num>
  <w:num w:numId="12">
    <w:abstractNumId w:val="16"/>
  </w:num>
  <w:num w:numId="13">
    <w:abstractNumId w:val="18"/>
  </w:num>
  <w:num w:numId="14">
    <w:abstractNumId w:val="19"/>
  </w:num>
  <w:num w:numId="15">
    <w:abstractNumId w:val="17"/>
  </w:num>
  <w:num w:numId="16">
    <w:abstractNumId w:val="26"/>
  </w:num>
  <w:num w:numId="17">
    <w:abstractNumId w:val="34"/>
  </w:num>
  <w:num w:numId="18">
    <w:abstractNumId w:val="38"/>
  </w:num>
  <w:num w:numId="19">
    <w:abstractNumId w:val="9"/>
  </w:num>
  <w:num w:numId="20">
    <w:abstractNumId w:val="13"/>
  </w:num>
  <w:num w:numId="21">
    <w:abstractNumId w:val="39"/>
  </w:num>
  <w:num w:numId="22">
    <w:abstractNumId w:val="7"/>
  </w:num>
  <w:num w:numId="23">
    <w:abstractNumId w:val="37"/>
  </w:num>
  <w:num w:numId="24">
    <w:abstractNumId w:val="40"/>
  </w:num>
  <w:num w:numId="25">
    <w:abstractNumId w:val="10"/>
  </w:num>
  <w:num w:numId="26">
    <w:abstractNumId w:val="5"/>
  </w:num>
  <w:num w:numId="27">
    <w:abstractNumId w:val="22"/>
  </w:num>
  <w:num w:numId="28">
    <w:abstractNumId w:val="36"/>
  </w:num>
  <w:num w:numId="29">
    <w:abstractNumId w:val="0"/>
  </w:num>
  <w:num w:numId="30">
    <w:abstractNumId w:val="20"/>
  </w:num>
  <w:num w:numId="31">
    <w:abstractNumId w:val="12"/>
  </w:num>
  <w:num w:numId="32">
    <w:abstractNumId w:val="8"/>
  </w:num>
  <w:num w:numId="33">
    <w:abstractNumId w:val="35"/>
  </w:num>
  <w:num w:numId="34">
    <w:abstractNumId w:val="2"/>
  </w:num>
  <w:num w:numId="35">
    <w:abstractNumId w:val="31"/>
  </w:num>
  <w:num w:numId="36">
    <w:abstractNumId w:val="14"/>
  </w:num>
  <w:num w:numId="37">
    <w:abstractNumId w:val="27"/>
  </w:num>
  <w:num w:numId="38">
    <w:abstractNumId w:val="29"/>
  </w:num>
  <w:num w:numId="39">
    <w:abstractNumId w:val="41"/>
  </w:num>
  <w:num w:numId="40">
    <w:abstractNumId w:val="1"/>
  </w:num>
  <w:num w:numId="41">
    <w:abstractNumId w:val="3"/>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243"/>
    <w:rsid w:val="000E67FE"/>
    <w:rsid w:val="00166EC0"/>
    <w:rsid w:val="001B771C"/>
    <w:rsid w:val="00396772"/>
    <w:rsid w:val="00867243"/>
    <w:rsid w:val="00E97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72"/>
  </w:style>
  <w:style w:type="paragraph" w:styleId="Heading1">
    <w:name w:val="heading 1"/>
    <w:basedOn w:val="Normal"/>
    <w:link w:val="Heading1Char"/>
    <w:uiPriority w:val="9"/>
    <w:qFormat/>
    <w:rsid w:val="00867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72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6724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2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2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724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67243"/>
    <w:rPr>
      <w:rFonts w:ascii="Times New Roman" w:eastAsia="Times New Roman" w:hAnsi="Times New Roman" w:cs="Times New Roman"/>
      <w:b/>
      <w:bCs/>
      <w:sz w:val="15"/>
      <w:szCs w:val="15"/>
    </w:rPr>
  </w:style>
  <w:style w:type="paragraph" w:styleId="NormalWeb">
    <w:name w:val="Normal (Web)"/>
    <w:basedOn w:val="Normal"/>
    <w:uiPriority w:val="99"/>
    <w:unhideWhenUsed/>
    <w:rsid w:val="00867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243"/>
    <w:rPr>
      <w:color w:val="0000FF"/>
      <w:u w:val="single"/>
    </w:rPr>
  </w:style>
  <w:style w:type="character" w:styleId="Strong">
    <w:name w:val="Strong"/>
    <w:basedOn w:val="DefaultParagraphFont"/>
    <w:uiPriority w:val="22"/>
    <w:qFormat/>
    <w:rsid w:val="00867243"/>
    <w:rPr>
      <w:b/>
      <w:bCs/>
    </w:rPr>
  </w:style>
  <w:style w:type="character" w:customStyle="1" w:styleId="related-title">
    <w:name w:val="related-title"/>
    <w:basedOn w:val="DefaultParagraphFont"/>
    <w:rsid w:val="00867243"/>
  </w:style>
  <w:style w:type="paragraph" w:styleId="BalloonText">
    <w:name w:val="Balloon Text"/>
    <w:basedOn w:val="Normal"/>
    <w:link w:val="BalloonTextChar"/>
    <w:uiPriority w:val="99"/>
    <w:semiHidden/>
    <w:unhideWhenUsed/>
    <w:rsid w:val="00867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243"/>
    <w:rPr>
      <w:rFonts w:ascii="Tahoma" w:hAnsi="Tahoma" w:cs="Tahoma"/>
      <w:sz w:val="16"/>
      <w:szCs w:val="16"/>
    </w:rPr>
  </w:style>
  <w:style w:type="character" w:styleId="Emphasis">
    <w:name w:val="Emphasis"/>
    <w:basedOn w:val="DefaultParagraphFont"/>
    <w:uiPriority w:val="20"/>
    <w:qFormat/>
    <w:rsid w:val="00867243"/>
    <w:rPr>
      <w:i/>
      <w:iCs/>
    </w:rPr>
  </w:style>
</w:styles>
</file>

<file path=word/webSettings.xml><?xml version="1.0" encoding="utf-8"?>
<w:webSettings xmlns:r="http://schemas.openxmlformats.org/officeDocument/2006/relationships" xmlns:w="http://schemas.openxmlformats.org/wordprocessingml/2006/main">
  <w:divs>
    <w:div w:id="1059524357">
      <w:bodyDiv w:val="1"/>
      <w:marLeft w:val="0"/>
      <w:marRight w:val="0"/>
      <w:marTop w:val="0"/>
      <w:marBottom w:val="0"/>
      <w:divBdr>
        <w:top w:val="none" w:sz="0" w:space="0" w:color="auto"/>
        <w:left w:val="none" w:sz="0" w:space="0" w:color="auto"/>
        <w:bottom w:val="none" w:sz="0" w:space="0" w:color="auto"/>
        <w:right w:val="none" w:sz="0" w:space="0" w:color="auto"/>
      </w:divBdr>
      <w:divsChild>
        <w:div w:id="1650476408">
          <w:marLeft w:val="0"/>
          <w:marRight w:val="0"/>
          <w:marTop w:val="0"/>
          <w:marBottom w:val="0"/>
          <w:divBdr>
            <w:top w:val="none" w:sz="0" w:space="0" w:color="auto"/>
            <w:left w:val="none" w:sz="0" w:space="0" w:color="auto"/>
            <w:bottom w:val="none" w:sz="0" w:space="0" w:color="auto"/>
            <w:right w:val="none" w:sz="0" w:space="0" w:color="auto"/>
          </w:divBdr>
          <w:divsChild>
            <w:div w:id="501358378">
              <w:marLeft w:val="0"/>
              <w:marRight w:val="0"/>
              <w:marTop w:val="0"/>
              <w:marBottom w:val="0"/>
              <w:divBdr>
                <w:top w:val="none" w:sz="0" w:space="0" w:color="auto"/>
                <w:left w:val="none" w:sz="0" w:space="0" w:color="auto"/>
                <w:bottom w:val="none" w:sz="0" w:space="0" w:color="auto"/>
                <w:right w:val="none" w:sz="0" w:space="0" w:color="auto"/>
              </w:divBdr>
              <w:divsChild>
                <w:div w:id="1015227402">
                  <w:marLeft w:val="0"/>
                  <w:marRight w:val="0"/>
                  <w:marTop w:val="0"/>
                  <w:marBottom w:val="0"/>
                  <w:divBdr>
                    <w:top w:val="none" w:sz="0" w:space="0" w:color="auto"/>
                    <w:left w:val="none" w:sz="0" w:space="0" w:color="auto"/>
                    <w:bottom w:val="none" w:sz="0" w:space="0" w:color="auto"/>
                    <w:right w:val="none" w:sz="0" w:space="0" w:color="auto"/>
                  </w:divBdr>
                  <w:divsChild>
                    <w:div w:id="1858695654">
                      <w:marLeft w:val="0"/>
                      <w:marRight w:val="0"/>
                      <w:marTop w:val="0"/>
                      <w:marBottom w:val="0"/>
                      <w:divBdr>
                        <w:top w:val="none" w:sz="0" w:space="0" w:color="auto"/>
                        <w:left w:val="none" w:sz="0" w:space="0" w:color="auto"/>
                        <w:bottom w:val="none" w:sz="0" w:space="0" w:color="auto"/>
                        <w:right w:val="none" w:sz="0" w:space="0" w:color="auto"/>
                      </w:divBdr>
                      <w:divsChild>
                        <w:div w:id="111484439">
                          <w:marLeft w:val="0"/>
                          <w:marRight w:val="0"/>
                          <w:marTop w:val="0"/>
                          <w:marBottom w:val="0"/>
                          <w:divBdr>
                            <w:top w:val="none" w:sz="0" w:space="0" w:color="auto"/>
                            <w:left w:val="none" w:sz="0" w:space="0" w:color="auto"/>
                            <w:bottom w:val="none" w:sz="0" w:space="0" w:color="auto"/>
                            <w:right w:val="none" w:sz="0" w:space="0" w:color="auto"/>
                          </w:divBdr>
                          <w:divsChild>
                            <w:div w:id="2029599231">
                              <w:marLeft w:val="0"/>
                              <w:marRight w:val="0"/>
                              <w:marTop w:val="0"/>
                              <w:marBottom w:val="0"/>
                              <w:divBdr>
                                <w:top w:val="none" w:sz="0" w:space="0" w:color="auto"/>
                                <w:left w:val="none" w:sz="0" w:space="0" w:color="auto"/>
                                <w:bottom w:val="none" w:sz="0" w:space="0" w:color="auto"/>
                                <w:right w:val="none" w:sz="0" w:space="0" w:color="auto"/>
                              </w:divBdr>
                              <w:divsChild>
                                <w:div w:id="1205022937">
                                  <w:marLeft w:val="0"/>
                                  <w:marRight w:val="0"/>
                                  <w:marTop w:val="0"/>
                                  <w:marBottom w:val="0"/>
                                  <w:divBdr>
                                    <w:top w:val="none" w:sz="0" w:space="0" w:color="auto"/>
                                    <w:left w:val="none" w:sz="0" w:space="0" w:color="auto"/>
                                    <w:bottom w:val="none" w:sz="0" w:space="0" w:color="auto"/>
                                    <w:right w:val="none" w:sz="0" w:space="0" w:color="auto"/>
                                  </w:divBdr>
                                  <w:divsChild>
                                    <w:div w:id="1249345357">
                                      <w:marLeft w:val="0"/>
                                      <w:marRight w:val="0"/>
                                      <w:marTop w:val="0"/>
                                      <w:marBottom w:val="0"/>
                                      <w:divBdr>
                                        <w:top w:val="none" w:sz="0" w:space="0" w:color="auto"/>
                                        <w:left w:val="none" w:sz="0" w:space="0" w:color="auto"/>
                                        <w:bottom w:val="none" w:sz="0" w:space="0" w:color="auto"/>
                                        <w:right w:val="none" w:sz="0" w:space="0" w:color="auto"/>
                                      </w:divBdr>
                                      <w:divsChild>
                                        <w:div w:id="1836729094">
                                          <w:marLeft w:val="0"/>
                                          <w:marRight w:val="0"/>
                                          <w:marTop w:val="0"/>
                                          <w:marBottom w:val="0"/>
                                          <w:divBdr>
                                            <w:top w:val="none" w:sz="0" w:space="0" w:color="auto"/>
                                            <w:left w:val="none" w:sz="0" w:space="0" w:color="auto"/>
                                            <w:bottom w:val="none" w:sz="0" w:space="0" w:color="auto"/>
                                            <w:right w:val="none" w:sz="0" w:space="0" w:color="auto"/>
                                          </w:divBdr>
                                        </w:div>
                                        <w:div w:id="3316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58213">
                  <w:marLeft w:val="0"/>
                  <w:marRight w:val="0"/>
                  <w:marTop w:val="0"/>
                  <w:marBottom w:val="0"/>
                  <w:divBdr>
                    <w:top w:val="none" w:sz="0" w:space="0" w:color="auto"/>
                    <w:left w:val="none" w:sz="0" w:space="0" w:color="auto"/>
                    <w:bottom w:val="none" w:sz="0" w:space="0" w:color="auto"/>
                    <w:right w:val="none" w:sz="0" w:space="0" w:color="auto"/>
                  </w:divBdr>
                  <w:divsChild>
                    <w:div w:id="1598363682">
                      <w:marLeft w:val="0"/>
                      <w:marRight w:val="0"/>
                      <w:marTop w:val="0"/>
                      <w:marBottom w:val="0"/>
                      <w:divBdr>
                        <w:top w:val="none" w:sz="0" w:space="0" w:color="auto"/>
                        <w:left w:val="none" w:sz="0" w:space="0" w:color="auto"/>
                        <w:bottom w:val="none" w:sz="0" w:space="0" w:color="auto"/>
                        <w:right w:val="none" w:sz="0" w:space="0" w:color="auto"/>
                      </w:divBdr>
                      <w:divsChild>
                        <w:div w:id="185867729">
                          <w:marLeft w:val="0"/>
                          <w:marRight w:val="0"/>
                          <w:marTop w:val="0"/>
                          <w:marBottom w:val="0"/>
                          <w:divBdr>
                            <w:top w:val="none" w:sz="0" w:space="0" w:color="auto"/>
                            <w:left w:val="none" w:sz="0" w:space="0" w:color="auto"/>
                            <w:bottom w:val="none" w:sz="0" w:space="0" w:color="auto"/>
                            <w:right w:val="none" w:sz="0" w:space="0" w:color="auto"/>
                          </w:divBdr>
                          <w:divsChild>
                            <w:div w:id="431512186">
                              <w:marLeft w:val="0"/>
                              <w:marRight w:val="0"/>
                              <w:marTop w:val="0"/>
                              <w:marBottom w:val="0"/>
                              <w:divBdr>
                                <w:top w:val="none" w:sz="0" w:space="0" w:color="auto"/>
                                <w:left w:val="none" w:sz="0" w:space="0" w:color="auto"/>
                                <w:bottom w:val="none" w:sz="0" w:space="0" w:color="auto"/>
                                <w:right w:val="none" w:sz="0" w:space="0" w:color="auto"/>
                              </w:divBdr>
                              <w:divsChild>
                                <w:div w:id="1359351259">
                                  <w:marLeft w:val="0"/>
                                  <w:marRight w:val="0"/>
                                  <w:marTop w:val="0"/>
                                  <w:marBottom w:val="0"/>
                                  <w:divBdr>
                                    <w:top w:val="none" w:sz="0" w:space="0" w:color="auto"/>
                                    <w:left w:val="none" w:sz="0" w:space="0" w:color="auto"/>
                                    <w:bottom w:val="none" w:sz="0" w:space="0" w:color="auto"/>
                                    <w:right w:val="none" w:sz="0" w:space="0" w:color="auto"/>
                                  </w:divBdr>
                                  <w:divsChild>
                                    <w:div w:id="668218000">
                                      <w:marLeft w:val="0"/>
                                      <w:marRight w:val="0"/>
                                      <w:marTop w:val="0"/>
                                      <w:marBottom w:val="0"/>
                                      <w:divBdr>
                                        <w:top w:val="none" w:sz="0" w:space="0" w:color="auto"/>
                                        <w:left w:val="none" w:sz="0" w:space="0" w:color="auto"/>
                                        <w:bottom w:val="none" w:sz="0" w:space="0" w:color="auto"/>
                                        <w:right w:val="none" w:sz="0" w:space="0" w:color="auto"/>
                                      </w:divBdr>
                                      <w:divsChild>
                                        <w:div w:id="792943884">
                                          <w:marLeft w:val="0"/>
                                          <w:marRight w:val="0"/>
                                          <w:marTop w:val="0"/>
                                          <w:marBottom w:val="0"/>
                                          <w:divBdr>
                                            <w:top w:val="none" w:sz="0" w:space="0" w:color="auto"/>
                                            <w:left w:val="none" w:sz="0" w:space="0" w:color="auto"/>
                                            <w:bottom w:val="none" w:sz="0" w:space="0" w:color="auto"/>
                                            <w:right w:val="none" w:sz="0" w:space="0" w:color="auto"/>
                                          </w:divBdr>
                                        </w:div>
                                        <w:div w:id="1224872897">
                                          <w:marLeft w:val="0"/>
                                          <w:marRight w:val="0"/>
                                          <w:marTop w:val="0"/>
                                          <w:marBottom w:val="0"/>
                                          <w:divBdr>
                                            <w:top w:val="none" w:sz="0" w:space="0" w:color="auto"/>
                                            <w:left w:val="none" w:sz="0" w:space="0" w:color="auto"/>
                                            <w:bottom w:val="none" w:sz="0" w:space="0" w:color="auto"/>
                                            <w:right w:val="none" w:sz="0" w:space="0" w:color="auto"/>
                                          </w:divBdr>
                                        </w:div>
                                        <w:div w:id="1939408087">
                                          <w:marLeft w:val="0"/>
                                          <w:marRight w:val="0"/>
                                          <w:marTop w:val="0"/>
                                          <w:marBottom w:val="0"/>
                                          <w:divBdr>
                                            <w:top w:val="none" w:sz="0" w:space="0" w:color="auto"/>
                                            <w:left w:val="none" w:sz="0" w:space="0" w:color="auto"/>
                                            <w:bottom w:val="none" w:sz="0" w:space="0" w:color="auto"/>
                                            <w:right w:val="none" w:sz="0" w:space="0" w:color="auto"/>
                                          </w:divBdr>
                                        </w:div>
                                        <w:div w:id="1183855788">
                                          <w:marLeft w:val="0"/>
                                          <w:marRight w:val="0"/>
                                          <w:marTop w:val="0"/>
                                          <w:marBottom w:val="0"/>
                                          <w:divBdr>
                                            <w:top w:val="none" w:sz="0" w:space="0" w:color="auto"/>
                                            <w:left w:val="none" w:sz="0" w:space="0" w:color="auto"/>
                                            <w:bottom w:val="none" w:sz="0" w:space="0" w:color="auto"/>
                                            <w:right w:val="none" w:sz="0" w:space="0" w:color="auto"/>
                                          </w:divBdr>
                                        </w:div>
                                        <w:div w:id="1273053024">
                                          <w:marLeft w:val="0"/>
                                          <w:marRight w:val="0"/>
                                          <w:marTop w:val="0"/>
                                          <w:marBottom w:val="0"/>
                                          <w:divBdr>
                                            <w:top w:val="none" w:sz="0" w:space="0" w:color="auto"/>
                                            <w:left w:val="none" w:sz="0" w:space="0" w:color="auto"/>
                                            <w:bottom w:val="none" w:sz="0" w:space="0" w:color="auto"/>
                                            <w:right w:val="none" w:sz="0" w:space="0" w:color="auto"/>
                                          </w:divBdr>
                                        </w:div>
                                        <w:div w:id="1333676293">
                                          <w:marLeft w:val="0"/>
                                          <w:marRight w:val="0"/>
                                          <w:marTop w:val="0"/>
                                          <w:marBottom w:val="0"/>
                                          <w:divBdr>
                                            <w:top w:val="none" w:sz="0" w:space="0" w:color="auto"/>
                                            <w:left w:val="none" w:sz="0" w:space="0" w:color="auto"/>
                                            <w:bottom w:val="none" w:sz="0" w:space="0" w:color="auto"/>
                                            <w:right w:val="none" w:sz="0" w:space="0" w:color="auto"/>
                                          </w:divBdr>
                                        </w:div>
                                        <w:div w:id="1831217114">
                                          <w:marLeft w:val="0"/>
                                          <w:marRight w:val="0"/>
                                          <w:marTop w:val="0"/>
                                          <w:marBottom w:val="0"/>
                                          <w:divBdr>
                                            <w:top w:val="none" w:sz="0" w:space="0" w:color="auto"/>
                                            <w:left w:val="none" w:sz="0" w:space="0" w:color="auto"/>
                                            <w:bottom w:val="none" w:sz="0" w:space="0" w:color="auto"/>
                                            <w:right w:val="none" w:sz="0" w:space="0" w:color="auto"/>
                                          </w:divBdr>
                                        </w:div>
                                        <w:div w:id="1745181433">
                                          <w:marLeft w:val="0"/>
                                          <w:marRight w:val="0"/>
                                          <w:marTop w:val="0"/>
                                          <w:marBottom w:val="0"/>
                                          <w:divBdr>
                                            <w:top w:val="none" w:sz="0" w:space="0" w:color="auto"/>
                                            <w:left w:val="none" w:sz="0" w:space="0" w:color="auto"/>
                                            <w:bottom w:val="none" w:sz="0" w:space="0" w:color="auto"/>
                                            <w:right w:val="none" w:sz="0" w:space="0" w:color="auto"/>
                                          </w:divBdr>
                                        </w:div>
                                        <w:div w:id="423963612">
                                          <w:marLeft w:val="0"/>
                                          <w:marRight w:val="0"/>
                                          <w:marTop w:val="0"/>
                                          <w:marBottom w:val="0"/>
                                          <w:divBdr>
                                            <w:top w:val="none" w:sz="0" w:space="0" w:color="auto"/>
                                            <w:left w:val="none" w:sz="0" w:space="0" w:color="auto"/>
                                            <w:bottom w:val="none" w:sz="0" w:space="0" w:color="auto"/>
                                            <w:right w:val="none" w:sz="0" w:space="0" w:color="auto"/>
                                          </w:divBdr>
                                        </w:div>
                                        <w:div w:id="461769139">
                                          <w:marLeft w:val="0"/>
                                          <w:marRight w:val="0"/>
                                          <w:marTop w:val="0"/>
                                          <w:marBottom w:val="0"/>
                                          <w:divBdr>
                                            <w:top w:val="none" w:sz="0" w:space="0" w:color="auto"/>
                                            <w:left w:val="none" w:sz="0" w:space="0" w:color="auto"/>
                                            <w:bottom w:val="none" w:sz="0" w:space="0" w:color="auto"/>
                                            <w:right w:val="none" w:sz="0" w:space="0" w:color="auto"/>
                                          </w:divBdr>
                                        </w:div>
                                        <w:div w:id="801852239">
                                          <w:marLeft w:val="0"/>
                                          <w:marRight w:val="0"/>
                                          <w:marTop w:val="0"/>
                                          <w:marBottom w:val="0"/>
                                          <w:divBdr>
                                            <w:top w:val="none" w:sz="0" w:space="0" w:color="auto"/>
                                            <w:left w:val="none" w:sz="0" w:space="0" w:color="auto"/>
                                            <w:bottom w:val="none" w:sz="0" w:space="0" w:color="auto"/>
                                            <w:right w:val="none" w:sz="0" w:space="0" w:color="auto"/>
                                          </w:divBdr>
                                        </w:div>
                                        <w:div w:id="9448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27888">
              <w:marLeft w:val="0"/>
              <w:marRight w:val="0"/>
              <w:marTop w:val="0"/>
              <w:marBottom w:val="0"/>
              <w:divBdr>
                <w:top w:val="none" w:sz="0" w:space="0" w:color="auto"/>
                <w:left w:val="none" w:sz="0" w:space="0" w:color="auto"/>
                <w:bottom w:val="none" w:sz="0" w:space="0" w:color="auto"/>
                <w:right w:val="none" w:sz="0" w:space="0" w:color="auto"/>
              </w:divBdr>
              <w:divsChild>
                <w:div w:id="675887328">
                  <w:marLeft w:val="0"/>
                  <w:marRight w:val="0"/>
                  <w:marTop w:val="0"/>
                  <w:marBottom w:val="0"/>
                  <w:divBdr>
                    <w:top w:val="none" w:sz="0" w:space="0" w:color="auto"/>
                    <w:left w:val="none" w:sz="0" w:space="0" w:color="auto"/>
                    <w:bottom w:val="none" w:sz="0" w:space="0" w:color="auto"/>
                    <w:right w:val="none" w:sz="0" w:space="0" w:color="auto"/>
                  </w:divBdr>
                  <w:divsChild>
                    <w:div w:id="810101704">
                      <w:marLeft w:val="0"/>
                      <w:marRight w:val="0"/>
                      <w:marTop w:val="0"/>
                      <w:marBottom w:val="0"/>
                      <w:divBdr>
                        <w:top w:val="none" w:sz="0" w:space="0" w:color="auto"/>
                        <w:left w:val="none" w:sz="0" w:space="0" w:color="auto"/>
                        <w:bottom w:val="none" w:sz="0" w:space="0" w:color="auto"/>
                        <w:right w:val="none" w:sz="0" w:space="0" w:color="auto"/>
                      </w:divBdr>
                      <w:divsChild>
                        <w:div w:id="461659874">
                          <w:marLeft w:val="0"/>
                          <w:marRight w:val="0"/>
                          <w:marTop w:val="0"/>
                          <w:marBottom w:val="0"/>
                          <w:divBdr>
                            <w:top w:val="none" w:sz="0" w:space="0" w:color="auto"/>
                            <w:left w:val="none" w:sz="0" w:space="0" w:color="auto"/>
                            <w:bottom w:val="none" w:sz="0" w:space="0" w:color="auto"/>
                            <w:right w:val="none" w:sz="0" w:space="0" w:color="auto"/>
                          </w:divBdr>
                          <w:divsChild>
                            <w:div w:id="293145363">
                              <w:marLeft w:val="0"/>
                              <w:marRight w:val="0"/>
                              <w:marTop w:val="0"/>
                              <w:marBottom w:val="0"/>
                              <w:divBdr>
                                <w:top w:val="none" w:sz="0" w:space="0" w:color="auto"/>
                                <w:left w:val="none" w:sz="0" w:space="0" w:color="auto"/>
                                <w:bottom w:val="none" w:sz="0" w:space="0" w:color="auto"/>
                                <w:right w:val="none" w:sz="0" w:space="0" w:color="auto"/>
                              </w:divBdr>
                              <w:divsChild>
                                <w:div w:id="1369914739">
                                  <w:marLeft w:val="0"/>
                                  <w:marRight w:val="0"/>
                                  <w:marTop w:val="0"/>
                                  <w:marBottom w:val="0"/>
                                  <w:divBdr>
                                    <w:top w:val="none" w:sz="0" w:space="0" w:color="auto"/>
                                    <w:left w:val="none" w:sz="0" w:space="0" w:color="auto"/>
                                    <w:bottom w:val="none" w:sz="0" w:space="0" w:color="auto"/>
                                    <w:right w:val="none" w:sz="0" w:space="0" w:color="auto"/>
                                  </w:divBdr>
                                </w:div>
                              </w:divsChild>
                            </w:div>
                            <w:div w:id="676150837">
                              <w:marLeft w:val="0"/>
                              <w:marRight w:val="0"/>
                              <w:marTop w:val="0"/>
                              <w:marBottom w:val="0"/>
                              <w:divBdr>
                                <w:top w:val="none" w:sz="0" w:space="0" w:color="auto"/>
                                <w:left w:val="none" w:sz="0" w:space="0" w:color="auto"/>
                                <w:bottom w:val="none" w:sz="0" w:space="0" w:color="auto"/>
                                <w:right w:val="none" w:sz="0" w:space="0" w:color="auto"/>
                              </w:divBdr>
                              <w:divsChild>
                                <w:div w:id="798301881">
                                  <w:marLeft w:val="0"/>
                                  <w:marRight w:val="0"/>
                                  <w:marTop w:val="0"/>
                                  <w:marBottom w:val="0"/>
                                  <w:divBdr>
                                    <w:top w:val="none" w:sz="0" w:space="0" w:color="auto"/>
                                    <w:left w:val="none" w:sz="0" w:space="0" w:color="auto"/>
                                    <w:bottom w:val="none" w:sz="0" w:space="0" w:color="auto"/>
                                    <w:right w:val="none" w:sz="0" w:space="0" w:color="auto"/>
                                  </w:divBdr>
                                  <w:divsChild>
                                    <w:div w:id="599021242">
                                      <w:marLeft w:val="0"/>
                                      <w:marRight w:val="0"/>
                                      <w:marTop w:val="0"/>
                                      <w:marBottom w:val="0"/>
                                      <w:divBdr>
                                        <w:top w:val="none" w:sz="0" w:space="0" w:color="auto"/>
                                        <w:left w:val="none" w:sz="0" w:space="0" w:color="auto"/>
                                        <w:bottom w:val="none" w:sz="0" w:space="0" w:color="auto"/>
                                        <w:right w:val="none" w:sz="0" w:space="0" w:color="auto"/>
                                      </w:divBdr>
                                      <w:divsChild>
                                        <w:div w:id="1963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41124">
          <w:marLeft w:val="0"/>
          <w:marRight w:val="0"/>
          <w:marTop w:val="0"/>
          <w:marBottom w:val="0"/>
          <w:divBdr>
            <w:top w:val="none" w:sz="0" w:space="0" w:color="auto"/>
            <w:left w:val="none" w:sz="0" w:space="0" w:color="auto"/>
            <w:bottom w:val="none" w:sz="0" w:space="0" w:color="auto"/>
            <w:right w:val="none" w:sz="0" w:space="0" w:color="auto"/>
          </w:divBdr>
          <w:divsChild>
            <w:div w:id="1809006499">
              <w:marLeft w:val="0"/>
              <w:marRight w:val="0"/>
              <w:marTop w:val="0"/>
              <w:marBottom w:val="0"/>
              <w:divBdr>
                <w:top w:val="none" w:sz="0" w:space="0" w:color="auto"/>
                <w:left w:val="none" w:sz="0" w:space="0" w:color="auto"/>
                <w:bottom w:val="none" w:sz="0" w:space="0" w:color="auto"/>
                <w:right w:val="none" w:sz="0" w:space="0" w:color="auto"/>
              </w:divBdr>
              <w:divsChild>
                <w:div w:id="2127769239">
                  <w:marLeft w:val="0"/>
                  <w:marRight w:val="0"/>
                  <w:marTop w:val="0"/>
                  <w:marBottom w:val="0"/>
                  <w:divBdr>
                    <w:top w:val="none" w:sz="0" w:space="0" w:color="auto"/>
                    <w:left w:val="none" w:sz="0" w:space="0" w:color="auto"/>
                    <w:bottom w:val="none" w:sz="0" w:space="0" w:color="auto"/>
                    <w:right w:val="none" w:sz="0" w:space="0" w:color="auto"/>
                  </w:divBdr>
                  <w:divsChild>
                    <w:div w:id="145628122">
                      <w:marLeft w:val="0"/>
                      <w:marRight w:val="0"/>
                      <w:marTop w:val="0"/>
                      <w:marBottom w:val="0"/>
                      <w:divBdr>
                        <w:top w:val="none" w:sz="0" w:space="0" w:color="auto"/>
                        <w:left w:val="none" w:sz="0" w:space="0" w:color="auto"/>
                        <w:bottom w:val="none" w:sz="0" w:space="0" w:color="auto"/>
                        <w:right w:val="none" w:sz="0" w:space="0" w:color="auto"/>
                      </w:divBdr>
                      <w:divsChild>
                        <w:div w:id="1400908399">
                          <w:marLeft w:val="0"/>
                          <w:marRight w:val="0"/>
                          <w:marTop w:val="0"/>
                          <w:marBottom w:val="0"/>
                          <w:divBdr>
                            <w:top w:val="none" w:sz="0" w:space="0" w:color="auto"/>
                            <w:left w:val="none" w:sz="0" w:space="0" w:color="auto"/>
                            <w:bottom w:val="none" w:sz="0" w:space="0" w:color="auto"/>
                            <w:right w:val="none" w:sz="0" w:space="0" w:color="auto"/>
                          </w:divBdr>
                          <w:divsChild>
                            <w:div w:id="334840989">
                              <w:marLeft w:val="0"/>
                              <w:marRight w:val="0"/>
                              <w:marTop w:val="0"/>
                              <w:marBottom w:val="0"/>
                              <w:divBdr>
                                <w:top w:val="none" w:sz="0" w:space="0" w:color="auto"/>
                                <w:left w:val="none" w:sz="0" w:space="0" w:color="auto"/>
                                <w:bottom w:val="none" w:sz="0" w:space="0" w:color="auto"/>
                                <w:right w:val="none" w:sz="0" w:space="0" w:color="auto"/>
                              </w:divBdr>
                              <w:divsChild>
                                <w:div w:id="979114146">
                                  <w:marLeft w:val="0"/>
                                  <w:marRight w:val="0"/>
                                  <w:marTop w:val="0"/>
                                  <w:marBottom w:val="0"/>
                                  <w:divBdr>
                                    <w:top w:val="none" w:sz="0" w:space="0" w:color="auto"/>
                                    <w:left w:val="none" w:sz="0" w:space="0" w:color="auto"/>
                                    <w:bottom w:val="none" w:sz="0" w:space="0" w:color="auto"/>
                                    <w:right w:val="none" w:sz="0" w:space="0" w:color="auto"/>
                                  </w:divBdr>
                                  <w:divsChild>
                                    <w:div w:id="623931014">
                                      <w:marLeft w:val="0"/>
                                      <w:marRight w:val="0"/>
                                      <w:marTop w:val="0"/>
                                      <w:marBottom w:val="0"/>
                                      <w:divBdr>
                                        <w:top w:val="none" w:sz="0" w:space="0" w:color="auto"/>
                                        <w:left w:val="none" w:sz="0" w:space="0" w:color="auto"/>
                                        <w:bottom w:val="none" w:sz="0" w:space="0" w:color="auto"/>
                                        <w:right w:val="none" w:sz="0" w:space="0" w:color="auto"/>
                                      </w:divBdr>
                                      <w:divsChild>
                                        <w:div w:id="2059355999">
                                          <w:marLeft w:val="0"/>
                                          <w:marRight w:val="0"/>
                                          <w:marTop w:val="0"/>
                                          <w:marBottom w:val="0"/>
                                          <w:divBdr>
                                            <w:top w:val="none" w:sz="0" w:space="0" w:color="auto"/>
                                            <w:left w:val="none" w:sz="0" w:space="0" w:color="auto"/>
                                            <w:bottom w:val="none" w:sz="0" w:space="0" w:color="auto"/>
                                            <w:right w:val="none" w:sz="0" w:space="0" w:color="auto"/>
                                          </w:divBdr>
                                          <w:divsChild>
                                            <w:div w:id="1846818663">
                                              <w:marLeft w:val="0"/>
                                              <w:marRight w:val="0"/>
                                              <w:marTop w:val="0"/>
                                              <w:marBottom w:val="0"/>
                                              <w:divBdr>
                                                <w:top w:val="none" w:sz="0" w:space="0" w:color="auto"/>
                                                <w:left w:val="none" w:sz="0" w:space="0" w:color="auto"/>
                                                <w:bottom w:val="none" w:sz="0" w:space="0" w:color="auto"/>
                                                <w:right w:val="none" w:sz="0" w:space="0" w:color="auto"/>
                                              </w:divBdr>
                                              <w:divsChild>
                                                <w:div w:id="5221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8423982">
      <w:bodyDiv w:val="1"/>
      <w:marLeft w:val="0"/>
      <w:marRight w:val="0"/>
      <w:marTop w:val="0"/>
      <w:marBottom w:val="0"/>
      <w:divBdr>
        <w:top w:val="none" w:sz="0" w:space="0" w:color="auto"/>
        <w:left w:val="none" w:sz="0" w:space="0" w:color="auto"/>
        <w:bottom w:val="none" w:sz="0" w:space="0" w:color="auto"/>
        <w:right w:val="none" w:sz="0" w:space="0" w:color="auto"/>
      </w:divBdr>
      <w:divsChild>
        <w:div w:id="660742731">
          <w:marLeft w:val="0"/>
          <w:marRight w:val="0"/>
          <w:marTop w:val="0"/>
          <w:marBottom w:val="0"/>
          <w:divBdr>
            <w:top w:val="none" w:sz="0" w:space="0" w:color="auto"/>
            <w:left w:val="none" w:sz="0" w:space="0" w:color="auto"/>
            <w:bottom w:val="none" w:sz="0" w:space="0" w:color="auto"/>
            <w:right w:val="none" w:sz="0" w:space="0" w:color="auto"/>
          </w:divBdr>
          <w:divsChild>
            <w:div w:id="2028561816">
              <w:marLeft w:val="0"/>
              <w:marRight w:val="0"/>
              <w:marTop w:val="0"/>
              <w:marBottom w:val="0"/>
              <w:divBdr>
                <w:top w:val="none" w:sz="0" w:space="0" w:color="auto"/>
                <w:left w:val="none" w:sz="0" w:space="0" w:color="auto"/>
                <w:bottom w:val="none" w:sz="0" w:space="0" w:color="auto"/>
                <w:right w:val="none" w:sz="0" w:space="0" w:color="auto"/>
              </w:divBdr>
              <w:divsChild>
                <w:div w:id="1865243844">
                  <w:marLeft w:val="0"/>
                  <w:marRight w:val="0"/>
                  <w:marTop w:val="0"/>
                  <w:marBottom w:val="0"/>
                  <w:divBdr>
                    <w:top w:val="none" w:sz="0" w:space="0" w:color="auto"/>
                    <w:left w:val="none" w:sz="0" w:space="0" w:color="auto"/>
                    <w:bottom w:val="none" w:sz="0" w:space="0" w:color="auto"/>
                    <w:right w:val="none" w:sz="0" w:space="0" w:color="auto"/>
                  </w:divBdr>
                  <w:divsChild>
                    <w:div w:id="503325551">
                      <w:marLeft w:val="0"/>
                      <w:marRight w:val="0"/>
                      <w:marTop w:val="0"/>
                      <w:marBottom w:val="0"/>
                      <w:divBdr>
                        <w:top w:val="none" w:sz="0" w:space="0" w:color="auto"/>
                        <w:left w:val="none" w:sz="0" w:space="0" w:color="auto"/>
                        <w:bottom w:val="none" w:sz="0" w:space="0" w:color="auto"/>
                        <w:right w:val="none" w:sz="0" w:space="0" w:color="auto"/>
                      </w:divBdr>
                      <w:divsChild>
                        <w:div w:id="745686365">
                          <w:marLeft w:val="0"/>
                          <w:marRight w:val="0"/>
                          <w:marTop w:val="0"/>
                          <w:marBottom w:val="0"/>
                          <w:divBdr>
                            <w:top w:val="none" w:sz="0" w:space="0" w:color="auto"/>
                            <w:left w:val="none" w:sz="0" w:space="0" w:color="auto"/>
                            <w:bottom w:val="none" w:sz="0" w:space="0" w:color="auto"/>
                            <w:right w:val="none" w:sz="0" w:space="0" w:color="auto"/>
                          </w:divBdr>
                          <w:divsChild>
                            <w:div w:id="1986397592">
                              <w:marLeft w:val="0"/>
                              <w:marRight w:val="0"/>
                              <w:marTop w:val="0"/>
                              <w:marBottom w:val="0"/>
                              <w:divBdr>
                                <w:top w:val="none" w:sz="0" w:space="0" w:color="auto"/>
                                <w:left w:val="none" w:sz="0" w:space="0" w:color="auto"/>
                                <w:bottom w:val="none" w:sz="0" w:space="0" w:color="auto"/>
                                <w:right w:val="none" w:sz="0" w:space="0" w:color="auto"/>
                              </w:divBdr>
                              <w:divsChild>
                                <w:div w:id="1817916584">
                                  <w:marLeft w:val="0"/>
                                  <w:marRight w:val="0"/>
                                  <w:marTop w:val="0"/>
                                  <w:marBottom w:val="0"/>
                                  <w:divBdr>
                                    <w:top w:val="none" w:sz="0" w:space="0" w:color="auto"/>
                                    <w:left w:val="none" w:sz="0" w:space="0" w:color="auto"/>
                                    <w:bottom w:val="none" w:sz="0" w:space="0" w:color="auto"/>
                                    <w:right w:val="none" w:sz="0" w:space="0" w:color="auto"/>
                                  </w:divBdr>
                                </w:div>
                                <w:div w:id="1257637225">
                                  <w:marLeft w:val="0"/>
                                  <w:marRight w:val="0"/>
                                  <w:marTop w:val="0"/>
                                  <w:marBottom w:val="0"/>
                                  <w:divBdr>
                                    <w:top w:val="none" w:sz="0" w:space="0" w:color="auto"/>
                                    <w:left w:val="none" w:sz="0" w:space="0" w:color="auto"/>
                                    <w:bottom w:val="none" w:sz="0" w:space="0" w:color="auto"/>
                                    <w:right w:val="none" w:sz="0" w:space="0" w:color="auto"/>
                                  </w:divBdr>
                                  <w:divsChild>
                                    <w:div w:id="301736831">
                                      <w:marLeft w:val="0"/>
                                      <w:marRight w:val="0"/>
                                      <w:marTop w:val="0"/>
                                      <w:marBottom w:val="0"/>
                                      <w:divBdr>
                                        <w:top w:val="none" w:sz="0" w:space="0" w:color="auto"/>
                                        <w:left w:val="none" w:sz="0" w:space="0" w:color="auto"/>
                                        <w:bottom w:val="none" w:sz="0" w:space="0" w:color="auto"/>
                                        <w:right w:val="none" w:sz="0" w:space="0" w:color="auto"/>
                                      </w:divBdr>
                                    </w:div>
                                    <w:div w:id="1654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036318">
          <w:marLeft w:val="0"/>
          <w:marRight w:val="0"/>
          <w:marTop w:val="0"/>
          <w:marBottom w:val="0"/>
          <w:divBdr>
            <w:top w:val="none" w:sz="0" w:space="0" w:color="auto"/>
            <w:left w:val="none" w:sz="0" w:space="0" w:color="auto"/>
            <w:bottom w:val="none" w:sz="0" w:space="0" w:color="auto"/>
            <w:right w:val="none" w:sz="0" w:space="0" w:color="auto"/>
          </w:divBdr>
          <w:divsChild>
            <w:div w:id="1555460842">
              <w:marLeft w:val="0"/>
              <w:marRight w:val="0"/>
              <w:marTop w:val="0"/>
              <w:marBottom w:val="0"/>
              <w:divBdr>
                <w:top w:val="none" w:sz="0" w:space="0" w:color="auto"/>
                <w:left w:val="none" w:sz="0" w:space="0" w:color="auto"/>
                <w:bottom w:val="none" w:sz="0" w:space="0" w:color="auto"/>
                <w:right w:val="none" w:sz="0" w:space="0" w:color="auto"/>
              </w:divBdr>
              <w:divsChild>
                <w:div w:id="798570479">
                  <w:marLeft w:val="0"/>
                  <w:marRight w:val="0"/>
                  <w:marTop w:val="0"/>
                  <w:marBottom w:val="0"/>
                  <w:divBdr>
                    <w:top w:val="none" w:sz="0" w:space="0" w:color="auto"/>
                    <w:left w:val="none" w:sz="0" w:space="0" w:color="auto"/>
                    <w:bottom w:val="none" w:sz="0" w:space="0" w:color="auto"/>
                    <w:right w:val="none" w:sz="0" w:space="0" w:color="auto"/>
                  </w:divBdr>
                  <w:divsChild>
                    <w:div w:id="463040407">
                      <w:marLeft w:val="0"/>
                      <w:marRight w:val="0"/>
                      <w:marTop w:val="0"/>
                      <w:marBottom w:val="0"/>
                      <w:divBdr>
                        <w:top w:val="none" w:sz="0" w:space="0" w:color="auto"/>
                        <w:left w:val="none" w:sz="0" w:space="0" w:color="auto"/>
                        <w:bottom w:val="none" w:sz="0" w:space="0" w:color="auto"/>
                        <w:right w:val="none" w:sz="0" w:space="0" w:color="auto"/>
                      </w:divBdr>
                      <w:divsChild>
                        <w:div w:id="2120760435">
                          <w:marLeft w:val="0"/>
                          <w:marRight w:val="0"/>
                          <w:marTop w:val="0"/>
                          <w:marBottom w:val="0"/>
                          <w:divBdr>
                            <w:top w:val="none" w:sz="0" w:space="0" w:color="auto"/>
                            <w:left w:val="none" w:sz="0" w:space="0" w:color="auto"/>
                            <w:bottom w:val="none" w:sz="0" w:space="0" w:color="auto"/>
                            <w:right w:val="none" w:sz="0" w:space="0" w:color="auto"/>
                          </w:divBdr>
                          <w:divsChild>
                            <w:div w:id="1147281153">
                              <w:marLeft w:val="0"/>
                              <w:marRight w:val="0"/>
                              <w:marTop w:val="0"/>
                              <w:marBottom w:val="0"/>
                              <w:divBdr>
                                <w:top w:val="none" w:sz="0" w:space="0" w:color="auto"/>
                                <w:left w:val="none" w:sz="0" w:space="0" w:color="auto"/>
                                <w:bottom w:val="none" w:sz="0" w:space="0" w:color="auto"/>
                                <w:right w:val="none" w:sz="0" w:space="0" w:color="auto"/>
                              </w:divBdr>
                              <w:divsChild>
                                <w:div w:id="492837449">
                                  <w:marLeft w:val="0"/>
                                  <w:marRight w:val="0"/>
                                  <w:marTop w:val="0"/>
                                  <w:marBottom w:val="0"/>
                                  <w:divBdr>
                                    <w:top w:val="none" w:sz="0" w:space="0" w:color="auto"/>
                                    <w:left w:val="none" w:sz="0" w:space="0" w:color="auto"/>
                                    <w:bottom w:val="none" w:sz="0" w:space="0" w:color="auto"/>
                                    <w:right w:val="none" w:sz="0" w:space="0" w:color="auto"/>
                                  </w:divBdr>
                                </w:div>
                                <w:div w:id="20569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001572">
      <w:bodyDiv w:val="1"/>
      <w:marLeft w:val="0"/>
      <w:marRight w:val="0"/>
      <w:marTop w:val="0"/>
      <w:marBottom w:val="0"/>
      <w:divBdr>
        <w:top w:val="none" w:sz="0" w:space="0" w:color="auto"/>
        <w:left w:val="none" w:sz="0" w:space="0" w:color="auto"/>
        <w:bottom w:val="none" w:sz="0" w:space="0" w:color="auto"/>
        <w:right w:val="none" w:sz="0" w:space="0" w:color="auto"/>
      </w:divBdr>
      <w:divsChild>
        <w:div w:id="1790660627">
          <w:marLeft w:val="0"/>
          <w:marRight w:val="0"/>
          <w:marTop w:val="0"/>
          <w:marBottom w:val="0"/>
          <w:divBdr>
            <w:top w:val="none" w:sz="0" w:space="0" w:color="auto"/>
            <w:left w:val="none" w:sz="0" w:space="0" w:color="auto"/>
            <w:bottom w:val="none" w:sz="0" w:space="0" w:color="auto"/>
            <w:right w:val="none" w:sz="0" w:space="0" w:color="auto"/>
          </w:divBdr>
        </w:div>
        <w:div w:id="1351105165">
          <w:marLeft w:val="0"/>
          <w:marRight w:val="0"/>
          <w:marTop w:val="0"/>
          <w:marBottom w:val="0"/>
          <w:divBdr>
            <w:top w:val="none" w:sz="0" w:space="0" w:color="auto"/>
            <w:left w:val="none" w:sz="0" w:space="0" w:color="auto"/>
            <w:bottom w:val="none" w:sz="0" w:space="0" w:color="auto"/>
            <w:right w:val="none" w:sz="0" w:space="0" w:color="auto"/>
          </w:divBdr>
          <w:divsChild>
            <w:div w:id="118841623">
              <w:marLeft w:val="0"/>
              <w:marRight w:val="0"/>
              <w:marTop w:val="0"/>
              <w:marBottom w:val="0"/>
              <w:divBdr>
                <w:top w:val="none" w:sz="0" w:space="0" w:color="auto"/>
                <w:left w:val="none" w:sz="0" w:space="0" w:color="auto"/>
                <w:bottom w:val="none" w:sz="0" w:space="0" w:color="auto"/>
                <w:right w:val="none" w:sz="0" w:space="0" w:color="auto"/>
              </w:divBdr>
            </w:div>
            <w:div w:id="1249777056">
              <w:marLeft w:val="0"/>
              <w:marRight w:val="0"/>
              <w:marTop w:val="0"/>
              <w:marBottom w:val="0"/>
              <w:divBdr>
                <w:top w:val="none" w:sz="0" w:space="0" w:color="auto"/>
                <w:left w:val="none" w:sz="0" w:space="0" w:color="auto"/>
                <w:bottom w:val="none" w:sz="0" w:space="0" w:color="auto"/>
                <w:right w:val="none" w:sz="0" w:space="0" w:color="auto"/>
              </w:divBdr>
            </w:div>
            <w:div w:id="2058771468">
              <w:marLeft w:val="0"/>
              <w:marRight w:val="0"/>
              <w:marTop w:val="0"/>
              <w:marBottom w:val="0"/>
              <w:divBdr>
                <w:top w:val="none" w:sz="0" w:space="0" w:color="auto"/>
                <w:left w:val="none" w:sz="0" w:space="0" w:color="auto"/>
                <w:bottom w:val="none" w:sz="0" w:space="0" w:color="auto"/>
                <w:right w:val="none" w:sz="0" w:space="0" w:color="auto"/>
              </w:divBdr>
              <w:divsChild>
                <w:div w:id="11453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image" Target="media/image55.png"/><Relationship Id="rId21" Type="http://schemas.openxmlformats.org/officeDocument/2006/relationships/image" Target="media/image8.png"/><Relationship Id="rId42" Type="http://schemas.openxmlformats.org/officeDocument/2006/relationships/hyperlink" Target="https://www.guru99.com/images/autocomplete(1).png" TargetMode="Externa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www.guru99.com/images/execute1.png" TargetMode="External"/><Relationship Id="rId84" Type="http://schemas.openxmlformats.org/officeDocument/2006/relationships/hyperlink" Target="https://www.guru99.com/images/locator2.png" TargetMode="External"/><Relationship Id="rId89" Type="http://schemas.openxmlformats.org/officeDocument/2006/relationships/image" Target="media/image41.png"/><Relationship Id="rId112" Type="http://schemas.openxmlformats.org/officeDocument/2006/relationships/hyperlink" Target="https://www.guru99.com/images/locator16.png" TargetMode="External"/><Relationship Id="rId133" Type="http://schemas.openxmlformats.org/officeDocument/2006/relationships/image" Target="media/image63.png"/><Relationship Id="rId138" Type="http://schemas.openxmlformats.org/officeDocument/2006/relationships/hyperlink" Target="https://www.guru99.com/images/locator29.png" TargetMode="External"/><Relationship Id="rId154" Type="http://schemas.openxmlformats.org/officeDocument/2006/relationships/hyperlink" Target="https://www.guru99.com/images/locator37.png" TargetMode="External"/><Relationship Id="rId159" Type="http://schemas.openxmlformats.org/officeDocument/2006/relationships/image" Target="media/image76.png"/><Relationship Id="rId175" Type="http://schemas.openxmlformats.org/officeDocument/2006/relationships/image" Target="media/image84.png"/><Relationship Id="rId170" Type="http://schemas.openxmlformats.org/officeDocument/2006/relationships/hyperlink" Target="https://www.guru99.com/images/image004.png" TargetMode="External"/><Relationship Id="rId16" Type="http://schemas.openxmlformats.org/officeDocument/2006/relationships/hyperlink" Target="https://www.guru99.com/images/step4b.png" TargetMode="External"/><Relationship Id="rId107" Type="http://schemas.openxmlformats.org/officeDocument/2006/relationships/image" Target="media/image50.png"/><Relationship Id="rId11" Type="http://schemas.openxmlformats.org/officeDocument/2006/relationships/image" Target="media/image3.png"/><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hyperlink" Target="https://www.guru99.com/images/ide_-_step_8.png" TargetMode="External"/><Relationship Id="rId74" Type="http://schemas.openxmlformats.org/officeDocument/2006/relationships/hyperlink" Target="https://www.guru99.com/images/BreakPoint.png" TargetMode="External"/><Relationship Id="rId79" Type="http://schemas.openxmlformats.org/officeDocument/2006/relationships/image" Target="media/image36.png"/><Relationship Id="rId102" Type="http://schemas.openxmlformats.org/officeDocument/2006/relationships/hyperlink" Target="https://www.guru99.com/images/locator11.png" TargetMode="External"/><Relationship Id="rId123" Type="http://schemas.openxmlformats.org/officeDocument/2006/relationships/image" Target="media/image58.png"/><Relationship Id="rId128" Type="http://schemas.openxmlformats.org/officeDocument/2006/relationships/hyperlink" Target="https://www.guru99.com/images/locator24.png" TargetMode="External"/><Relationship Id="rId144" Type="http://schemas.openxmlformats.org/officeDocument/2006/relationships/hyperlink" Target="https://www.guru99.com/images/locator32.png" TargetMode="External"/><Relationship Id="rId149" Type="http://schemas.openxmlformats.org/officeDocument/2006/relationships/image" Target="media/image71.png"/><Relationship Id="rId5" Type="http://schemas.openxmlformats.org/officeDocument/2006/relationships/hyperlink" Target="https://www.guru99.com/images/step_1(1).png" TargetMode="External"/><Relationship Id="rId90" Type="http://schemas.openxmlformats.org/officeDocument/2006/relationships/hyperlink" Target="https://www.guru99.com/images/locator5.png" TargetMode="External"/><Relationship Id="rId95" Type="http://schemas.openxmlformats.org/officeDocument/2006/relationships/image" Target="media/image44.png"/><Relationship Id="rId160" Type="http://schemas.openxmlformats.org/officeDocument/2006/relationships/hyperlink" Target="https://www.guru99.com/images/locator40.png" TargetMode="External"/><Relationship Id="rId165" Type="http://schemas.openxmlformats.org/officeDocument/2006/relationships/image" Target="media/image79.png"/><Relationship Id="rId181" Type="http://schemas.openxmlformats.org/officeDocument/2006/relationships/image" Target="media/image87.png"/><Relationship Id="rId22" Type="http://schemas.openxmlformats.org/officeDocument/2006/relationships/hyperlink" Target="https://www.guru99.com/images/step_7.png" TargetMode="External"/><Relationship Id="rId27" Type="http://schemas.openxmlformats.org/officeDocument/2006/relationships/hyperlink" Target="https://www.guru99.com/images/step_9.png" TargetMode="External"/><Relationship Id="rId43" Type="http://schemas.openxmlformats.org/officeDocument/2006/relationships/image" Target="media/image18.png"/><Relationship Id="rId48" Type="http://schemas.openxmlformats.org/officeDocument/2006/relationships/hyperlink" Target="https://www.guru99.com/images/ste5manual1.png" TargetMode="External"/><Relationship Id="rId64" Type="http://schemas.openxmlformats.org/officeDocument/2006/relationships/hyperlink" Target="https://www.guru99.com/images/find(1).png" TargetMode="External"/><Relationship Id="rId69" Type="http://schemas.openxmlformats.org/officeDocument/2006/relationships/image" Target="media/image31.png"/><Relationship Id="rId113" Type="http://schemas.openxmlformats.org/officeDocument/2006/relationships/image" Target="media/image53.png"/><Relationship Id="rId118" Type="http://schemas.openxmlformats.org/officeDocument/2006/relationships/hyperlink" Target="https://www.guru99.com/images/locator19.png" TargetMode="External"/><Relationship Id="rId134" Type="http://schemas.openxmlformats.org/officeDocument/2006/relationships/hyperlink" Target="https://www.guru99.com/images/locator27.png" TargetMode="External"/><Relationship Id="rId139" Type="http://schemas.openxmlformats.org/officeDocument/2006/relationships/image" Target="media/image66.png"/><Relationship Id="rId80" Type="http://schemas.openxmlformats.org/officeDocument/2006/relationships/hyperlink" Target="https://www.guru99.com/images/Caution.png" TargetMode="External"/><Relationship Id="rId85" Type="http://schemas.openxmlformats.org/officeDocument/2006/relationships/image" Target="media/image39.png"/><Relationship Id="rId150" Type="http://schemas.openxmlformats.org/officeDocument/2006/relationships/hyperlink" Target="https://www.guru99.com/images/locator35.png" TargetMode="External"/><Relationship Id="rId155" Type="http://schemas.openxmlformats.org/officeDocument/2006/relationships/image" Target="media/image74.png"/><Relationship Id="rId171" Type="http://schemas.openxmlformats.org/officeDocument/2006/relationships/image" Target="media/image82.png"/><Relationship Id="rId176" Type="http://schemas.openxmlformats.org/officeDocument/2006/relationships/hyperlink" Target="https://www.guru99.com/images/image007.png" TargetMode="External"/><Relationship Id="rId12" Type="http://schemas.openxmlformats.org/officeDocument/2006/relationships/hyperlink" Target="https://www.guru99.com/images/editor_-_after_assert_title_-_before_logging_in.png" TargetMode="External"/><Relationship Id="rId17" Type="http://schemas.openxmlformats.org/officeDocument/2006/relationships/image" Target="media/image6.png"/><Relationship Id="rId33" Type="http://schemas.openxmlformats.org/officeDocument/2006/relationships/hyperlink" Target="https://www.guru99.com/images/verify.png" TargetMode="External"/><Relationship Id="rId38" Type="http://schemas.openxmlformats.org/officeDocument/2006/relationships/hyperlink" Target="https://www.guru99.com/images/editor_-_step_2a.png" TargetMode="Externa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hyperlink" Target="https://www.guru99.com/images/locator14.png" TargetMode="External"/><Relationship Id="rId124" Type="http://schemas.openxmlformats.org/officeDocument/2006/relationships/hyperlink" Target="https://www.guru99.com/images/locator22.png" TargetMode="External"/><Relationship Id="rId129" Type="http://schemas.openxmlformats.org/officeDocument/2006/relationships/image" Target="media/image61.png"/><Relationship Id="rId54" Type="http://schemas.openxmlformats.org/officeDocument/2006/relationships/hyperlink" Target="https://www.guru99.com/images/Step6c.png" TargetMode="External"/><Relationship Id="rId70" Type="http://schemas.openxmlformats.org/officeDocument/2006/relationships/hyperlink" Target="https://www.guru99.com/images/execute2.png" TargetMode="Externa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hyperlink" Target="https://www.guru99.com/images/locator8.png" TargetMode="External"/><Relationship Id="rId140" Type="http://schemas.openxmlformats.org/officeDocument/2006/relationships/hyperlink" Target="https://www.guru99.com/images/locator30.png" TargetMode="External"/><Relationship Id="rId145" Type="http://schemas.openxmlformats.org/officeDocument/2006/relationships/image" Target="media/image69.png"/><Relationship Id="rId161" Type="http://schemas.openxmlformats.org/officeDocument/2006/relationships/image" Target="media/image77.png"/><Relationship Id="rId166" Type="http://schemas.openxmlformats.org/officeDocument/2006/relationships/hyperlink" Target="https://www.guru99.com/images/locator43.png" TargetMode="Externa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49" Type="http://schemas.openxmlformats.org/officeDocument/2006/relationships/image" Target="media/image21.png"/><Relationship Id="rId114" Type="http://schemas.openxmlformats.org/officeDocument/2006/relationships/hyperlink" Target="https://www.guru99.com/images/locator17.png" TargetMode="External"/><Relationship Id="rId119" Type="http://schemas.openxmlformats.org/officeDocument/2006/relationships/image" Target="media/image56.png"/><Relationship Id="rId44" Type="http://schemas.openxmlformats.org/officeDocument/2006/relationships/hyperlink" Target="https://www.guru99.com/images/Step4manual.png" TargetMode="External"/><Relationship Id="rId60" Type="http://schemas.openxmlformats.org/officeDocument/2006/relationships/hyperlink" Target="https://www.guru99.com/images/firebug_-_step_9.png" TargetMode="External"/><Relationship Id="rId65" Type="http://schemas.openxmlformats.org/officeDocument/2006/relationships/image" Target="media/image29.png"/><Relationship Id="rId81" Type="http://schemas.openxmlformats.org/officeDocument/2006/relationships/image" Target="media/image37.png"/><Relationship Id="rId86" Type="http://schemas.openxmlformats.org/officeDocument/2006/relationships/hyperlink" Target="https://www.guru99.com/images/locator3.png" TargetMode="External"/><Relationship Id="rId130" Type="http://schemas.openxmlformats.org/officeDocument/2006/relationships/hyperlink" Target="https://www.guru99.com/images/locator25.png" TargetMode="External"/><Relationship Id="rId135" Type="http://schemas.openxmlformats.org/officeDocument/2006/relationships/image" Target="media/image64.png"/><Relationship Id="rId151" Type="http://schemas.openxmlformats.org/officeDocument/2006/relationships/image" Target="media/image72.png"/><Relationship Id="rId156" Type="http://schemas.openxmlformats.org/officeDocument/2006/relationships/hyperlink" Target="https://www.guru99.com/images/locator38.png" TargetMode="External"/><Relationship Id="rId177" Type="http://schemas.openxmlformats.org/officeDocument/2006/relationships/image" Target="media/image85.png"/><Relationship Id="rId4" Type="http://schemas.openxmlformats.org/officeDocument/2006/relationships/webSettings" Target="webSettings.xml"/><Relationship Id="rId9" Type="http://schemas.openxmlformats.org/officeDocument/2006/relationships/image" Target="media/image2.png"/><Relationship Id="rId172" Type="http://schemas.openxmlformats.org/officeDocument/2006/relationships/hyperlink" Target="https://www.guru99.com/images/image005.png" TargetMode="External"/><Relationship Id="rId180" Type="http://schemas.openxmlformats.org/officeDocument/2006/relationships/hyperlink" Target="https://www.guru99.com/images/image009.png" TargetMode="External"/><Relationship Id="rId13" Type="http://schemas.openxmlformats.org/officeDocument/2006/relationships/image" Target="media/image4.png"/><Relationship Id="rId18" Type="http://schemas.openxmlformats.org/officeDocument/2006/relationships/hyperlink" Target="https://www.guru99.com/images/step_5a.png" TargetMode="Externa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image" Target="media/image14.png"/><Relationship Id="rId50" Type="http://schemas.openxmlformats.org/officeDocument/2006/relationships/hyperlink" Target="https://www.guru99.com/images/step6a.png" TargetMode="External"/><Relationship Id="rId55" Type="http://schemas.openxmlformats.org/officeDocument/2006/relationships/image" Target="media/image24.png"/><Relationship Id="rId76" Type="http://schemas.openxmlformats.org/officeDocument/2006/relationships/hyperlink" Target="https://www.guru99.com/images/Stepa.png" TargetMode="External"/><Relationship Id="rId97" Type="http://schemas.openxmlformats.org/officeDocument/2006/relationships/image" Target="media/image45.png"/><Relationship Id="rId104" Type="http://schemas.openxmlformats.org/officeDocument/2006/relationships/hyperlink" Target="https://www.guru99.com/images/locator12.png" TargetMode="External"/><Relationship Id="rId120" Type="http://schemas.openxmlformats.org/officeDocument/2006/relationships/hyperlink" Target="https://www.guru99.com/images/locator20.png" TargetMode="External"/><Relationship Id="rId125" Type="http://schemas.openxmlformats.org/officeDocument/2006/relationships/image" Target="media/image59.png"/><Relationship Id="rId141" Type="http://schemas.openxmlformats.org/officeDocument/2006/relationships/image" Target="media/image67.png"/><Relationship Id="rId146" Type="http://schemas.openxmlformats.org/officeDocument/2006/relationships/hyperlink" Target="https://www.guru99.com/images/locator33.png" TargetMode="External"/><Relationship Id="rId167" Type="http://schemas.openxmlformats.org/officeDocument/2006/relationships/image" Target="media/image80.png"/><Relationship Id="rId7" Type="http://schemas.openxmlformats.org/officeDocument/2006/relationships/hyperlink" Target="http://demo.guru99.com/test/newtours/" TargetMode="External"/><Relationship Id="rId71" Type="http://schemas.openxmlformats.org/officeDocument/2006/relationships/image" Target="media/image32.png"/><Relationship Id="rId92" Type="http://schemas.openxmlformats.org/officeDocument/2006/relationships/hyperlink" Target="https://www.guru99.com/images/locator6.png" TargetMode="External"/><Relationship Id="rId162" Type="http://schemas.openxmlformats.org/officeDocument/2006/relationships/hyperlink" Target="https://www.guru99.com/images/locator41.png"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guru99.com/images/step_10.png" TargetMode="External"/><Relationship Id="rId24" Type="http://schemas.openxmlformats.org/officeDocument/2006/relationships/hyperlink" Target="https://www.guru99.com/test-case.html" TargetMode="External"/><Relationship Id="rId40" Type="http://schemas.openxmlformats.org/officeDocument/2006/relationships/hyperlink" Target="https://www.guru99.com/images/ide_-_step_2.png" TargetMode="External"/><Relationship Id="rId45" Type="http://schemas.openxmlformats.org/officeDocument/2006/relationships/image" Target="media/image19.png"/><Relationship Id="rId66" Type="http://schemas.openxmlformats.org/officeDocument/2006/relationships/hyperlink" Target="https://www.guru99.com/images/firefox_-_user_name_highlighted(1).png" TargetMode="External"/><Relationship Id="rId87" Type="http://schemas.openxmlformats.org/officeDocument/2006/relationships/image" Target="media/image40.png"/><Relationship Id="rId110" Type="http://schemas.openxmlformats.org/officeDocument/2006/relationships/hyperlink" Target="https://www.guru99.com/images/locator15.png" TargetMode="External"/><Relationship Id="rId115" Type="http://schemas.openxmlformats.org/officeDocument/2006/relationships/image" Target="media/image54.png"/><Relationship Id="rId131" Type="http://schemas.openxmlformats.org/officeDocument/2006/relationships/image" Target="media/image62.png"/><Relationship Id="rId136" Type="http://schemas.openxmlformats.org/officeDocument/2006/relationships/hyperlink" Target="https://www.guru99.com/images/locator28.png" TargetMode="External"/><Relationship Id="rId157" Type="http://schemas.openxmlformats.org/officeDocument/2006/relationships/image" Target="media/image75.png"/><Relationship Id="rId178" Type="http://schemas.openxmlformats.org/officeDocument/2006/relationships/hyperlink" Target="https://www.guru99.com/images/image008.png" TargetMode="External"/><Relationship Id="rId61" Type="http://schemas.openxmlformats.org/officeDocument/2006/relationships/image" Target="media/image27.png"/><Relationship Id="rId82" Type="http://schemas.openxmlformats.org/officeDocument/2006/relationships/hyperlink" Target="https://www.guru99.com/images/locator1.png" TargetMode="External"/><Relationship Id="rId152" Type="http://schemas.openxmlformats.org/officeDocument/2006/relationships/hyperlink" Target="https://www.guru99.com/images/locator36.png" TargetMode="External"/><Relationship Id="rId173" Type="http://schemas.openxmlformats.org/officeDocument/2006/relationships/image" Target="media/image83.png"/><Relationship Id="rId19" Type="http://schemas.openxmlformats.org/officeDocument/2006/relationships/image" Target="media/image7.png"/><Relationship Id="rId14" Type="http://schemas.openxmlformats.org/officeDocument/2006/relationships/hyperlink" Target="https://www.guru99.com/images/Step4a.png" TargetMode="External"/><Relationship Id="rId30" Type="http://schemas.openxmlformats.org/officeDocument/2006/relationships/image" Target="media/image12.png"/><Relationship Id="rId35" Type="http://schemas.openxmlformats.org/officeDocument/2006/relationships/hyperlink" Target="http://demo.guru99.com/test/newtours/" TargetMode="External"/><Relationship Id="rId56" Type="http://schemas.openxmlformats.org/officeDocument/2006/relationships/hyperlink" Target="https://www.guru99.com/images/firebug_-_step_8.png" TargetMode="External"/><Relationship Id="rId77" Type="http://schemas.openxmlformats.org/officeDocument/2006/relationships/image" Target="media/image35.png"/><Relationship Id="rId100" Type="http://schemas.openxmlformats.org/officeDocument/2006/relationships/hyperlink" Target="https://www.guru99.com/images/locator10.png" TargetMode="External"/><Relationship Id="rId105" Type="http://schemas.openxmlformats.org/officeDocument/2006/relationships/image" Target="media/image49.png"/><Relationship Id="rId126" Type="http://schemas.openxmlformats.org/officeDocument/2006/relationships/hyperlink" Target="https://www.guru99.com/images/locator23.png" TargetMode="External"/><Relationship Id="rId147" Type="http://schemas.openxmlformats.org/officeDocument/2006/relationships/image" Target="media/image70.png"/><Relationship Id="rId168" Type="http://schemas.openxmlformats.org/officeDocument/2006/relationships/hyperlink" Target="https://www.guru99.com/images/image003.png" TargetMode="External"/><Relationship Id="rId8" Type="http://schemas.openxmlformats.org/officeDocument/2006/relationships/hyperlink" Target="https://www.guru99.com/images/step_2(1).png" TargetMode="External"/><Relationship Id="rId51" Type="http://schemas.openxmlformats.org/officeDocument/2006/relationships/image" Target="media/image22.png"/><Relationship Id="rId72" Type="http://schemas.openxmlformats.org/officeDocument/2006/relationships/hyperlink" Target="https://www.guru99.com/images/startpoint.png" TargetMode="External"/><Relationship Id="rId93" Type="http://schemas.openxmlformats.org/officeDocument/2006/relationships/image" Target="media/image43.png"/><Relationship Id="rId98" Type="http://schemas.openxmlformats.org/officeDocument/2006/relationships/hyperlink" Target="https://www.guru99.com/images/locator9.png" TargetMode="External"/><Relationship Id="rId121" Type="http://schemas.openxmlformats.org/officeDocument/2006/relationships/image" Target="media/image57.png"/><Relationship Id="rId142" Type="http://schemas.openxmlformats.org/officeDocument/2006/relationships/hyperlink" Target="https://www.guru99.com/images/locator31.jpg" TargetMode="External"/><Relationship Id="rId163" Type="http://schemas.openxmlformats.org/officeDocument/2006/relationships/image" Target="media/image78.png"/><Relationship Id="rId3" Type="http://schemas.openxmlformats.org/officeDocument/2006/relationships/settings" Target="settings.xml"/><Relationship Id="rId25" Type="http://schemas.openxmlformats.org/officeDocument/2006/relationships/hyperlink" Target="https://www.guru99.com/images/step_8.png" TargetMode="External"/><Relationship Id="rId46" Type="http://schemas.openxmlformats.org/officeDocument/2006/relationships/hyperlink" Target="https://www.guru99.com/images/Step5mnual.png" TargetMode="External"/><Relationship Id="rId67" Type="http://schemas.openxmlformats.org/officeDocument/2006/relationships/image" Target="media/image30.png"/><Relationship Id="rId116" Type="http://schemas.openxmlformats.org/officeDocument/2006/relationships/hyperlink" Target="https://www.guru99.com/images/locator18.png" TargetMode="External"/><Relationship Id="rId137" Type="http://schemas.openxmlformats.org/officeDocument/2006/relationships/image" Target="media/image65.png"/><Relationship Id="rId158" Type="http://schemas.openxmlformats.org/officeDocument/2006/relationships/hyperlink" Target="https://www.guru99.com/images/locator39.png" TargetMode="External"/><Relationship Id="rId20" Type="http://schemas.openxmlformats.org/officeDocument/2006/relationships/hyperlink" Target="https://www.guru99.com/images/step_6.png" TargetMode="External"/><Relationship Id="rId41" Type="http://schemas.openxmlformats.org/officeDocument/2006/relationships/image" Target="media/image17.png"/><Relationship Id="rId62" Type="http://schemas.openxmlformats.org/officeDocument/2006/relationships/hyperlink" Target="https://www.guru99.com/images/Step8a.png" TargetMode="External"/><Relationship Id="rId83" Type="http://schemas.openxmlformats.org/officeDocument/2006/relationships/image" Target="media/image38.png"/><Relationship Id="rId88" Type="http://schemas.openxmlformats.org/officeDocument/2006/relationships/hyperlink" Target="https://www.guru99.com/images/locator4.png" TargetMode="External"/><Relationship Id="rId111" Type="http://schemas.openxmlformats.org/officeDocument/2006/relationships/image" Target="media/image52.png"/><Relationship Id="rId132" Type="http://schemas.openxmlformats.org/officeDocument/2006/relationships/hyperlink" Target="https://www.guru99.com/images/locator26.png" TargetMode="External"/><Relationship Id="rId153" Type="http://schemas.openxmlformats.org/officeDocument/2006/relationships/image" Target="media/image73.png"/><Relationship Id="rId174" Type="http://schemas.openxmlformats.org/officeDocument/2006/relationships/hyperlink" Target="https://www.guru99.com/images/image006.png" TargetMode="External"/><Relationship Id="rId179" Type="http://schemas.openxmlformats.org/officeDocument/2006/relationships/image" Target="media/image86.png"/><Relationship Id="rId15" Type="http://schemas.openxmlformats.org/officeDocument/2006/relationships/image" Target="media/image5.png"/><Relationship Id="rId36" Type="http://schemas.openxmlformats.org/officeDocument/2006/relationships/hyperlink" Target="https://www.guru99.com/images/ToggleOff.png" TargetMode="External"/><Relationship Id="rId57" Type="http://schemas.openxmlformats.org/officeDocument/2006/relationships/image" Target="media/image25.png"/><Relationship Id="rId106" Type="http://schemas.openxmlformats.org/officeDocument/2006/relationships/hyperlink" Target="https://www.guru99.com/images/locator13.png" TargetMode="External"/><Relationship Id="rId127" Type="http://schemas.openxmlformats.org/officeDocument/2006/relationships/image" Target="media/image60.png"/><Relationship Id="rId10" Type="http://schemas.openxmlformats.org/officeDocument/2006/relationships/hyperlink" Target="https://www.guru99.com/images/step_3(1).png" TargetMode="External"/><Relationship Id="rId31" Type="http://schemas.openxmlformats.org/officeDocument/2006/relationships/hyperlink" Target="https://www.guru99.com/images/assert.png" TargetMode="External"/><Relationship Id="rId52" Type="http://schemas.openxmlformats.org/officeDocument/2006/relationships/hyperlink" Target="https://www.guru99.com/images/step6b.png" TargetMode="External"/><Relationship Id="rId73" Type="http://schemas.openxmlformats.org/officeDocument/2006/relationships/image" Target="media/image33.png"/><Relationship Id="rId78" Type="http://schemas.openxmlformats.org/officeDocument/2006/relationships/hyperlink" Target="https://www.guru99.com/images/Stepb.png" TargetMode="External"/><Relationship Id="rId94" Type="http://schemas.openxmlformats.org/officeDocument/2006/relationships/hyperlink" Target="https://www.guru99.com/images/locator7.png" TargetMode="Externa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hyperlink" Target="https://www.guru99.com/images/locator21.png" TargetMode="External"/><Relationship Id="rId143" Type="http://schemas.openxmlformats.org/officeDocument/2006/relationships/image" Target="media/image68.jpeg"/><Relationship Id="rId148" Type="http://schemas.openxmlformats.org/officeDocument/2006/relationships/hyperlink" Target="https://www.guru99.com/images/locator34.png" TargetMode="External"/><Relationship Id="rId164" Type="http://schemas.openxmlformats.org/officeDocument/2006/relationships/hyperlink" Target="https://www.guru99.com/images/locator42.png" TargetMode="External"/><Relationship Id="rId169"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44</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2018-09-19T14:03:00Z</dcterms:created>
  <dcterms:modified xsi:type="dcterms:W3CDTF">2018-09-19T14:59:00Z</dcterms:modified>
</cp:coreProperties>
</file>